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C344" w14:textId="689F7124" w:rsidR="00C94AA5" w:rsidRPr="00C02088" w:rsidRDefault="000A3503" w:rsidP="004263BC">
      <w:pPr>
        <w:pStyle w:val="Title"/>
      </w:pPr>
      <w:r w:rsidRPr="00C02088">
        <w:t>Lithospher</w:t>
      </w:r>
      <w:r w:rsidR="001F5788">
        <w:t>ic Thickness of Volcanic</w:t>
      </w:r>
      <w:r w:rsidRPr="00C02088">
        <w:t xml:space="preserve"> Rifting Margins</w:t>
      </w:r>
      <w:r w:rsidR="00C15E5F">
        <w:t>: Constraints</w:t>
      </w:r>
      <w:r w:rsidRPr="00C02088">
        <w:t xml:space="preserve"> </w:t>
      </w:r>
      <w:r w:rsidR="00C15E5F">
        <w:t xml:space="preserve">from </w:t>
      </w:r>
      <w:r w:rsidRPr="00C02088">
        <w:t>Seaward Dipping Reflectors</w:t>
      </w:r>
      <w:r w:rsidR="004475A1">
        <w:t xml:space="preserve"> </w:t>
      </w:r>
    </w:p>
    <w:p w14:paraId="32E6B0CF" w14:textId="708EF383" w:rsidR="00C94AA5" w:rsidRPr="00C02088" w:rsidRDefault="000A3503" w:rsidP="00B120F3">
      <w:pPr>
        <w:pStyle w:val="Authors"/>
      </w:pPr>
      <w:r w:rsidRPr="00C02088">
        <w:t>Xiaochuan Tian</w:t>
      </w:r>
      <w:r w:rsidR="00545B6C" w:rsidRPr="00C02088">
        <w:rPr>
          <w:vertAlign w:val="superscript"/>
        </w:rPr>
        <w:t>1</w:t>
      </w:r>
      <w:r w:rsidR="00407FF2" w:rsidRPr="00C02088">
        <w:rPr>
          <w:vertAlign w:val="superscript"/>
        </w:rPr>
        <w:t>,2</w:t>
      </w:r>
      <w:r w:rsidR="00FE5341">
        <w:t xml:space="preserve"> and</w:t>
      </w:r>
      <w:r w:rsidR="00C94AA5" w:rsidRPr="00C02088">
        <w:t xml:space="preserve"> </w:t>
      </w:r>
      <w:r w:rsidRPr="00C02088">
        <w:t>W</w:t>
      </w:r>
      <w:r w:rsidR="00C94AA5" w:rsidRPr="00C02088">
        <w:t xml:space="preserve">. </w:t>
      </w:r>
      <w:r w:rsidRPr="00C02088">
        <w:t>Roger</w:t>
      </w:r>
      <w:r w:rsidR="00C94AA5" w:rsidRPr="00C02088">
        <w:t xml:space="preserve"> </w:t>
      </w:r>
      <w:r w:rsidRPr="00C02088">
        <w:t>Buck</w:t>
      </w:r>
      <w:r w:rsidRPr="00C02088">
        <w:rPr>
          <w:vertAlign w:val="superscript"/>
        </w:rPr>
        <w:t>1</w:t>
      </w:r>
      <w:r w:rsidR="006F662E" w:rsidRPr="00C02088">
        <w:t xml:space="preserve"> </w:t>
      </w:r>
    </w:p>
    <w:p w14:paraId="70FC651E" w14:textId="3A9BC018" w:rsidR="00C94AA5" w:rsidRPr="00C02088" w:rsidRDefault="008A6077" w:rsidP="00B719C8">
      <w:pPr>
        <w:pStyle w:val="Affiliation"/>
      </w:pPr>
      <w:r w:rsidRPr="00C02088">
        <w:rPr>
          <w:vertAlign w:val="superscript"/>
        </w:rPr>
        <w:t>1</w:t>
      </w:r>
      <w:r w:rsidR="00E04708" w:rsidRPr="00C02088">
        <w:rPr>
          <w:iCs/>
        </w:rPr>
        <w:t>Lamont-Doherty Earth Observatory of Columbia University, Palisades, NY, United States</w:t>
      </w:r>
      <w:r w:rsidR="00C94AA5" w:rsidRPr="00C02088">
        <w:t>.</w:t>
      </w:r>
    </w:p>
    <w:p w14:paraId="4F35496B" w14:textId="5E699884" w:rsidR="00C94AA5" w:rsidRPr="00C02088" w:rsidRDefault="00545B6C" w:rsidP="00B719C8">
      <w:pPr>
        <w:pStyle w:val="Affiliation"/>
      </w:pPr>
      <w:r w:rsidRPr="00C02088">
        <w:rPr>
          <w:vertAlign w:val="superscript"/>
        </w:rPr>
        <w:t>2</w:t>
      </w:r>
      <w:r w:rsidR="00E04708" w:rsidRPr="00C02088">
        <w:rPr>
          <w:iCs/>
        </w:rPr>
        <w:t xml:space="preserve"> School of Earth Science and Geological Engineering, Sun Yat-sen University, Guangzhou, PR China</w:t>
      </w:r>
      <w:r w:rsidR="00C94AA5" w:rsidRPr="00C02088">
        <w:t>.</w:t>
      </w:r>
    </w:p>
    <w:p w14:paraId="5614852F" w14:textId="7A2F9F07" w:rsidR="00DE3F91" w:rsidRPr="00C02088" w:rsidRDefault="008A6077" w:rsidP="003137C3">
      <w:pPr>
        <w:pStyle w:val="Affiliation"/>
      </w:pPr>
      <w:r w:rsidRPr="00C02088">
        <w:t>Correspond</w:t>
      </w:r>
      <w:r w:rsidR="00DE3F91" w:rsidRPr="00C02088">
        <w:t>ing</w:t>
      </w:r>
      <w:r w:rsidRPr="00C02088">
        <w:t xml:space="preserve"> </w:t>
      </w:r>
      <w:r w:rsidR="006F662E" w:rsidRPr="00C02088">
        <w:t>author:</w:t>
      </w:r>
      <w:r w:rsidRPr="00C02088">
        <w:t xml:space="preserve"> </w:t>
      </w:r>
      <w:r w:rsidR="000A3503" w:rsidRPr="00C02088">
        <w:t>Xiaochuan Tian</w:t>
      </w:r>
      <w:r w:rsidR="00DE3F91" w:rsidRPr="00C02088">
        <w:t xml:space="preserve"> (</w:t>
      </w:r>
      <w:r w:rsidR="000A3503" w:rsidRPr="00C02088">
        <w:t>xtian@ldeo.columbia.edu)</w:t>
      </w:r>
      <w:r w:rsidR="00DE3F91" w:rsidRPr="00C02088">
        <w:t xml:space="preserve"> </w:t>
      </w:r>
    </w:p>
    <w:p w14:paraId="52EAA876" w14:textId="0F4D9CB3" w:rsidR="00C94AA5" w:rsidRPr="00C02088" w:rsidRDefault="00C94AA5" w:rsidP="005358D5">
      <w:pPr>
        <w:pStyle w:val="Heading-Main"/>
      </w:pPr>
      <w:r w:rsidRPr="00C02088">
        <w:t>Key Points:</w:t>
      </w:r>
    </w:p>
    <w:p w14:paraId="6B0658BF" w14:textId="551CD94F" w:rsidR="00E04708" w:rsidRPr="00C02088" w:rsidRDefault="00E04708" w:rsidP="00E04708">
      <w:pPr>
        <w:pStyle w:val="KeyPoints"/>
        <w:numPr>
          <w:ilvl w:val="0"/>
          <w:numId w:val="9"/>
        </w:numPr>
      </w:pPr>
      <w:r w:rsidRPr="00C02088">
        <w:t xml:space="preserve">Develop </w:t>
      </w:r>
      <w:r w:rsidR="00FF7713" w:rsidRPr="00C02088">
        <w:t xml:space="preserve">2D </w:t>
      </w:r>
      <w:r w:rsidRPr="00C02088">
        <w:t>thermal</w:t>
      </w:r>
      <w:r w:rsidR="00FF7713" w:rsidRPr="00C02088">
        <w:t>-</w:t>
      </w:r>
      <w:r w:rsidRPr="00C02088">
        <w:t>mechanical mo</w:t>
      </w:r>
      <w:r w:rsidR="002F5E32">
        <w:t>dels</w:t>
      </w:r>
      <w:r w:rsidR="009E3847" w:rsidRPr="00C02088">
        <w:t xml:space="preserve"> </w:t>
      </w:r>
      <w:r w:rsidR="00FF7713" w:rsidRPr="00C02088">
        <w:t>with realistic rheology to</w:t>
      </w:r>
      <w:r w:rsidR="009E3847" w:rsidRPr="00C02088">
        <w:t xml:space="preserve"> </w:t>
      </w:r>
      <w:r w:rsidRPr="00C02088">
        <w:t xml:space="preserve">account for effects </w:t>
      </w:r>
      <w:r w:rsidR="00FF7713" w:rsidRPr="00C02088">
        <w:t xml:space="preserve">of tectonic and magmatic loads </w:t>
      </w:r>
      <w:r w:rsidRPr="00C02088">
        <w:t xml:space="preserve">on </w:t>
      </w:r>
      <w:r w:rsidR="00FF377E">
        <w:t>Seaward Dipping Reflectors (</w:t>
      </w:r>
      <w:r w:rsidRPr="00C02088">
        <w:t>SDRs</w:t>
      </w:r>
      <w:r w:rsidR="00FF377E">
        <w:t>)</w:t>
      </w:r>
      <w:r w:rsidRPr="00C02088">
        <w:t xml:space="preserve"> formation</w:t>
      </w:r>
      <w:r w:rsidR="00FF7713" w:rsidRPr="00C02088">
        <w:t>.</w:t>
      </w:r>
    </w:p>
    <w:p w14:paraId="405A84B1" w14:textId="1E1D8638" w:rsidR="00C94AA5" w:rsidRPr="00C02088" w:rsidRDefault="00E04708" w:rsidP="00E04708">
      <w:pPr>
        <w:pStyle w:val="KeyPoints"/>
        <w:numPr>
          <w:ilvl w:val="0"/>
          <w:numId w:val="9"/>
        </w:numPr>
      </w:pPr>
      <w:r w:rsidRPr="00C02088">
        <w:t>Pro</w:t>
      </w:r>
      <w:r w:rsidR="00500AAC" w:rsidRPr="00C02088">
        <w:rPr>
          <w:rFonts w:hint="eastAsia"/>
          <w:lang w:eastAsia="zh-CN"/>
        </w:rPr>
        <w:t>vide</w:t>
      </w:r>
      <w:r w:rsidRPr="00C02088">
        <w:rPr>
          <w:rFonts w:hint="eastAsia"/>
          <w:lang w:eastAsia="zh-CN"/>
        </w:rPr>
        <w:t xml:space="preserve"> mapping</w:t>
      </w:r>
      <w:r w:rsidR="00500AAC" w:rsidRPr="00C02088">
        <w:rPr>
          <w:lang w:eastAsia="zh-CN"/>
        </w:rPr>
        <w:t>s</w:t>
      </w:r>
      <w:r w:rsidRPr="00C02088">
        <w:rPr>
          <w:rFonts w:hint="eastAsia"/>
          <w:lang w:eastAsia="zh-CN"/>
        </w:rPr>
        <w:t xml:space="preserve"> between SDR geometries and </w:t>
      </w:r>
      <w:r w:rsidRPr="00C02088">
        <w:rPr>
          <w:lang w:eastAsia="zh-CN"/>
        </w:rPr>
        <w:t xml:space="preserve">effective elastic thickness </w:t>
      </w:r>
      <w:r w:rsidR="00E6636D" w:rsidRPr="00C02088">
        <w:rPr>
          <w:lang w:eastAsia="zh-CN"/>
        </w:rPr>
        <w:t xml:space="preserve">(Te) </w:t>
      </w:r>
      <w:r w:rsidRPr="00C02088">
        <w:rPr>
          <w:lang w:eastAsia="zh-CN"/>
        </w:rPr>
        <w:t>analytically as well as lithospheric strength numerically</w:t>
      </w:r>
      <w:r w:rsidR="00E6636D" w:rsidRPr="00C02088">
        <w:rPr>
          <w:lang w:eastAsia="zh-CN"/>
        </w:rPr>
        <w:t>.</w:t>
      </w:r>
    </w:p>
    <w:p w14:paraId="371D9895" w14:textId="059E4494" w:rsidR="00E6636D" w:rsidRPr="00510A37" w:rsidRDefault="009668A3" w:rsidP="00E04708">
      <w:pPr>
        <w:pStyle w:val="KeyPoints"/>
        <w:numPr>
          <w:ilvl w:val="0"/>
          <w:numId w:val="9"/>
        </w:numPr>
      </w:pPr>
      <w:r w:rsidRPr="00401B20">
        <w:t xml:space="preserve">Rifting Vøring and Argentinian margins have </w:t>
      </w:r>
      <w:r w:rsidR="00E6636D" w:rsidRPr="00510A37">
        <w:t>lithospheric thickness</w:t>
      </w:r>
      <w:r w:rsidRPr="00401B20">
        <w:t xml:space="preserve"> of 3.</w:t>
      </w:r>
      <w:r w:rsidR="00282C68">
        <w:t>4</w:t>
      </w:r>
      <w:r w:rsidRPr="00401B20">
        <w:t xml:space="preserve"> and 5.</w:t>
      </w:r>
      <w:r w:rsidR="00282C68">
        <w:t>7</w:t>
      </w:r>
      <w:r w:rsidRPr="00401B20">
        <w:t xml:space="preserve"> km, inverse</w:t>
      </w:r>
      <w:r w:rsidR="00950108" w:rsidRPr="00401B20">
        <w:t>ly</w:t>
      </w:r>
      <w:r w:rsidRPr="00401B20">
        <w:t xml:space="preserve"> correlated with </w:t>
      </w:r>
      <w:r w:rsidR="002562DE" w:rsidRPr="00401B20">
        <w:t xml:space="preserve">corresponding </w:t>
      </w:r>
      <w:r w:rsidRPr="00401B20">
        <w:t>mantle potential temperature</w:t>
      </w:r>
      <w:r w:rsidR="00AC550F" w:rsidRPr="00401B20">
        <w:t>s</w:t>
      </w:r>
      <w:r w:rsidRPr="00401B20">
        <w:t>.</w:t>
      </w:r>
    </w:p>
    <w:p w14:paraId="5C03B4CB" w14:textId="6F874FB0" w:rsidR="00B719C8" w:rsidRPr="00C02088" w:rsidRDefault="00E6636D" w:rsidP="007F13F4">
      <w:pPr>
        <w:pStyle w:val="KeyPoints"/>
        <w:ind w:left="360"/>
        <w:rPr>
          <w:color w:val="00B0F0"/>
        </w:rPr>
      </w:pPr>
      <w:r w:rsidRPr="00C02088" w:rsidDel="00E6636D">
        <w:t xml:space="preserve"> </w:t>
      </w:r>
      <w:r w:rsidR="00B719C8" w:rsidRPr="00C02088">
        <w:br w:type="page"/>
      </w:r>
    </w:p>
    <w:p w14:paraId="2659CCE1" w14:textId="77777777" w:rsidR="002F3B11" w:rsidRDefault="008A6077" w:rsidP="00C81368">
      <w:pPr>
        <w:pStyle w:val="Heading-Main"/>
        <w:rPr>
          <w:lang w:eastAsia="zh-CN"/>
        </w:rPr>
      </w:pPr>
      <w:r w:rsidRPr="00C02088">
        <w:lastRenderedPageBreak/>
        <w:t>Abstract</w:t>
      </w:r>
    </w:p>
    <w:p w14:paraId="2F83E0B7" w14:textId="419EED65" w:rsidR="00251F48" w:rsidRPr="009767FD" w:rsidRDefault="00251F48" w:rsidP="00251F48">
      <w:pPr>
        <w:pStyle w:val="Abstract"/>
        <w:rPr>
          <w:lang w:eastAsia="zh-CN"/>
        </w:rPr>
      </w:pPr>
      <w:r w:rsidRPr="00C02088">
        <w:t xml:space="preserve">Seaward Dipping Reflectors (SDRs) are large piles of seaward-thickening volcanic wedges imaged seismically along most rifted continental margins. Despite their global ubiquity, </w:t>
      </w:r>
      <w:r>
        <w:t xml:space="preserve">it is still </w:t>
      </w:r>
      <w:r w:rsidRPr="00C02088">
        <w:t>debated whether the primary cause of SD</w:t>
      </w:r>
      <w:r>
        <w:t>R formation</w:t>
      </w:r>
      <w:r w:rsidRPr="00C02088">
        <w:t xml:space="preserve"> is tectonic faulting or magmatic loading. </w:t>
      </w:r>
      <w:r>
        <w:t>To study how SDRs might form we developed</w:t>
      </w:r>
      <w:r w:rsidRPr="00C02088">
        <w:t xml:space="preserve"> the first two-dime</w:t>
      </w:r>
      <w:r w:rsidR="000F37C8">
        <w:t>nsional thermo-mechanical model</w:t>
      </w:r>
      <w:r w:rsidRPr="00C02088">
        <w:t xml:space="preserve"> that can </w:t>
      </w:r>
      <w:r w:rsidR="00F74BDD">
        <w:t xml:space="preserve">account for </w:t>
      </w:r>
      <w:r w:rsidR="00C65E19">
        <w:t xml:space="preserve">both </w:t>
      </w:r>
      <w:r w:rsidR="00F74BDD">
        <w:t xml:space="preserve">tectonics and magmatism </w:t>
      </w:r>
      <w:r w:rsidR="00FE5341">
        <w:t>development</w:t>
      </w:r>
      <w:r w:rsidR="00F74BDD">
        <w:t xml:space="preserve"> of SDRs during rifting</w:t>
      </w:r>
      <w:r w:rsidRPr="00C02088">
        <w:t xml:space="preserve">. We focus here on the magmatic loading mechanism and </w:t>
      </w:r>
      <w:r>
        <w:t xml:space="preserve">show that the shape of </w:t>
      </w:r>
      <w:r w:rsidRPr="00C02088">
        <w:t xml:space="preserve">SDRs </w:t>
      </w:r>
      <w:r>
        <w:t xml:space="preserve">may </w:t>
      </w:r>
      <w:r w:rsidRPr="00C02088">
        <w:t xml:space="preserve">provide unprecedented constraints on lithospheric strength at </w:t>
      </w:r>
      <w:r w:rsidR="00A279B0">
        <w:t>volcanic rifting</w:t>
      </w:r>
      <w:r>
        <w:t xml:space="preserve"> margins.  </w:t>
      </w:r>
      <w:r w:rsidR="00724B80">
        <w:t>For mapping SDRs geometries to lithospheric strength, a</w:t>
      </w:r>
      <w:r>
        <w:t xml:space="preserve"> sequence of </w:t>
      </w:r>
      <w:r w:rsidR="00053B22">
        <w:t>model lithospheric rheologies are</w:t>
      </w:r>
      <w:r>
        <w:t xml:space="preserve"> treated, ranging from </w:t>
      </w:r>
      <w:r w:rsidR="005147FA">
        <w:t xml:space="preserve">analytic </w:t>
      </w:r>
      <w:r>
        <w:t>thin elastic pla</w:t>
      </w:r>
      <w:r w:rsidRPr="004D1004">
        <w:t xml:space="preserve">tes to </w:t>
      </w:r>
      <w:r w:rsidR="005147FA" w:rsidRPr="004D1004">
        <w:t xml:space="preserve">numerical </w:t>
      </w:r>
      <w:r w:rsidRPr="004D1004">
        <w:t xml:space="preserve">thick </w:t>
      </w:r>
      <w:r w:rsidRPr="007C496B">
        <w:t>elasto-visco-plastic crust and mantle l</w:t>
      </w:r>
      <w:r w:rsidRPr="001D1672">
        <w:t xml:space="preserve">ayers with </w:t>
      </w:r>
      <w:r w:rsidRPr="002A00AD">
        <w:t>temperature and stress</w:t>
      </w:r>
      <w:r w:rsidRPr="003F59DF">
        <w:t xml:space="preserve"> dependent viscosity. We then analyzed multi-channel se</w:t>
      </w:r>
      <w:r w:rsidR="00B43F8C" w:rsidRPr="003F59DF">
        <w:t xml:space="preserve">ismic </w:t>
      </w:r>
      <w:r w:rsidR="002C3A56" w:rsidRPr="00401B20">
        <w:t xml:space="preserve">depth-converted </w:t>
      </w:r>
      <w:r w:rsidR="00B43F8C" w:rsidRPr="004D1004">
        <w:t xml:space="preserve">images of SDRs from </w:t>
      </w:r>
      <w:r w:rsidR="002C3A56" w:rsidRPr="00401B20">
        <w:t>Vøring and Argentinian</w:t>
      </w:r>
      <w:r w:rsidRPr="004D1004">
        <w:t xml:space="preserve"> rifted margins in terms of geometric parameters that can be compared to our model results.  This resu</w:t>
      </w:r>
      <w:r w:rsidRPr="001D1672">
        <w:t xml:space="preserve">lts in estimates for the lithospheric thickness during rifting at </w:t>
      </w:r>
      <w:r w:rsidR="002C3A56" w:rsidRPr="00401B20">
        <w:t xml:space="preserve">the two </w:t>
      </w:r>
      <w:r w:rsidRPr="004D1004">
        <w:t xml:space="preserve">margins </w:t>
      </w:r>
      <w:r w:rsidR="002C3A56" w:rsidRPr="00401B20">
        <w:t>of 3.</w:t>
      </w:r>
      <w:r w:rsidR="006D772C">
        <w:t>4</w:t>
      </w:r>
      <w:r w:rsidR="002C3A56" w:rsidRPr="00401B20">
        <w:t xml:space="preserve"> and 5.</w:t>
      </w:r>
      <w:r w:rsidR="006D772C">
        <w:t>7</w:t>
      </w:r>
      <w:r w:rsidR="002C3A56" w:rsidRPr="00401B20">
        <w:t xml:space="preserve"> </w:t>
      </w:r>
      <w:r w:rsidRPr="004D1004">
        <w:t xml:space="preserve">km. The plate </w:t>
      </w:r>
      <w:r w:rsidR="002F7A7C">
        <w:t>thickness</w:t>
      </w:r>
      <w:r w:rsidRPr="004D1004">
        <w:t xml:space="preserve"> correlates inversely with </w:t>
      </w:r>
      <w:r w:rsidRPr="001D1672">
        <w:t xml:space="preserve">mantle potential temperature </w:t>
      </w:r>
      <w:r w:rsidR="005247CC" w:rsidRPr="002A00AD">
        <w:t xml:space="preserve">at </w:t>
      </w:r>
      <w:r w:rsidR="002F7A7C">
        <w:t>these</w:t>
      </w:r>
      <w:r w:rsidR="002F7A7C" w:rsidRPr="002A00AD">
        <w:t xml:space="preserve"> </w:t>
      </w:r>
      <w:r w:rsidR="005247CC" w:rsidRPr="002A00AD">
        <w:t xml:space="preserve">margins </w:t>
      </w:r>
      <w:r w:rsidRPr="00860E15">
        <w:t>during r</w:t>
      </w:r>
      <w:r w:rsidRPr="009767FD">
        <w:t>ifting</w:t>
      </w:r>
      <w:r w:rsidR="002F7A7C">
        <w:t xml:space="preserve">, as estimated by </w:t>
      </w:r>
      <w:r w:rsidR="002F7A7C" w:rsidRPr="004D1004">
        <w:t xml:space="preserve">independent </w:t>
      </w:r>
      <w:r w:rsidR="002F7A7C" w:rsidRPr="001D1672">
        <w:t>studies</w:t>
      </w:r>
      <w:r w:rsidRPr="009767FD">
        <w:t xml:space="preserve">. </w:t>
      </w:r>
    </w:p>
    <w:p w14:paraId="16752E20" w14:textId="77777777" w:rsidR="002F3B11" w:rsidRPr="00C02088" w:rsidRDefault="002F3B11" w:rsidP="00C81368">
      <w:pPr>
        <w:pStyle w:val="Heading-Main"/>
      </w:pPr>
      <w:r w:rsidRPr="00CD23A0">
        <w:t>1 Introduction</w:t>
      </w:r>
    </w:p>
    <w:p w14:paraId="6135A5AB" w14:textId="5123EE88" w:rsidR="00501EF3" w:rsidRDefault="004C783C" w:rsidP="00BF56FB">
      <w:pPr>
        <w:pStyle w:val="Text"/>
      </w:pPr>
      <w:r>
        <w:rPr>
          <w:lang w:eastAsia="zh-CN"/>
        </w:rPr>
        <w:t xml:space="preserve">Mounting </w:t>
      </w:r>
      <w:r w:rsidR="00DB48D9" w:rsidRPr="00C02088">
        <w:rPr>
          <w:lang w:eastAsia="zh-CN"/>
        </w:rPr>
        <w:t>evidence</w:t>
      </w:r>
      <w:r w:rsidR="00E9666B" w:rsidRPr="00C02088">
        <w:rPr>
          <w:lang w:eastAsia="zh-CN"/>
        </w:rPr>
        <w:t xml:space="preserve"> indicate</w:t>
      </w:r>
      <w:r w:rsidR="00907364" w:rsidRPr="00C02088">
        <w:rPr>
          <w:lang w:eastAsia="zh-CN"/>
        </w:rPr>
        <w:t>s</w:t>
      </w:r>
      <w:r w:rsidR="00DB48D9" w:rsidRPr="00C02088">
        <w:rPr>
          <w:lang w:eastAsia="zh-CN"/>
        </w:rPr>
        <w:t xml:space="preserve"> that i</w:t>
      </w:r>
      <w:r w:rsidR="00AE3AFD" w:rsidRPr="00C02088">
        <w:rPr>
          <w:rFonts w:hint="eastAsia"/>
          <w:lang w:eastAsia="zh-CN"/>
        </w:rPr>
        <w:t xml:space="preserve">ntensive </w:t>
      </w:r>
      <w:r w:rsidR="009052B3" w:rsidRPr="00C02088">
        <w:rPr>
          <w:rFonts w:hint="eastAsia"/>
          <w:lang w:eastAsia="zh-CN"/>
        </w:rPr>
        <w:t xml:space="preserve">volcanism </w:t>
      </w:r>
      <w:r w:rsidR="009052B3" w:rsidRPr="00C02088">
        <w:rPr>
          <w:lang w:eastAsia="zh-CN"/>
        </w:rPr>
        <w:t>occur</w:t>
      </w:r>
      <w:r w:rsidR="00E91BD3" w:rsidRPr="00C02088">
        <w:rPr>
          <w:lang w:eastAsia="zh-CN"/>
        </w:rPr>
        <w:t>s</w:t>
      </w:r>
      <w:r w:rsidR="009052B3" w:rsidRPr="00C02088">
        <w:rPr>
          <w:lang w:eastAsia="zh-CN"/>
        </w:rPr>
        <w:t xml:space="preserve"> </w:t>
      </w:r>
      <w:r w:rsidR="009052B3" w:rsidRPr="00C02088">
        <w:rPr>
          <w:rFonts w:hint="eastAsia"/>
          <w:lang w:eastAsia="zh-CN"/>
        </w:rPr>
        <w:t>duri</w:t>
      </w:r>
      <w:r w:rsidR="007B502F" w:rsidRPr="00C02088">
        <w:rPr>
          <w:rFonts w:hint="eastAsia"/>
          <w:lang w:eastAsia="zh-CN"/>
        </w:rPr>
        <w:t>ng</w:t>
      </w:r>
      <w:r w:rsidR="00455A42" w:rsidRPr="00C02088">
        <w:rPr>
          <w:rFonts w:hint="eastAsia"/>
          <w:lang w:eastAsia="zh-CN"/>
        </w:rPr>
        <w:t xml:space="preserve"> </w:t>
      </w:r>
      <w:r>
        <w:rPr>
          <w:lang w:eastAsia="zh-CN"/>
        </w:rPr>
        <w:t xml:space="preserve">most </w:t>
      </w:r>
      <w:r w:rsidR="001F53E2" w:rsidRPr="00C02088">
        <w:rPr>
          <w:rFonts w:hint="eastAsia"/>
          <w:lang w:eastAsia="zh-CN"/>
        </w:rPr>
        <w:t xml:space="preserve">continental breakup </w:t>
      </w:r>
      <w:r>
        <w:rPr>
          <w:lang w:eastAsia="zh-CN"/>
        </w:rPr>
        <w:t xml:space="preserve">events </w:t>
      </w:r>
      <w:r w:rsidR="007B502F" w:rsidRPr="00C02088">
        <w:rPr>
          <w:lang w:eastAsia="zh-CN"/>
        </w:rPr>
        <w:t xml:space="preserve">and </w:t>
      </w:r>
      <w:r w:rsidR="001F53E2" w:rsidRPr="00C02088">
        <w:rPr>
          <w:rFonts w:hint="eastAsia"/>
          <w:lang w:eastAsia="zh-CN"/>
        </w:rPr>
        <w:t>before</w:t>
      </w:r>
      <w:r w:rsidR="009052B3" w:rsidRPr="00C02088">
        <w:rPr>
          <w:rFonts w:hint="eastAsia"/>
          <w:lang w:eastAsia="zh-CN"/>
        </w:rPr>
        <w:t xml:space="preserve"> seafloor spreading</w:t>
      </w:r>
      <w:r w:rsidR="00B80CCC">
        <w:rPr>
          <w:lang w:eastAsia="zh-CN"/>
        </w:rPr>
        <w:t xml:space="preserve"> </w:t>
      </w:r>
      <w:r w:rsidR="00B80CCC">
        <w:rPr>
          <w:lang w:eastAsia="zh-CN"/>
        </w:rPr>
        <w:fldChar w:fldCharType="begin" w:fldLock="1"/>
      </w:r>
      <w:r w:rsidR="00D518DF">
        <w:rPr>
          <w:lang w:eastAsia="zh-CN"/>
        </w:rPr>
        <w:instrText>ADDIN CSL_CITATION {"citationItems":[{"id":"ITEM-1","itemData":{"author":[{"dropping-particle":"","family":"Hinz","given":"","non-dropping-particle":"","parse-names":false,"suffix":""}],"id":"ITEM-1","issued":{"date-parts":[["1981"]]},"title":"Hinz - 1981 - A hypothesis on terrestrial catastrophes - Wedges of very thick Oceanward Dipping Layers beneath Passive Continental Margi.pdf","type":"article"},"uris":["http://www.mendeley.com/documents/?uuid=bc546a0f-f89a-4a44-94fc-c143e7b48704"]},{"id":"ITEM-2","itemData":{"DOI":"10.1016/S0012-821X(98)00282-9","ISBN":"0012-821X","ISSN":"0012821X","abstract":"Temporal coincidence between continental flood basalts and breakup has been noted for almost three decades. Eight major continental flood basalts have been produced over the last 300 Ma. The most recent, the Ethiopian traps, erupted in about 1 Myr at 30 Ma. Rifting in the Red Sea and Gulf of Aden, and possibly East African rift started at about the same time. A second trap-like episode occurred around 2 Ma and formation of true oceanic crust is due in the next few Myr. We find similar relationships for the 60 Ma Greenland traps and opening of the North Atlantic, 65 Ma Deccan traps and opening of the NW Indian Ocean, 132 Ma Parana traps and South Atlantic, 184 Ma Karoo traps and SW Indian Ocean, and 200 Ma Central Atlantic Margin flood basalts and opening of the Central Atlantic Ocean. The 250 Ma Siberian and 258 Ma Emeishan traps seem to correlate with major, if aborted, phases of rifting. Rifting asymmetry, apparent triple junctions and rift propagation (towards the flood basalt area) are common features that may, together with the relative timings of flood basalt, seaward dipping reflector and oceanic crust production, depend on a number of plume- and lithosphere- related factors. We propose a mixed scenario of 'active/passive' rifting to account for these observations. In all cases, an active component (a plume and resulting flood basalt) is a pre-requisite for the breakup of a major oceanic basin. But rifting must be allowed by plate-boundary forces and is influenced by pre-existing heterogeneities in lithospheric structure. The best example is the Atlantic Ocean, whose large-scale geometry with three large basins was imposed by the impact points of three mantle plumes.","author":[{"dropping-particle":"","family":"Courtillot","given":"V.","non-dropping-particle":"","parse-names":false,"suffix":""},{"dropping-particle":"","family":"Jaupart","given":"C.","non-dropping-particle":"","parse-names":false,"suffix":""},{"dropping-particle":"","family":"Manighetti","given":"I.","non-dropping-particle":"","parse-names":false,"suffix":""},{"dropping-particle":"","family":"Tapponnier","given":"P.","non-dropping-particle":"","parse-names":false,"suffix":""},{"dropping-particle":"","family":"Besse","given":"J.","non-dropping-particle":"","parse-names":false,"suffix":""}],"container-title":"Earth and Planetary Science Letters","id":"ITEM-2","issue":"3-4","issued":{"date-parts":[["1999","3"]]},"page":"177-195","title":"On causal links between flood basalts and continental breakup","type":"article-journal","volume":"166"},"uris":["http://www.mendeley.com/documents/?uuid=a21f2deb-3947-4fe4-97c7-badd5152f421"]},{"id":"ITEM-3","itemData":{"DOI":"10.1038/nature03161","ISBN":"0028-0836","ISSN":"0028-0836","PMID":"15650736","abstract":"The rifting of continents and evolution of ocean basins is a fundamental component of plate tectonics, yet the process of continental break-up remains controversial. Plate driving forces have been estimated to be as much as an order of magnitude smaller than those required to rupture thick continental lithosphere(1,2). However, Buck(1) has proposed that lithospheric heating by mantle upwelling and related magma production could promote lithospheric rupture at much lower stresses. Such models of mechanical versus magma-assisted extension can be tested, because they predict different temporal and spatial patterns of crustal and upper-mantle structure. Changes in plate deformation produce strain-enhanced crystal alignment and increased melt production within the upper mantle, both of which can cause seismic anisotropy(3). The Northern Ethiopian Rift is an ideal place to test break-up models because it formed in cratonic lithosphere with minor far-field plate stresses(4,5). Here we present evidence of seismic anisotropy in the upper mantle of this rift zone using observations of shear-wave splitting. Our observations, together with recent geological data, indicate a strong component of melt-induced anisotropy with only minor crustal stretching, supporting the magma-assisted rifting model in this area of initially cold, thick continental lithosphere.","author":[{"dropping-particle":"","family":"Kendall","given":"J.-M.","non-dropping-particle":"","parse-names":false,"suffix":""},{"dropping-particle":"","family":"Stuart","given":"G W","non-dropping-particle":"","parse-names":false,"suffix":""},{"dropping-particle":"","family":"Ebinger","given":"C J","non-dropping-particle":"","parse-names":false,"suffix":""},{"dropping-particle":"","family":"Bastow","given":"I D","non-dropping-particle":"","parse-names":false,"suffix":""},{"dropping-particle":"","family":"Keir","given":"D","non-dropping-particle":"","parse-names":false,"suffix":""}],"container-title":"Nature","id":"ITEM-3","issue":"7022","issued":{"date-parts":[["2005","1","13"]]},"page":"146-148","title":"Magma-assisted rifting in Ethiopia","type":"article-journal","volume":"433"},"uris":["http://www.mendeley.com/documents/?uuid=e2352451-3053-48bc-b0a6-cda83d0f04bf"]},{"id":"ITEM-4","itemData":{"DOI":"10.1016/j.gr.2014.02.007","ISBN":"1342-937X","ISSN":"1342937X","abstract":"The Wilson Cycle theory that oceans close and reopen along the former suture is a fundamental concept in plate tectonics. It was named after J. Tuzo Wilson who recognised that dissimilar marine palaeo-faunas on both sides of the present-day Atlantic Ocean were best explained by an earlier proto-Atlantic ocean. The Wilson Cycle theory implies that collision zones may localise extensional deformation hundreds of millions of years after collision has waned. We review the passive margins of the Atlantic and Indian Oceans with the aim to evaluate the extent in which oceanic openings used former sutures and analyse the potential role of mantle plumes in continental break-up. We summarise the time of collision, onset of rifting, break-up, and main phase of flood basalt emplacement (if applicable) for eighteen conjugate margins. We find that conjugate margins open along former sutures with the exception of the Madagascar-Seychelles-India system. There is no relationship between suture age and break-up age. Continental break-up occurred on relatively young sutures, such as Morocco-Nova Scotia, and on very old sutures, such as the Greenland-Labrador and East Antarctica-Australia systems. We identified two cases where a suture was reactivated as a transform fault: the Charlie Gibbs Fracture Zone follows the Iapetus suture and the Agulhas-Falkland Fracture Zone possibly follows a Late Palaeozoic-Early Mesozoic suture between Patagonia and Western Gondwana. Continental extension and break-up is not always associated with large amounts of volcanism, as illustrated by the magma-poor margins of Iberia-Newfoundland, the Equatorial Atlantic Ocean, and East Antarctica-Australia. But twelve of the conjugate margins in our review are linked to large igneous provinces, such as, the North Atlantic margins (NAIP), Northwest Africa-Florida (CAMP), Arabia-Northeast Africa (Afar), and South Africa-East Antarctica (Karoo). For these margins we find that break-up occurs concurrent with emplacement of the associated large igneous province. In many margins, rifting began before the main phase of volcanism. This suggests that rifting was initiated by tectonic forces and that plume material flowed to the thinned rifted lithosphere to help trigger final continental break-up. ?? 2014 International Association for Gondwana Research.","author":[{"dropping-particle":"","family":"Buiter","given":"Susanne J.H.","non-dropping-particle":"","parse-names":false,"suffix":""},{"dropping-particle":"","family":"Torsvik","given":"Trond H.","non-dropping-particle":"","parse-names":false,"suffix":""}],"container-title":"Gondwana Research","id":"ITEM-4","issue":"2","issued":{"date-parts":[["2014","9"]]},"page":"627-653","title":"A review of Wilson Cycle plate margins: A role for mantle plumes in continental break-up along sutures?","type":"article-journal","volume":"26"},"uris":["http://www.mendeley.com/documents/?uuid=e2ef1045-5aff-49fd-808b-7851190c1723"]}],"mendeley":{"formattedCitation":"(Buiter &amp; Torsvik, 2014; Courtillot et al., 1999; Hinz, 1981; Kendall et al., 2005)","plainTextFormattedCitation":"(Buiter &amp; Torsvik, 2014; Courtillot et al., 1999; Hinz, 1981; Kendall et al., 2005)","previouslyFormattedCitation":"(Buiter &amp; Torsvik, 2014; Courtillot et al., 1999; Hinz, 1981; Kendall et al., 2005)"},"properties":{"noteIndex":0},"schema":"https://github.com/citation-style-language/schema/raw/master/csl-citation.json"}</w:instrText>
      </w:r>
      <w:r w:rsidR="00B80CCC">
        <w:rPr>
          <w:lang w:eastAsia="zh-CN"/>
        </w:rPr>
        <w:fldChar w:fldCharType="separate"/>
      </w:r>
      <w:r w:rsidR="00C24A9C" w:rsidRPr="00C24A9C">
        <w:rPr>
          <w:noProof/>
          <w:lang w:eastAsia="zh-CN"/>
        </w:rPr>
        <w:t>(Buiter &amp; Torsvik, 2014; Courtillot et al., 1999; Hinz, 1981; Kendall et al., 2005)</w:t>
      </w:r>
      <w:r w:rsidR="00B80CCC">
        <w:rPr>
          <w:lang w:eastAsia="zh-CN"/>
        </w:rPr>
        <w:fldChar w:fldCharType="end"/>
      </w:r>
      <w:r w:rsidR="00505CA5" w:rsidRPr="00C02088">
        <w:rPr>
          <w:rFonts w:hint="eastAsia"/>
          <w:lang w:eastAsia="zh-CN"/>
        </w:rPr>
        <w:t>.</w:t>
      </w:r>
      <w:r w:rsidR="00473819" w:rsidRPr="00C02088">
        <w:rPr>
          <w:rFonts w:hint="eastAsia"/>
          <w:lang w:eastAsia="zh-CN"/>
        </w:rPr>
        <w:t xml:space="preserve"> </w:t>
      </w:r>
      <w:r w:rsidR="00501EF3">
        <w:rPr>
          <w:lang w:eastAsia="zh-CN"/>
        </w:rPr>
        <w:t xml:space="preserve"> </w:t>
      </w:r>
      <w:r w:rsidR="002D5D8A" w:rsidRPr="00C02088">
        <w:rPr>
          <w:lang w:eastAsia="zh-CN"/>
        </w:rPr>
        <w:t xml:space="preserve"> </w:t>
      </w:r>
      <w:r w:rsidR="004D1004">
        <w:rPr>
          <w:rFonts w:hint="eastAsia"/>
          <w:color w:val="000000"/>
          <w:lang w:eastAsia="zh-CN"/>
        </w:rPr>
        <w:t>A</w:t>
      </w:r>
      <w:r w:rsidR="004D1004" w:rsidRPr="003E6B52">
        <w:rPr>
          <w:color w:val="000000"/>
        </w:rPr>
        <w:t xml:space="preserve">s voluminous as continental flood basalts, seaward dipping </w:t>
      </w:r>
      <w:r w:rsidR="004D1004">
        <w:rPr>
          <w:color w:val="000000"/>
        </w:rPr>
        <w:t xml:space="preserve">reflectors, or SDRs, are large igneous wedges </w:t>
      </w:r>
      <w:r w:rsidR="00F47B38">
        <w:rPr>
          <w:color w:val="000000"/>
        </w:rPr>
        <w:t>emplaced</w:t>
      </w:r>
      <w:r w:rsidR="004D1004" w:rsidRPr="003E6B52">
        <w:rPr>
          <w:color w:val="000000"/>
        </w:rPr>
        <w:t xml:space="preserve"> at continent-ocean boundaries </w:t>
      </w:r>
      <w:r w:rsidR="004D1004">
        <w:rPr>
          <w:rFonts w:hint="eastAsia"/>
          <w:color w:val="000000"/>
          <w:lang w:eastAsia="zh-CN"/>
        </w:rPr>
        <w:t xml:space="preserve">that are now </w:t>
      </w:r>
      <w:r w:rsidR="004D1004" w:rsidRPr="003E6B52">
        <w:rPr>
          <w:color w:val="000000"/>
        </w:rPr>
        <w:t>buried under kilometers of post-rift sediments</w:t>
      </w:r>
      <w:r w:rsidR="004D1004">
        <w:rPr>
          <w:rFonts w:hint="eastAsia"/>
          <w:color w:val="000000"/>
        </w:rPr>
        <w:t>.</w:t>
      </w:r>
      <w:r w:rsidR="008F5220" w:rsidRPr="00C02088">
        <w:rPr>
          <w:rFonts w:hint="eastAsia"/>
          <w:lang w:eastAsia="zh-CN"/>
        </w:rPr>
        <w:t xml:space="preserve"> They</w:t>
      </w:r>
      <w:r w:rsidR="006532FD" w:rsidRPr="00C02088">
        <w:rPr>
          <w:rFonts w:hint="eastAsia"/>
          <w:lang w:eastAsia="zh-CN"/>
        </w:rPr>
        <w:t xml:space="preserve"> </w:t>
      </w:r>
      <w:r w:rsidR="00507B93" w:rsidRPr="00C02088">
        <w:rPr>
          <w:rFonts w:hint="eastAsia"/>
          <w:lang w:eastAsia="zh-CN"/>
        </w:rPr>
        <w:t xml:space="preserve">are </w:t>
      </w:r>
      <w:r w:rsidR="006532FD" w:rsidRPr="00C02088">
        <w:rPr>
          <w:rFonts w:hint="eastAsia"/>
          <w:lang w:eastAsia="zh-CN"/>
        </w:rPr>
        <w:t xml:space="preserve">seen in </w:t>
      </w:r>
      <w:r w:rsidR="00507B93" w:rsidRPr="00C02088">
        <w:t>multi-channel seismic (MCS) reflection profiles</w:t>
      </w:r>
      <w:r w:rsidR="008F5220" w:rsidRPr="00C02088">
        <w:rPr>
          <w:rFonts w:hint="eastAsia"/>
          <w:lang w:eastAsia="zh-CN"/>
        </w:rPr>
        <w:t xml:space="preserve"> as </w:t>
      </w:r>
      <w:r w:rsidR="005F07B8" w:rsidRPr="00C02088">
        <w:t xml:space="preserve">reflectors </w:t>
      </w:r>
      <w:r w:rsidR="00186467" w:rsidRPr="00C02088">
        <w:rPr>
          <w:rFonts w:hint="eastAsia"/>
          <w:lang w:eastAsia="zh-CN"/>
        </w:rPr>
        <w:t xml:space="preserve">dipping </w:t>
      </w:r>
      <w:r w:rsidR="008F5220" w:rsidRPr="00C02088">
        <w:rPr>
          <w:rFonts w:hint="eastAsia"/>
          <w:lang w:eastAsia="zh-CN"/>
        </w:rPr>
        <w:t>seaward.</w:t>
      </w:r>
      <w:r w:rsidR="005F07B8" w:rsidRPr="00C02088">
        <w:t xml:space="preserve"> </w:t>
      </w:r>
      <w:r w:rsidR="0017699D" w:rsidRPr="00C02088">
        <w:t xml:space="preserve">Drilling indicates </w:t>
      </w:r>
      <w:r w:rsidR="00F131FF" w:rsidRPr="00C02088">
        <w:t>SDRs consist of</w:t>
      </w:r>
      <w:r w:rsidR="004C4B11" w:rsidRPr="00C02088">
        <w:rPr>
          <w:rFonts w:hint="eastAsia"/>
          <w:lang w:eastAsia="zh-CN"/>
        </w:rPr>
        <w:t xml:space="preserve"> thin layer</w:t>
      </w:r>
      <w:r w:rsidR="00290449" w:rsidRPr="00C02088">
        <w:rPr>
          <w:lang w:eastAsia="zh-CN"/>
        </w:rPr>
        <w:t>s</w:t>
      </w:r>
      <w:r w:rsidR="004C4B11" w:rsidRPr="00C02088">
        <w:rPr>
          <w:rFonts w:hint="eastAsia"/>
          <w:lang w:eastAsia="zh-CN"/>
        </w:rPr>
        <w:t xml:space="preserve"> of sediment</w:t>
      </w:r>
      <w:r w:rsidR="00295D52" w:rsidRPr="00C02088">
        <w:rPr>
          <w:rFonts w:hint="eastAsia"/>
          <w:lang w:eastAsia="zh-CN"/>
        </w:rPr>
        <w:t>s</w:t>
      </w:r>
      <w:r w:rsidR="004C4B11" w:rsidRPr="00C02088">
        <w:rPr>
          <w:rFonts w:hint="eastAsia"/>
          <w:lang w:eastAsia="zh-CN"/>
        </w:rPr>
        <w:t xml:space="preserve"> interbedded within thick</w:t>
      </w:r>
      <w:r w:rsidR="00501EF3">
        <w:rPr>
          <w:lang w:eastAsia="zh-CN"/>
        </w:rPr>
        <w:t>er</w:t>
      </w:r>
      <w:r w:rsidR="004C4B11" w:rsidRPr="00C02088">
        <w:rPr>
          <w:rFonts w:hint="eastAsia"/>
          <w:lang w:eastAsia="zh-CN"/>
        </w:rPr>
        <w:t xml:space="preserve"> </w:t>
      </w:r>
      <w:r w:rsidR="00501EF3">
        <w:rPr>
          <w:lang w:eastAsia="zh-CN"/>
        </w:rPr>
        <w:t>layers</w:t>
      </w:r>
      <w:r w:rsidR="004C4B11" w:rsidRPr="00C02088">
        <w:rPr>
          <w:rFonts w:hint="eastAsia"/>
          <w:lang w:eastAsia="zh-CN"/>
        </w:rPr>
        <w:t xml:space="preserve"> of lava </w:t>
      </w:r>
      <w:r w:rsidR="00B566BE" w:rsidRPr="00C02088">
        <w:fldChar w:fldCharType="begin" w:fldLock="1"/>
      </w:r>
      <w:r w:rsidR="00C121BE">
        <w:instrText>ADDIN CSL_CITATION {"citationItems":[{"id":"ITEM-1","itemData":{"DOI":"10.1007/978-94-011-0043-4_1","ISBN":"978-94-011-0043-4","abstract":"Volcanic margins are part of a tectono-magmatic system in which the margin formation depends on lithospheric and asthenospheric properties before, during and after continental breakup. Whether a volcanic margin develops or not, i.e. the relative magnitude of magmatism during breakup, depends on the temperature and fluid content of the asthenosphere along the incipient plate boundary and the dynamic history of the lithosphere during the куп-rift phase. An adequate description of the system requires analysis of the entire rift. However, the literature commonly shows an emphasis on selected features rather than on a system approach which may introduce bias during interpretation and modeling. For example: 1) seaward dipping reflectors, commonly considered indicative of volcanic margins, are only one element in an igneous succession emplaced during rifting and early sea floor spreading. 2) Excessive melt volumes may be generated by relatively small asthenospheric temperature anomalies (50-100C). 3) The entire lower crustal high-velocity bodies are not \"underplated\". 4) Wide-angle seismic experiments appear to overestimate the volumes of the extrusive complexes. 5) The tectono-magmatic dimensions of the NE North Atlantic Late Cretaceous-Paleocene rift challenge the concept of a \"non-extensional\" rifted margin. Furthermore, asymmetric tectono-magmatic settings need to be considered. 6) Up- or down-scaled \"normal\" continental and oceanic crustal velocity functions do not apply to the continent-ocean transition. 7) Although a hotspot may result in volcanic margin formation, it is not a necessary condition.","author":[{"dropping-particle":"","family":"Eldholm","given":"Olav","non-dropping-particle":"","parse-names":false,"suffix":""},{"dropping-particle":"","family":"Skogseid","given":"Jakob","non-dropping-particle":"","parse-names":false,"suffix":""},{"dropping-particle":"","family":"Planke","given":"Sverre","non-dropping-particle":"","parse-names":false,"suffix":""},{"dropping-particle":"","family":"Gladczenko","given":"Tadeusz P.","non-dropping-particle":"","parse-names":false,"suffix":""}],"container-title":"Rifted Ocean-Continent Boundaries","id":"ITEM-1","issued":{"date-parts":[["1995"]]},"page":"1-16","publisher":"Springer Netherlands","publisher-place":"Dordrecht","title":"Volcanic Margin Concepts","type":"chapter"},"uris":["http://www.mendeley.com/documents/?uuid=7ca94609-983f-4648-87d2-89ae6e98c3ac"]}],"mendeley":{"formattedCitation":"(Eldholm et al., 1995)","plainTextFormattedCitation":"(Eldholm et al., 1995)","previouslyFormattedCitation":"(Eldholm et al., 1995)"},"properties":{"noteIndex":0},"schema":"https://github.com/citation-style-language/schema/raw/master/csl-citation.json"}</w:instrText>
      </w:r>
      <w:r w:rsidR="00B566BE" w:rsidRPr="00C02088">
        <w:fldChar w:fldCharType="separate"/>
      </w:r>
      <w:r w:rsidR="00B566BE" w:rsidRPr="00C02088">
        <w:rPr>
          <w:noProof/>
        </w:rPr>
        <w:t>(Eldholm et al., 1995)</w:t>
      </w:r>
      <w:r w:rsidR="00B566BE" w:rsidRPr="00C02088">
        <w:fldChar w:fldCharType="end"/>
      </w:r>
      <w:r w:rsidR="00B566BE" w:rsidRPr="00C02088">
        <w:t>.</w:t>
      </w:r>
      <w:r w:rsidR="00696504" w:rsidRPr="00C02088">
        <w:t xml:space="preserve"> </w:t>
      </w:r>
      <w:r w:rsidR="0015029B" w:rsidRPr="00C02088">
        <w:t xml:space="preserve">SDR </w:t>
      </w:r>
      <w:r w:rsidR="00295D52" w:rsidRPr="00C02088">
        <w:rPr>
          <w:rFonts w:hint="eastAsia"/>
          <w:lang w:eastAsia="zh-CN"/>
        </w:rPr>
        <w:t xml:space="preserve">wedges </w:t>
      </w:r>
      <w:r w:rsidR="00473819" w:rsidRPr="00C02088">
        <w:rPr>
          <w:rFonts w:hint="eastAsia"/>
          <w:lang w:eastAsia="zh-CN"/>
        </w:rPr>
        <w:t xml:space="preserve">generally </w:t>
      </w:r>
      <w:r w:rsidR="0015029B" w:rsidRPr="00C02088">
        <w:t>feature</w:t>
      </w:r>
      <w:r w:rsidR="00253E7C" w:rsidRPr="00C02088">
        <w:t xml:space="preserve"> down-dip thickening </w:t>
      </w:r>
      <w:r w:rsidR="00253E7C" w:rsidRPr="00C02088">
        <w:rPr>
          <w:rFonts w:hint="eastAsia"/>
          <w:lang w:eastAsia="zh-CN"/>
        </w:rPr>
        <w:t xml:space="preserve">and their </w:t>
      </w:r>
      <w:r w:rsidR="0015029B" w:rsidRPr="00C02088">
        <w:t xml:space="preserve">dip angle </w:t>
      </w:r>
      <w:r w:rsidR="00253E7C" w:rsidRPr="00C02088">
        <w:rPr>
          <w:rFonts w:hint="eastAsia"/>
          <w:lang w:eastAsia="zh-CN"/>
        </w:rPr>
        <w:t>increase</w:t>
      </w:r>
      <w:r w:rsidR="00796581" w:rsidRPr="00C02088">
        <w:rPr>
          <w:rFonts w:hint="eastAsia"/>
          <w:lang w:eastAsia="zh-CN"/>
        </w:rPr>
        <w:t>s</w:t>
      </w:r>
      <w:r w:rsidR="00253E7C" w:rsidRPr="00C02088">
        <w:rPr>
          <w:rFonts w:hint="eastAsia"/>
          <w:lang w:eastAsia="zh-CN"/>
        </w:rPr>
        <w:t xml:space="preserve"> </w:t>
      </w:r>
      <w:r w:rsidR="0015029B" w:rsidRPr="00C02088">
        <w:t xml:space="preserve">with depth </w:t>
      </w:r>
      <w:r w:rsidR="0015029B" w:rsidRPr="00C02088">
        <w:fldChar w:fldCharType="begin" w:fldLock="1"/>
      </w:r>
      <w:r w:rsidR="00C121BE">
        <w:instrText>ADDIN CSL_CITATION {"citationItems":[{"id":"ITEM-1","itemData":{"DOI":"10.1016/S0264-8172(00)00006-4","ISBN":"0264-8172","ISSN":"02648172","PMID":"24736","abstract":"Seaward-dipping reflectors (SDRs) represent flood basalts rapidly extruded during either rifting or initially subaerial sea-floor spreading. Evaporites can form on this basaltic proto-oceanic crust, as in the Afar Triangle today. Evidence for SDRs in South Atlantic deep-water regions comes from proximity to the uniquely large Parana-Etendeka volcanic province onshore, the Tristan and Gough hot spots, drilled volcanic rocks, and seismic profiles showing SDR provinces more than 100 km wide, as much as 7 km thick, and thousands of kilometers long. SDRs are clearest adjoining the Aptian salt basins. However, we speculate that SDRs are also present but seismically obscured below the salt basins. We argue that the conjugate Aptian salt basins are post-breakup, not pre-breakup; they were separated from the start by a mid-oceanic ridge; distal salt accumulated on proto-oceanic crust, not rift basins. This hypothesis is supported by: seismic stratigraphy and structure; magnetic anomalies; plate reconstructions; and hydrothermal potash evaporites. An important implication for exploration is that thick basalts, rather than rift-age source rocks, may underlie distal parts of the salt basins. (C) 2000 Elsevier Science Ltd. All rights reserved.","author":[{"dropping-particle":"","family":"Jackson","given":"Martin P.A","non-dropping-particle":"","parse-names":false,"suffix":""},{"dropping-particle":"","family":"Cramez","given":"Carlos","non-dropping-particle":"","parse-names":false,"suffix":""},{"dropping-particle":"","family":"Fonck","given":"Jean-Michel","non-dropping-particle":"","parse-names":false,"suffix":""}],"container-title":"Marine and Petroleum Geology","id":"ITEM-1","issue":"4","issued":{"date-parts":[["2000","4"]]},"page":"477-498","title":"Role of subaerial volcanic rocks and mantle plumes in creation of South Atlantic margins: implications for salt tectonics and source rocks","type":"article-journal","volume":"17"},"uris":["http://www.mendeley.com/documents/?uuid=9bafbc9f-7099-460c-ac32-d24155bcf5cf"]},{"id":"ITEM-2","itemData":{"DOI":"10.1130/0091-7613(1982)10&lt;353:OOSRIO&gt;2.0.CO;2","ISBN":"0091-7613","ISSN":"0091-7613","abstract":"A remarkable layered acoustic stratification is observed in the upper oceanic crust adjacent to the Norwegian continental margin. It comprises a seaward-dipping complex of reflectors in the form of a wedge. We suggest that it is a layered igneous sequence that results when crustal accretion occurs at a subaerial spreading axis and that this phenomenon may commonly occur during the earliest phase of ocean-basin genesis.","author":[{"dropping-particle":"","family":"Mutter","given":"John C.","non-dropping-particle":"","parse-names":false,"suffix":""},{"dropping-particle":"","family":"Talwani","given":"Manik","non-dropping-particle":"","parse-names":false,"suffix":""},{"dropping-particle":"","family":"Stoffa","given":"Paul L.","non-dropping-particle":"","parse-names":false,"suffix":""}],"container-title":"Geology","id":"ITEM-2","issue":"7","issued":{"date-parts":[["1982"]]},"page":"353","title":"Origin of seaward-dipping reflectors in oceanic crust off the Norwegian margin by “subaerial sea-floor spreading”","type":"article-journal","volume":"10"},"uris":["http://www.mendeley.com/documents/?uuid=ae98af56-b98d-4823-ba1f-7ea4cfce46f7"]},{"id":"ITEM-3","itemData":{"DOI":"10.1130/G38706.1","ISSN":"0091-7613","author":[{"dropping-particle":"","family":"Paton","given":"D.A.","non-dropping-particle":"","parse-names":false,"suffix":""},{"dropping-particle":"","family":"Pindell","given":"J.","non-dropping-particle":"","parse-names":false,"suffix":""},{"dropping-particle":"","family":"McDermott","given":"K.","non-dropping-particle":"","parse-names":false,"suffix":""},{"dropping-particle":"","family":"Bellingham","given":"P.","non-dropping-particle":"","parse-names":false,"suffix":""},{"dropping-particle":"","family":"Horn","given":"B.","non-dropping-particle":"","parse-names":false,"suffix":""}],"container-title":"Geology","id":"ITEM-3","issued":{"date-parts":[["2017","3","16"]]},"page":"G38706.1","title":"Evolution of seaward-dipping reflectors at the onset of oceanic crust formation at volcanic passive margins: Insights from the South Atlantic","type":"article-journal"},"uris":["http://www.mendeley.com/documents/?uuid=2f12f818-7329-4eb1-88c9-ec7b16edb922"]}],"mendeley":{"formattedCitation":"(Jackson et al., 2000; Mutter et al., 1982; Paton et al., 2017)","plainTextFormattedCitation":"(Jackson et al., 2000; Mutter et al., 1982; Paton et al., 2017)","previouslyFormattedCitation":"(Jackson et al., 2000; Mutter et al., 1982; Paton et al., 2017)"},"properties":{"noteIndex":0},"schema":"https://github.com/citation-style-language/schema/raw/master/csl-citation.json"}</w:instrText>
      </w:r>
      <w:r w:rsidR="0015029B" w:rsidRPr="00C02088">
        <w:fldChar w:fldCharType="separate"/>
      </w:r>
      <w:r w:rsidR="00D01B0E" w:rsidRPr="00C02088">
        <w:rPr>
          <w:noProof/>
        </w:rPr>
        <w:t>(Jackson et al., 2000; Mutter et al., 1982; Paton et al., 2017)</w:t>
      </w:r>
      <w:r w:rsidR="0015029B" w:rsidRPr="00C02088">
        <w:fldChar w:fldCharType="end"/>
      </w:r>
      <w:r w:rsidR="00E05515" w:rsidRPr="00C02088">
        <w:t>(</w:t>
      </w:r>
      <w:r w:rsidR="00501EF3">
        <w:t>F</w:t>
      </w:r>
      <w:r w:rsidR="00E05515" w:rsidRPr="00C02088">
        <w:t>igure 1)</w:t>
      </w:r>
      <w:r w:rsidR="00A26AB5">
        <w:t xml:space="preserve">. </w:t>
      </w:r>
      <w:r w:rsidR="00501EF3">
        <w:t xml:space="preserve">Globally </w:t>
      </w:r>
      <w:r w:rsidR="00881856" w:rsidRPr="00C02088">
        <w:rPr>
          <w:rFonts w:hint="eastAsia"/>
          <w:lang w:eastAsia="zh-CN"/>
        </w:rPr>
        <w:t>SDRs appear to be</w:t>
      </w:r>
      <w:r w:rsidR="0015029B" w:rsidRPr="00C02088">
        <w:t xml:space="preserve"> several</w:t>
      </w:r>
      <w:r w:rsidR="000815CD" w:rsidRPr="00C02088">
        <w:rPr>
          <w:rFonts w:hint="eastAsia"/>
          <w:lang w:eastAsia="zh-CN"/>
        </w:rPr>
        <w:t xml:space="preserve"> to tens of</w:t>
      </w:r>
      <w:r w:rsidR="0015029B" w:rsidRPr="00C02088">
        <w:t xml:space="preserve"> </w:t>
      </w:r>
      <w:r w:rsidR="000815CD" w:rsidRPr="00C02088">
        <w:t>kilometers thick</w:t>
      </w:r>
      <w:r w:rsidR="00EA4E09">
        <w:t xml:space="preserve">, </w:t>
      </w:r>
      <w:r w:rsidR="000815CD" w:rsidRPr="00C02088">
        <w:t xml:space="preserve">up to hundreds </w:t>
      </w:r>
      <w:r w:rsidR="0015029B" w:rsidRPr="00C02088">
        <w:t>of kilometers wide</w:t>
      </w:r>
      <w:r w:rsidR="008B1EE7">
        <w:rPr>
          <w:rFonts w:hint="eastAsia"/>
        </w:rPr>
        <w:t xml:space="preserve"> (</w:t>
      </w:r>
      <w:r w:rsidR="00330B88">
        <w:t>across margin</w:t>
      </w:r>
      <w:r w:rsidR="008B1EE7">
        <w:rPr>
          <w:rFonts w:hint="eastAsia"/>
        </w:rPr>
        <w:t>)</w:t>
      </w:r>
      <w:r w:rsidR="00FC3455">
        <w:t xml:space="preserve"> </w:t>
      </w:r>
      <w:r w:rsidR="00EA4E09">
        <w:t>and several thousand kilometers long</w:t>
      </w:r>
      <w:r w:rsidR="008B1EE7">
        <w:rPr>
          <w:rFonts w:hint="eastAsia"/>
        </w:rPr>
        <w:t xml:space="preserve"> (</w:t>
      </w:r>
      <w:r w:rsidR="00330B88">
        <w:t>along margin</w:t>
      </w:r>
      <w:r w:rsidR="008B1EE7">
        <w:rPr>
          <w:rFonts w:hint="eastAsia"/>
        </w:rPr>
        <w:t>)</w:t>
      </w:r>
      <w:r w:rsidR="005A5E4F">
        <w:fldChar w:fldCharType="begin" w:fldLock="1"/>
      </w:r>
      <w:r w:rsidR="00047C4B">
        <w:instrText>ADDIN CSL_CITATION {"citationItems":[{"id":"ITEM-1","itemData":{"DOI":"10.1029/2017TC004923","ISSN":"02787407","author":[{"dropping-particle":"","family":"McDermott","given":"Carl","non-dropping-particle":"","parse-names":false,"suffix":""},{"dropping-particle":"","family":"Lonergan","given":"Lidia;","non-dropping-particle":"","parse-names":false,"suffix":""},{"dropping-particle":"","family":"Collier","given":"Jenny S.","non-dropping-particle":"","parse-names":false,"suffix":""},{"dropping-particle":"","family":"McDermott","given":"Kenneth G.","non-dropping-particle":"","parse-names":false,"suffix":""},{"dropping-particle":"","family":"Bellingham","given":"Paul","non-dropping-particle":"","parse-names":false,"suffix":""}],"container-title":"Tectonics","id":"ITEM-1","issued":{"date-parts":[["2018","8","29"]]},"title":"Characterization of seaward-dipping reflectors along the S. American Atlantic margin and implications for continental breakup","type":"article-journal"},"uris":["http://www.mendeley.com/documents/?uuid=27de9d06-daf8-49c5-a3dc-930a7e72cb58"]}],"mendeley":{"formattedCitation":"(McDermott et al., 2018)","plainTextFormattedCitation":"(McDermott et al., 2018)","previouslyFormattedCitation":"(McDermott et al., 2018)"},"properties":{"noteIndex":0},"schema":"https://github.com/citation-style-language/schema/raw/master/csl-citation.json"}</w:instrText>
      </w:r>
      <w:r w:rsidR="005A5E4F">
        <w:fldChar w:fldCharType="separate"/>
      </w:r>
      <w:r w:rsidR="005A5E4F" w:rsidRPr="005A5E4F">
        <w:rPr>
          <w:noProof/>
        </w:rPr>
        <w:t>(McDermott et al., 2018)</w:t>
      </w:r>
      <w:r w:rsidR="005A5E4F">
        <w:fldChar w:fldCharType="end"/>
      </w:r>
      <w:r w:rsidR="0015029B" w:rsidRPr="00C02088">
        <w:t xml:space="preserve">. </w:t>
      </w:r>
    </w:p>
    <w:p w14:paraId="63319B07" w14:textId="4FC5BD9C" w:rsidR="005A4733" w:rsidRDefault="001848D6" w:rsidP="0094591E">
      <w:pPr>
        <w:pStyle w:val="Text"/>
        <w:rPr>
          <w:lang w:eastAsia="zh-CN"/>
        </w:rPr>
      </w:pPr>
      <w:r w:rsidRPr="00C02088">
        <w:rPr>
          <w:lang w:eastAsia="zh-CN"/>
        </w:rPr>
        <w:fldChar w:fldCharType="begin" w:fldLock="1"/>
      </w:r>
      <w:r w:rsidR="00C121BE">
        <w:rPr>
          <w:lang w:eastAsia="zh-CN"/>
        </w:rPr>
        <w:instrText>ADDIN CSL_CITATION {"citationItems":[{"id":"ITEM-1","itemData":{"author":[{"dropping-particle":"","family":"Hinz","given":"","non-dropping-particle":"","parse-names":false,"suffix":""}],"id":"ITEM-1","issued":{"date-parts":[["1981"]]},"title":"Hinz - 1981 - A hypothesis on terrestrial catastrophes - Wedges of very thick Oceanward Dipping Layers beneath Passive Continental Margi.pdf","type":"article"},"uris":["http://www.mendeley.com/documents/?uuid=bc546a0f-f89a-4a44-94fc-c143e7b48704"]}],"mendeley":{"formattedCitation":"(Hinz, 1981)","manualFormatting":"Hinz, (1981)","plainTextFormattedCitation":"(Hinz, 1981)","previouslyFormattedCitation":"(Hinz, 1981)"},"properties":{"noteIndex":0},"schema":"https://github.com/citation-style-language/schema/raw/master/csl-citation.json"}</w:instrText>
      </w:r>
      <w:r w:rsidRPr="00C02088">
        <w:rPr>
          <w:lang w:eastAsia="zh-CN"/>
        </w:rPr>
        <w:fldChar w:fldCharType="separate"/>
      </w:r>
      <w:r w:rsidRPr="00C02088">
        <w:rPr>
          <w:noProof/>
          <w:lang w:eastAsia="zh-CN"/>
        </w:rPr>
        <w:t xml:space="preserve">Hinz, </w:t>
      </w:r>
      <w:r w:rsidRPr="00C02088">
        <w:rPr>
          <w:rFonts w:hint="eastAsia"/>
          <w:noProof/>
          <w:lang w:eastAsia="zh-CN"/>
        </w:rPr>
        <w:t>(</w:t>
      </w:r>
      <w:r w:rsidRPr="00C02088">
        <w:rPr>
          <w:noProof/>
          <w:lang w:eastAsia="zh-CN"/>
        </w:rPr>
        <w:t>1981)</w:t>
      </w:r>
      <w:r w:rsidRPr="00C02088">
        <w:rPr>
          <w:lang w:eastAsia="zh-CN"/>
        </w:rPr>
        <w:fldChar w:fldCharType="end"/>
      </w:r>
      <w:r w:rsidR="00410928" w:rsidRPr="00C02088">
        <w:rPr>
          <w:lang w:eastAsia="zh-CN"/>
        </w:rPr>
        <w:t xml:space="preserve"> first</w:t>
      </w:r>
      <w:r w:rsidRPr="00C02088">
        <w:rPr>
          <w:rFonts w:hint="eastAsia"/>
          <w:lang w:eastAsia="zh-CN"/>
        </w:rPr>
        <w:t xml:space="preserve"> presen</w:t>
      </w:r>
      <w:r w:rsidR="00531060">
        <w:rPr>
          <w:rFonts w:hint="eastAsia"/>
          <w:lang w:eastAsia="zh-CN"/>
        </w:rPr>
        <w:t>ted</w:t>
      </w:r>
      <w:r w:rsidR="00D32035" w:rsidRPr="00C02088">
        <w:rPr>
          <w:rFonts w:hint="eastAsia"/>
          <w:lang w:eastAsia="zh-CN"/>
        </w:rPr>
        <w:t xml:space="preserve"> a global compilation of </w:t>
      </w:r>
      <w:r w:rsidRPr="00C02088">
        <w:rPr>
          <w:rFonts w:hint="eastAsia"/>
          <w:lang w:eastAsia="zh-CN"/>
        </w:rPr>
        <w:t>MCS</w:t>
      </w:r>
      <w:r w:rsidR="008B6644" w:rsidRPr="00C02088">
        <w:rPr>
          <w:rFonts w:hint="eastAsia"/>
          <w:lang w:eastAsia="zh-CN"/>
        </w:rPr>
        <w:t xml:space="preserve"> profiles</w:t>
      </w:r>
      <w:r w:rsidRPr="00C02088">
        <w:rPr>
          <w:rFonts w:hint="eastAsia"/>
          <w:lang w:eastAsia="zh-CN"/>
        </w:rPr>
        <w:t xml:space="preserve"> </w:t>
      </w:r>
      <w:r w:rsidR="00D32035" w:rsidRPr="00C02088">
        <w:rPr>
          <w:rFonts w:hint="eastAsia"/>
          <w:lang w:eastAsia="zh-CN"/>
        </w:rPr>
        <w:t>with SDRs.</w:t>
      </w:r>
      <w:r w:rsidRPr="00C02088">
        <w:rPr>
          <w:rFonts w:hint="eastAsia"/>
          <w:lang w:eastAsia="zh-CN"/>
        </w:rPr>
        <w:t xml:space="preserve"> Following</w:t>
      </w:r>
      <w:r w:rsidR="00D32035" w:rsidRPr="00C02088">
        <w:rPr>
          <w:rFonts w:hint="eastAsia"/>
          <w:lang w:eastAsia="zh-CN"/>
        </w:rPr>
        <w:t xml:space="preserve"> him</w:t>
      </w:r>
      <w:r w:rsidRPr="00C02088">
        <w:rPr>
          <w:rFonts w:hint="eastAsia"/>
          <w:lang w:eastAsia="zh-CN"/>
        </w:rPr>
        <w:t xml:space="preserve">, </w:t>
      </w:r>
      <w:r w:rsidRPr="00C02088">
        <w:rPr>
          <w:lang w:eastAsia="zh-CN"/>
        </w:rPr>
        <w:t>many authors h</w:t>
      </w:r>
      <w:r w:rsidRPr="00C02088">
        <w:rPr>
          <w:rFonts w:hint="eastAsia"/>
          <w:lang w:eastAsia="zh-CN"/>
        </w:rPr>
        <w:t xml:space="preserve">ave reported observations of SDRs </w:t>
      </w:r>
      <w:r w:rsidR="00EA4E09">
        <w:rPr>
          <w:lang w:eastAsia="zh-CN"/>
        </w:rPr>
        <w:t>including along</w:t>
      </w:r>
      <w:r w:rsidRPr="00C02088">
        <w:rPr>
          <w:rFonts w:hint="eastAsia"/>
          <w:lang w:eastAsia="zh-CN"/>
        </w:rPr>
        <w:t xml:space="preserve"> North Atlantic margins (e.g. </w:t>
      </w:r>
      <w:r w:rsidRPr="00C02088">
        <w:rPr>
          <w:lang w:eastAsia="zh-CN"/>
        </w:rPr>
        <w:fldChar w:fldCharType="begin" w:fldLock="1"/>
      </w:r>
      <w:r w:rsidR="00C121BE">
        <w:rPr>
          <w:lang w:eastAsia="zh-CN"/>
        </w:rPr>
        <w:instrText>ADDIN CSL_CITATION {"citationItems":[{"id":"ITEM-1","itemData":{"DOI":"10.1130/0091-7613(1982)10&lt;353:OOSRIO&gt;2.0.CO;2","ISBN":"0091-7613","ISSN":"0091-7613","abstract":"A remarkable layered acoustic stratification is observed in the upper oceanic crust adjacent to the Norwegian continental margin. It comprises a seaward-dipping complex of reflectors in the form of a wedge. We suggest that it is a layered igneous sequence that results when crustal accretion occurs at a subaerial spreading axis and that this phenomenon may commonly occur during the earliest phase of ocean-basin genesis.","author":[{"dropping-particle":"","family":"Mutter","given":"John C.","non-dropping-particle":"","parse-names":false,"suffix":""},{"dropping-particle":"","family":"Talwani","given":"Manik","non-dropping-particle":"","parse-names":false,"suffix":""},{"dropping-particle":"","family":"Stoffa","given":"Paul L.","non-dropping-particle":"","parse-names":false,"suffix":""}],"container-title":"Geology","id":"ITEM-1","issue":"7","issued":{"date-parts":[["1982"]]},"page":"353","title":"Origin of seaward-dipping reflectors in oceanic crust off the Norwegian margin by “subaerial sea-floor spreading”","type":"article-journal","volume":"10"},"uris":["http://www.mendeley.com/documents/?uuid=ae98af56-b98d-4823-ba1f-7ea4cfce46f7"]},{"id":"ITEM-2","itemData":{"DOI":"10.1029/94JB00468","ISBN":"2156-2202","ISSN":"01480227","abstract":"Geological and geophysical data from the &gt;900 m of volcanic basement drilled at Ocean Drilling Program Site 642 provide the framework for studying seismic properties of huge extrusive constructions on volcanic margins. The main part of the drilled section, corresponding to a prominent seaward dipping reflector sequence, consists of subaerially emplaced tholeiitic basalt flows and thin interbedded sediments. The basalts exhibit a characteristic velocity and density lava flow distribution reflecting changing porosity, pore aspect ratio distribution and alteration. Stacks of laterally continuous basalt flows appear to have thin-layer transverse isotropic properties for typical wavelengths in multichannel seismic data. Vertical seismic profiling and average sonic log velocities are similar, 3.77 km/s and 3.88 km/s, respectively, while comparable refraction velocities are 10–20% higher. Synthetic seismogram modeling based on downhole logs shows that basement reflectors originate from interference and tuning effects of numerous basalt flow and interbedded sediment interfaces, though the most continuous reflectors are related to thick flows. Seismic models based on the characteristic velocity and density basalt flow distributions and Site 642 stratigraphy show that reflector truncation and onlap may be caused by seismic interference phenomena in a sequence of landward thinning flows. The base of the dipping reflector sequence, reflector K, correlates with flows in the lower part of upper series basalts, while the transition from basaltic to underlying dacitic/andesitic lavas correlates with a locally defined reflector. A model for the breakup related volcanism includes (1) prebreakup dacitic/andesitic volcanism, (2) early breakup basaltic volcanism infilling the prebreakup relief, (3) main breakup stage with intense, focused volcanism, large subsidence and lava pounding, and (4) late breakup volcanism during a period of decreased subsidence and local off-axis activity.","author":[{"dropping-particle":"","family":"Planke","given":"Sverre","non-dropping-particle":"","parse-names":false,"suffix":""},{"dropping-particle":"","family":"Eldholm","given":"Olav","non-dropping-particle":"","parse-names":false,"suffix":""}],"container-title":"Journal of Geophysical Research: Solid Earth","id":"ITEM-2","issue":"B5","issued":{"date-parts":[["1994","5","10"]]},"page":"9263-9278","title":"Seismic response and construction of seaward dipping wedges of flood basalts: Vøring volcanic margin","type":"article-journal","volume":"99"},"uris":["http://www.mendeley.com/documents/?uuid=917c21d7-94b9-4a4c-a242-cafe607ab38a"]},{"id":"ITEM-3","itemData":{"DOI":"10.1016/j.gr.2017.04.030","ISSN":"1342937X","author":[{"dropping-particle":"","family":"Clerc","given":"Camille","non-dropping-particle":"","parse-names":false,"suffix":""},{"dropping-particle":"","family":"Ringenbach","given":"Jean-Claude","non-dropping-particle":"","parse-names":false,"suffix":""},{"dropping-particle":"","family":"Jolivet","given":"Laurent","non-dropping-particle":"","parse-names":false,"suffix":""},{"dropping-particle":"","family":"Ballard","given":"Jean-François","non-dropping-particle":"","parse-names":false,"suffix":""}],"container-title":"Gondwana Research","id":"ITEM-3","issue":"2016","issued":{"date-parts":[["2017","5"]]},"title":"Rifted margins: Ductile deformation, boudinage, continentward-dipping normal faults and the role of the weak lower crust","type":"article-journal"},"uris":["http://www.mendeley.com/documents/?uuid=502c31d0-2757-4cb2-b1e7-65cd8b8bb77b"]}],"mendeley":{"formattedCitation":"(Clerc et al., 2017; Mutter et al., 1982; Sverre Planke &amp; Eldholm, 1994)","manualFormatting":"Mutter et al., 1982; Planke &amp; Eldholm, 1994","plainTextFormattedCitation":"(Clerc et al., 2017; Mutter et al., 1982; Sverre Planke &amp; Eldholm, 1994)","previouslyFormattedCitation":"(Clerc et al., 2017; Mutter et al., 1982; Sverre Planke &amp; Eldholm, 1994)"},"properties":{"noteIndex":0},"schema":"https://github.com/citation-style-language/schema/raw/master/csl-citation.json"}</w:instrText>
      </w:r>
      <w:r w:rsidRPr="00C02088">
        <w:rPr>
          <w:lang w:eastAsia="zh-CN"/>
        </w:rPr>
        <w:fldChar w:fldCharType="separate"/>
      </w:r>
      <w:r w:rsidR="00C22246" w:rsidRPr="00C02088">
        <w:rPr>
          <w:noProof/>
          <w:lang w:eastAsia="zh-CN"/>
        </w:rPr>
        <w:t>Mutter et al., 1982; Planke &amp; Eldholm, 1994</w:t>
      </w:r>
      <w:r w:rsidRPr="00C02088">
        <w:rPr>
          <w:lang w:eastAsia="zh-CN"/>
        </w:rPr>
        <w:fldChar w:fldCharType="end"/>
      </w:r>
      <w:r w:rsidRPr="00C02088">
        <w:rPr>
          <w:rFonts w:hint="eastAsia"/>
          <w:lang w:eastAsia="zh-CN"/>
        </w:rPr>
        <w:t>), South Atlantic margins (e.g.</w:t>
      </w:r>
      <w:r w:rsidR="00F526B3" w:rsidRPr="00C02088">
        <w:rPr>
          <w:rFonts w:hint="eastAsia"/>
          <w:lang w:eastAsia="zh-CN"/>
        </w:rPr>
        <w:t xml:space="preserve"> </w:t>
      </w:r>
      <w:r w:rsidR="00165585" w:rsidRPr="00C02088">
        <w:rPr>
          <w:lang w:eastAsia="zh-CN"/>
        </w:rPr>
        <w:fldChar w:fldCharType="begin" w:fldLock="1"/>
      </w:r>
      <w:r w:rsidR="00C121BE">
        <w:rPr>
          <w:lang w:eastAsia="zh-CN"/>
        </w:rPr>
        <w:instrText>ADDIN CSL_CITATION {"citationItems":[{"id":"ITEM-1","itemData":{"DOI":"10.1007/s11001-009-9077-x","ISBN":"0025-3235","ISSN":"0025-3235","abstract":"The continental margin of SW Africa is typical of a volcanic rifted margin associated with a hotspot trail characterized by a large volcanic ridge, the Walvis Ridge, defining the hotspot migration, and extensive extrusive volcanism that produced seaward-dipping reflectors (SDR). Previously unpublished seismic data show two significant anomalies of the SW African Margin when compared to other typical volcanic rifted margins: (1) Hyaloclastitic outer highs are rare, and (2) the SDR in the North dip towards the Walvis Ridge. We explain these anomalies by a major transform segment close to the centre of volcanism combined with pulsed volcanism. The Walvis Ridge represents an east-west striking extrusive centre which produced a SDR sequence. Following break-up the northern boundary of the Walvis Ridge became a left lateral transform fault. Our data support the idea that a transform fault system interacting with a ridge jump were responsible for the accretion of the São Paulo Plateau to the American plate.","author":[{"dropping-particle":"","family":"Elliott","given":"Gavin M.","non-dropping-particle":"","parse-names":false,"suffix":""},{"dropping-particle":"","family":"Berndt","given":"Christian","non-dropping-particle":"","parse-names":false,"suffix":""},{"dropping-particle":"","family":"Parson","given":"Lindsay M.","non-dropping-particle":"","parse-names":false,"suffix":""}],"container-title":"Marine Geophysical Researches","id":"ITEM-1","issue":"3","issued":{"date-parts":[["2009","9","26"]]},"page":"207-214","title":"The SW African volcanic rifted margin and the initiation of the Walvis Ridge, South Atlantic","type":"article-journal","volume":"30"},"uris":["http://www.mendeley.com/documents/?uuid=20103784-f6be-43f3-a604-3d5034450c4f"]},{"id":"ITEM-2","itemData":{"DOI":"10.1029/2009GC002715","ISBN":"1525-2027","ISSN":"15252027","abstract":"Based on a dense grid of multichannel reflection seismic lines we study the evolution of a volcanic rifted margin segment off Argentina. The segment under study is located between 44 degrees S and 41 degrees S. We describe in detail the facies of the extrusive basaltic complexes across the margin. These include single and multiple Inner Seaward Dipping Reflectors (SDRs) with varying architecture along the margin, Outer Highs, and Outer SDR wedges. A detailed interpretation of a transitional zone between the Inner and Outer SDR wedges is presented. Multiple Inner SDRs are concentrated at the southern part of the margin segment, while in the north only one steeply dipping wedge is present. The dip of the Inner SDR wedges changes along the margin, and we propose subsidence by loading as main cause. The transitional zone between the Inner and Outer SDR wedges becomes narrower toward the north. By correlating with magnetic data we conclude that the emplacement of the 30-100 km wide multiple Inner SDRs occurred episodically. We propose an injection center which migrated in a seaward direction with proceeding extension as the origin for the multiple Inner SDRs. A scissor-like opening of the margin segment resulted in different amounts of stretching along-strike of the margin segment and is likely the cause for the varying distribution of the extrusive basaltic complexes. The varying extension rates within the margin segment contribute to decreasing volumes of melts generated in a northward direction within this rift segment.","author":[{"dropping-particle":"","family":"Franke","given":"Dieter","non-dropping-particle":"","parse-names":false,"suffix":""},{"dropping-particle":"","family":"Ladage","given":"Stefan","non-dropping-particle":"","parse-names":false,"suffix":""},{"dropping-particle":"","family":"Schnabel","given":"Michael","non-dropping-particle":"","parse-names":false,"suffix":""},{"dropping-particle":"","family":"Schreckenberger","given":"Bernd","non-dropping-particle":"","parse-names":false,"suffix":""},{"dropping-particle":"","family":"Reichert","given":"Christian","non-dropping-particle":"","parse-names":false,"suffix":""},{"dropping-particle":"","family":"Hinz","given":"Karl","non-dropping-particle":"","parse-names":false,"suffix":""},{"dropping-particle":"","family":"Paterlini","given":"Marcelo","non-dropping-particle":"","parse-names":false,"suffix":""},{"dropping-particle":"","family":"Abelleyra","given":"Juan","non-dropping-particle":"De","parse-names":false,"suffix":""},{"dropping-particle":"","family":"Siciliano","given":"Miguel","non-dropping-particle":"","parse-names":false,"suffix":""}],"container-title":"Geochemistry, Geophysics, Geosystems","id":"ITEM-2","issue":"2","issued":{"date-parts":[["2010"]]},"title":"Birth of a volcanic margin off Argentina, South Atlantic","type":"article-journal","volume":"11"},"uris":["http://www.mendeley.com/documents/?uuid=3599ced8-cdc1-4f81-9bef-9109fb8bd600"]},{"id":"ITEM-3","itemData":{"DOI":"10.1023/A:1004746101320","ISBN":"0025-3235","ISSN":"00253235","PMID":"1284","abstract":"Two end members of passive margin types are present on the Namibia margin: volcanic and non-volcanic. The central and southern parts of the Namibia margin feature characteristic volcanic margin elements such as thickened initial oceanic crust, seaward dipping reflectors, and high-velocity/density lower crust that extends beneath the rift zone that was formed during initial seafloor spreading in Early Cretaceous. The margin north of the Walvis FZ is non-volcanic in character and probably formed as a result of a ridge jump that occurred after cessation of the initial magmatic activity. The Walvis Ridge forms the boundary between the two margin types and resulted from the persistent magmatism associated with the Tristan plume. MCS data in conjunction with gravity modeling reveal a Paleozoic rift zone beneath the Namibia margin south of the Walvis FZ. The Paleozoic rift zone partly overlaps the Jurassic/Early Cretaceous rift zone which produced the breakup between Africa and South America. We calculate an average stretching value of β = 1.4 for the Paleozoic rift, based on subsidence modeling. The rift is partly bounded by low-angle faults, related to the orogenic collapse of the Pan-African fold belt, which provided a major Paleozoic sediment source. The offshore continuity of onshore ophiolitic complexes is suggested by the coast parallel high-amplitude magnetic anomaly 'G', and low-angle detachment faults along the southern part of the margin. The average stretching value for the Jurassic/Early Cretaceous rift is β = 1.7, which implies a syn-rift displacement on this margin of ~70 km. The minimum igneous volume of the South Atlantic LIP was found to be in excess of 3.62 x 106 km","author":[{"dropping-particle":"","family":"Gladczenko","given":"Tadeusz P.","non-dropping-particle":"","parse-names":false,"suffix":""},{"dropping-particle":"","family":"Skogseid","given":"Jakob","non-dropping-particle":"","parse-names":false,"suffix":""},{"dropping-particle":"","family":"Eldhom","given":"Olav","non-dropping-particle":"","parse-names":false,"suffix":""}],"container-title":"Marine Geophysical Researches","id":"ITEM-3","issue":"4","issued":{"date-parts":[["1998"]]},"page":"313-341","title":"Namibia volcanic margin","type":"article-journal","volume":"20"},"uris":["http://www.mendeley.com/documents/?uuid=1f3a1f62-543c-4120-b8a5-b687bf19baaf"]}],"mendeley":{"formattedCitation":"(Elliott et al., 2009; Franke et al., 2010; Gladczenko et al., 1998)","manualFormatting":"Elliott et al., 2009; Franke et al., 2010; Gladczenko et al., 1998)","plainTextFormattedCitation":"(Elliott et al., 2009; Franke et al., 2010; Gladczenko et al., 1998)","previouslyFormattedCitation":"(Elliott et al., 2009; Franke et al., 2010; Gladczenko et al., 1998)"},"properties":{"noteIndex":0},"schema":"https://github.com/citation-style-language/schema/raw/master/csl-citation.json"}</w:instrText>
      </w:r>
      <w:r w:rsidR="00165585" w:rsidRPr="00C02088">
        <w:rPr>
          <w:lang w:eastAsia="zh-CN"/>
        </w:rPr>
        <w:fldChar w:fldCharType="separate"/>
      </w:r>
      <w:r w:rsidR="00165585" w:rsidRPr="00C02088">
        <w:rPr>
          <w:noProof/>
          <w:lang w:eastAsia="zh-CN"/>
        </w:rPr>
        <w:t>Elliott et al., 2009; Franke et al., 2010; Gladczenko et al., 1998)</w:t>
      </w:r>
      <w:r w:rsidR="00165585" w:rsidRPr="00C02088">
        <w:rPr>
          <w:lang w:eastAsia="zh-CN"/>
        </w:rPr>
        <w:fldChar w:fldCharType="end"/>
      </w:r>
      <w:r w:rsidRPr="00C02088">
        <w:rPr>
          <w:rFonts w:hint="eastAsia"/>
          <w:lang w:eastAsia="zh-CN"/>
        </w:rPr>
        <w:t>, Indian margin</w:t>
      </w:r>
      <w:r w:rsidR="00EA4E09">
        <w:rPr>
          <w:lang w:eastAsia="zh-CN"/>
        </w:rPr>
        <w:t>s</w:t>
      </w:r>
      <w:r w:rsidRPr="00C02088">
        <w:rPr>
          <w:rFonts w:hint="eastAsia"/>
          <w:lang w:eastAsia="zh-CN"/>
        </w:rPr>
        <w:t xml:space="preserve"> (e.g. </w:t>
      </w:r>
      <w:r w:rsidRPr="00C02088">
        <w:rPr>
          <w:lang w:eastAsia="zh-CN"/>
        </w:rPr>
        <w:fldChar w:fldCharType="begin" w:fldLock="1"/>
      </w:r>
      <w:r w:rsidR="00C121BE">
        <w:rPr>
          <w:lang w:eastAsia="zh-CN"/>
        </w:rPr>
        <w:instrText xml:space="preserve">ADDIN CSL_CITATION {"citationItems":[{"id":"ITEM-1","itemData":{"DOI":"10.1029/2010JB000862","ISBN":"21699356 (ISSN)","ISSN":"0148-0227","abstract":"The Indian Plate has been the focus of intensive research concerning the flood basalts of the Deccan Traps. Here we document a volcanostratigraphic analysis of the offshore segment of the western Indian volcanic large igneous province, between the shoreline and the first magnetic anomaly (An 28 </w:instrText>
      </w:r>
      <w:r w:rsidR="00C121BE">
        <w:rPr>
          <w:rFonts w:ascii="MS Mincho" w:eastAsia="MS Mincho" w:hAnsi="MS Mincho" w:cs="MS Mincho"/>
          <w:lang w:eastAsia="zh-CN"/>
        </w:rPr>
        <w:instrText>∼</w:instrText>
      </w:r>
      <w:r w:rsidR="00C121BE">
        <w:rPr>
          <w:lang w:eastAsia="zh-CN"/>
        </w:rPr>
        <w:instrText xml:space="preserve">63 Ma). We have mapped the different crustal domains of the NW Indian Ocean from stretched continental crust through to oceanic crust, using seismic reflection and potential field data. Two volcanic structures, the Somnath Ridge and the Saurashtra High, are identified, extending </w:instrText>
      </w:r>
      <w:r w:rsidR="00C121BE">
        <w:rPr>
          <w:rFonts w:ascii="MS Mincho" w:eastAsia="MS Mincho" w:hAnsi="MS Mincho" w:cs="MS Mincho"/>
          <w:lang w:eastAsia="zh-CN"/>
        </w:rPr>
        <w:instrText>∼</w:instrText>
      </w:r>
      <w:r w:rsidR="00C121BE">
        <w:rPr>
          <w:lang w:eastAsia="zh-CN"/>
        </w:rPr>
        <w:instrText>305 km NE-SW in length and 155 km NW-SE in width. These show the internal structures of buried shield volcanoes and hyaloclastic mounds, surrounded by mass-wasting deposits and volcanic sediments. The structures observed resemble seismic images from the North Atlantic and northwest Australia, as well as volcanic geometries described for Runion and Hawaii. The geometry and internal seismic facies within the volcanic basement suggest a tholeiitic composition and subaerial to shallow marine emplacement. At the scale of the western Indian Plate, the emplacement of this volcanic platform is constrained by structural lineations associated with rifting. By reviewing the volcanism in the Indian Ocean and plate reconstruction of the area, the timing of the volcanism can be associated with eruption of a pre-Deccan continental flood basalt (</w:instrText>
      </w:r>
      <w:r w:rsidR="00C121BE">
        <w:rPr>
          <w:rFonts w:ascii="MS Mincho" w:eastAsia="MS Mincho" w:hAnsi="MS Mincho" w:cs="MS Mincho"/>
          <w:lang w:eastAsia="zh-CN"/>
        </w:rPr>
        <w:instrText>∼</w:instrText>
      </w:r>
      <w:r w:rsidR="00C121BE">
        <w:rPr>
          <w:lang w:eastAsia="zh-CN"/>
        </w:rPr>
        <w:instrText>75-65.5 Ma). The volcanic platform in this study represents an addition of 19-26.5% to the known volume of the West Indian Volcanic Province. Copyright 2011 by the American Geophysical Union.","author":[{"dropping-particle":"","family":"Calvès","given":"Gérôme","non-dropping-particle":"","parse-names":false,"suffix":""},{"dropping-particle":"","family":"Schwab","given":"Anne M.","non-dropping-particle":"","parse-names":false,"suffix":""},{"dropping-particle":"","family":"Huuse","given":"Mads","non-dropping-particle":"","parse-names":false,"suffix":""},{"dropping-particle":"","family":"Clift","given":"Peter D.","non-dropping-particle":"","parse-names":false,"suffix":""},{"dropping-particle":"","family":"Gaina","given":"Carmen","non-dropping-particle":"","parse-names":false,"suffix":""},{"dropping-particle":"","family":"Jolley","given":"David","non-dropping-particle":"","parse-names":false,"suffix":""},{"dropping-particle":"","family":"Tabrez","given":"Ali R.","non-dropping-particle":"","parse-names":false,"suffix":""},{"dropping-particle":"","family":"Inam","given":"Asif","non-dropping-particle":"","parse-names":false,"suffix":""}],"container-title":"Journal of Geophysical Research","id":"ITEM-1","issue":"B1","issued":{"date-parts":[["2011","1","20"]]},"page":"B01101","title":"Seismic volcanostratigraphy of the western Indian rifted margin: The pre-Deccan igneous province","type":"article-journal","volume":"116"},"uris":["http://www.mendeley.com/documents/?uuid=a2462f64-455b-4ce5-8f5c-70b6c5577d70"]}],"mendeley":{"formattedCitation":"(Calvès et al., 2011)","manualFormatting":"Calvès et al., 2011","plainTextFormattedCitation":"(Calvès et al., 2011)","previouslyFormattedCitation":"(Calvès et al., 2011)"},"properties":{"noteIndex":0},"schema":"https://github.com/citation-style-language/schema/raw/master/csl-citation.json"}</w:instrText>
      </w:r>
      <w:r w:rsidRPr="00C02088">
        <w:rPr>
          <w:lang w:eastAsia="zh-CN"/>
        </w:rPr>
        <w:fldChar w:fldCharType="separate"/>
      </w:r>
      <w:r w:rsidRPr="00C02088">
        <w:rPr>
          <w:noProof/>
          <w:lang w:eastAsia="zh-CN"/>
        </w:rPr>
        <w:t>Calvès et al., 2011</w:t>
      </w:r>
      <w:r w:rsidRPr="00C02088">
        <w:rPr>
          <w:lang w:eastAsia="zh-CN"/>
        </w:rPr>
        <w:fldChar w:fldCharType="end"/>
      </w:r>
      <w:r w:rsidRPr="00C02088">
        <w:rPr>
          <w:rFonts w:hint="eastAsia"/>
          <w:lang w:eastAsia="zh-CN"/>
        </w:rPr>
        <w:t>), Australian margin</w:t>
      </w:r>
      <w:r w:rsidR="00B80C22" w:rsidRPr="00C02088">
        <w:rPr>
          <w:lang w:eastAsia="zh-CN"/>
        </w:rPr>
        <w:t>s</w:t>
      </w:r>
      <w:r w:rsidRPr="00C02088">
        <w:rPr>
          <w:rFonts w:hint="eastAsia"/>
          <w:lang w:eastAsia="zh-CN"/>
        </w:rPr>
        <w:t xml:space="preserve"> (e.g. </w:t>
      </w:r>
      <w:r w:rsidRPr="00C02088">
        <w:rPr>
          <w:lang w:eastAsia="zh-CN"/>
        </w:rPr>
        <w:fldChar w:fldCharType="begin" w:fldLock="1"/>
      </w:r>
      <w:r w:rsidR="00C121BE">
        <w:rPr>
          <w:lang w:eastAsia="zh-CN"/>
        </w:rPr>
        <w:instrText>ADDIN CSL_CITATION {"citationItems":[{"id":"ITEM-1","itemData":{"DOI":"10.1029/1999JB900005","ISBN":"2156-2202","ISSN":"0148-0227","abstract":"Large-volume extrusive basaltic constructions have distinct morphologies and seismic properties depending on the eruption and emplacement environments. The presence and amount of water is of main importance, while local rift basin configuration, erosion, and resedimentation determine the overall geometry of the volcanic constructions. We have developed the concept of seismic volcanostratigraphy, a subset of seismic stratigraphy, to analyze volcanic deposits imaged on seismic reflection data. The method places special focus on identification and mapping of seismic facies units and the volcanological interpretation of these units. Interpretation of seismic reflection data along the Atlantic and Western Australia rifted margins reveals six characteristic volcanic seismic facies units named (1) Landward Flows, (2) Lava Delta, (3) Inner Flows, (4) Inner Seaward Dipping Reflectors (Inner SDR), (5) Outer High, and (6) Outer SDR. These units are interpreted in terms of a five-stage tectonomagmatic volcanic margin evolution model comprising (1) explosive volcanism in a wet sediment, broad basin setting, (2) subaerial effusive volcanism forming Gilbert-type lava deltas along paleoshorelines, (3) subaerial effusive volcanism infilling a fairly narrow rift basin, (4) shallow marine explosive volcanism as the injection axis is submerged below sea level, and finally (5) deep marine sheet flow or pillow-basalt volcanism. Further, erosion and resedimentation processes are particularly important during the shallow marine stages. Seismic volcanostratigraphy provides important constraints on rifted-margin development, in particular, on the prevolcanic basin configuration, relative timing of tectonomagmatic events, total amount of volcanic rocks, location of paleoshorelines, and margin subsidence history. These parameters give key boundary conditions for understanding the processes forming volcanic margins and other large-volume basaltic provinces.","author":[{"dropping-particle":"","family":"Planke","given":"S.","non-dropping-particle":"","parse-names":false,"suffix":""},{"dropping-particle":"","family":"Symonds","given":"P. A.","non-dropping-particle":"","parse-names":false,"suffix":""},{"dropping-particle":"","family":"Alvestad","given":"E.","non-dropping-particle":"","parse-names":false,"suffix":""},{"dropping-particle":"","family":"Skogseid","given":"J.","non-dropping-particle":"","parse-names":false,"suffix":""}],"container-title":"Journal of Geophysical Research","id":"ITEM-1","issue":"B8","issued":{"date-parts":[["2000"]]},"page":"19335-19351","title":"Seismic volcanostratigraphy of large-volume basaltic extrusive complexes on rifted margins","type":"article-journal","volume":"105"},"uris":["http://www.mendeley.com/documents/?uuid=f7248158-ee66-4eb8-a0a3-7f0aea1884ad"]},{"id":"ITEM-2","itemData":{"DOI":"10.1144/0016-764903-010","ISSN":"0016-7649","abstract":"Evidence for a c. 600 Ma rifted passive margin in eastern Australia exists in the form of multiple belts of mafic volcanic rocks preserved along the western margin of the Tasman Fold Belt System, and giving rise to elongate magnetic anomalies. Outcrop, drillhole and geophysical evidence points to piles of lavas, volcaniclastic and intrusive rocks up to 6 km thick, extending for strike lengths of hundreds of kilometres in individual segments. The distinctive, unifying characteristics of these piles are apparent common formation ages (600–580 Ma), presence of early more landward transitional alkaline basalts, and more seaward abundant rift tholeiites, with high-temperature picrites and olivine-rich basalts at most localities. Despite later structural reorganization, these belts have close geochemical, geometric and lithological affinities with Mesozoic seaward-dipping reflector sequences along the North Atlantic, and northwestern Australian volcanic passive margins, and strongly imply the formation of a volcanic passive margin in eastern Gondwanaland at the close of the Neoproterozoic. Recognition of this event has implications for the position of an implied earlier rifted margin related to the break-up of Rodinia around 780 Ma. A rifting event at 600 Ma in eastern Gondwanaland helps explain both the lack of evidence for volcanism from Rodinia break-up, and a widespread 600 Ma population of inherited zircons within rocks of the Lachlan Orogen, which developed outboard of the passive margin in earliest Palaeozoic time.","author":[{"dropping-particle":"","family":"Direen","given":"N. G.","non-dropping-particle":"","parse-names":false,"suffix":""},{"dropping-particle":"","family":"Crawford","given":"A. J.","non-dropping-particle":"","parse-names":false,"suffix":""}],"container-title":"Journal of the Geological Society","id":"ITEM-2","issue":"6","issued":{"date-parts":[["2003","12","1"]]},"page":"985-990","title":"Fossil seaward-dipping reflector sequences preserved in southeastern Australia: a 600 Ma volcanic passive margin in eastern Gondwanaland","type":"article-journal","volume":"160"},"uris":["http://www.mendeley.com/documents/?uuid=629b4b78-0f86-44ff-b479-bdc0846181ac"]}],"mendeley":{"formattedCitation":"(Direen &amp; Crawford, 2003; S. Planke et al., 2000)","manualFormatting":"Direen &amp; Crawford, 2003)","plainTextFormattedCitation":"(Direen &amp; Crawford, 2003; S. Planke et al., 2000)","previouslyFormattedCitation":"(Direen &amp; Crawford, 2003; S. Planke et al., 2000)"},"properties":{"noteIndex":0},"schema":"https://github.com/citation-style-language/schema/raw/master/csl-citation.json"}</w:instrText>
      </w:r>
      <w:r w:rsidRPr="00C02088">
        <w:rPr>
          <w:lang w:eastAsia="zh-CN"/>
        </w:rPr>
        <w:fldChar w:fldCharType="separate"/>
      </w:r>
      <w:r w:rsidR="00B80C22" w:rsidRPr="00C02088">
        <w:rPr>
          <w:noProof/>
          <w:lang w:eastAsia="zh-CN"/>
        </w:rPr>
        <w:t>Direen &amp; Crawford, 2003</w:t>
      </w:r>
      <w:r w:rsidRPr="00C02088">
        <w:rPr>
          <w:noProof/>
          <w:lang w:eastAsia="zh-CN"/>
        </w:rPr>
        <w:t>)</w:t>
      </w:r>
      <w:r w:rsidRPr="00C02088">
        <w:rPr>
          <w:lang w:eastAsia="zh-CN"/>
        </w:rPr>
        <w:fldChar w:fldCharType="end"/>
      </w:r>
      <w:r w:rsidRPr="00C02088">
        <w:rPr>
          <w:rFonts w:hint="eastAsia"/>
          <w:lang w:eastAsia="zh-CN"/>
        </w:rPr>
        <w:t>) and Antarctica margin</w:t>
      </w:r>
      <w:r w:rsidR="00EA4E09">
        <w:rPr>
          <w:lang w:eastAsia="zh-CN"/>
        </w:rPr>
        <w:t>s</w:t>
      </w:r>
      <w:r w:rsidRPr="00C02088">
        <w:rPr>
          <w:rFonts w:hint="eastAsia"/>
          <w:lang w:eastAsia="zh-CN"/>
        </w:rPr>
        <w:t xml:space="preserve"> (e.g. </w:t>
      </w:r>
      <w:r w:rsidRPr="00C02088">
        <w:rPr>
          <w:lang w:eastAsia="zh-CN"/>
        </w:rPr>
        <w:fldChar w:fldCharType="begin" w:fldLock="1"/>
      </w:r>
      <w:r w:rsidR="00C121BE">
        <w:rPr>
          <w:lang w:eastAsia="zh-CN"/>
        </w:rPr>
        <w:instrText>ADDIN CSL_CITATION {"citationItems":[{"id":"ITEM-1","itemData":{"DOI":"10.1093/gji/ggu118","ISBN":"0956-540X","ISSN":"1365246X","abstract":"The Amundsen Sea Embayment of West Antarctica represents a key component in the tectonic history of Antarctic-New Zealand continental breakup. The region played a major role in the plate-kinematic development of the southern Pacific from the inferred collision of the Hikurangi Plateau with the Gondwana subduction margin at approximately 110-100 Ma to the evolution of the West Antarctic Rift System. However, little is known about the crustal architecture and the tectonic processes creating the embayment. During two 'RV Polarstern' expeditions in 2006 and 2010 a large geophysical data set was collected consisting of seismic-refraction and reflection data, ship-borne gravity and helicopter-borne magnetic measurements. Two P-wave velocity-depth models based on forward traveltime modelling of nine ocean bottom hydrophone recordings provide an insight into the lithospheric structure beneath the Amundsen Sea Embayment. Seismic-reflection data image the sedimentary architecture and the top-of-basement. The seismic data provide constraints for 2-D gravity modelling, which supports and complements P-wave modelling. Our final model shows 10-14-km-thick stretched continental crust at the continental rise that thickens to as much as 28 km beneath the inner shelf. The homogenous crustal architecture of the continental rise, including horst and graben structures are interpreted as indicating that wide-mode rifting affected the entire region. We observe a high-velocity layer of variable thickness beneath the margin and related it, contrary to other 'normal volcanic type margins', to a proposed magma flow along the base of the crust from beneath eastern Marie Byrd Land-West Antarctica to the Marie Byrd Seamount province. Furthermore, we discuss the possibility of upper mantle serpentinization by seawater penetration at the Marie Byrd Seamount province. Hints of seaward-dipping reflectors indicate some degree of volcanism in the area after break-up. A set of gravity anomaly data indicate several phases of fully developed and failed rift systems, including a possible branch of the West Antarctic Rift System in the Amundsen Sea Embayment.","author":[{"dropping-particle":"","family":"Kalberg","given":"Thomas","non-dropping-particle":"","parse-names":false,"suffix":""},{"dropping-particle":"","family":"Gohl","given":"Karsten","non-dropping-particle":"","parse-names":false,"suffix":""}],"container-title":"Geophysical Journal International","id":"ITEM-1","issue":"1","issued":{"date-parts":[["2014"]]},"page":"327-341","title":"The crustal structure and tectonic development of the continental margin of the Amundsen sea embayment, West Antarctica: Implications from geophysical data","type":"article-journal","volume":"198"},"uris":["http://www.mendeley.com/documents/?uuid=cab60c93-82eb-4a50-b00e-1bc3d736df21"]},{"id":"ITEM-2","itemData":{"DOI":"10.1002/2014JB011479","ISSN":"21699313","author":[{"dropping-particle":"","family":"Kristoffersen","given":"Yngve","non-dropping-particle":"","parse-names":false,"suffix":""},{"dropping-particle":"","family":"Hofstede","given":"Coen","non-dropping-particle":"","parse-names":false,"suffix":""},{"dropping-particle":"","family":"Diez","given":"Anja","non-dropping-particle":"","parse-names":false,"suffix":""},{"dropping-particle":"","family":"Blenkner","given":"Richard","non-dropping-particle":"","parse-names":false,"suffix":""},{"dropping-particle":"","family":"Lambrecht","given":"Astrid","non-dropping-particle":"","parse-names":false,"suffix":""},{"dropping-particle":"","family":"Mayer","given":"Christoph","non-dropping-particle":"","parse-names":false,"suffix":""},{"dropping-particle":"","family":"Eisen","given":"Olaf","non-dropping-particle":"","parse-names":false,"suffix":""}],"container-title":"Journal of Geophysical Research: Solid Earth","id":"ITEM-2","issue":"12","issued":{"date-parts":[["2014","12"]]},"page":"9171-9182","title":"Reassembling Gondwana: A new high quality constraint from vibroseis exploration of the sub-ice shelf geology of the East Antarctic continental margin","type":"article-journal","volume":"119"},"uris":["http://www.mendeley.com/documents/?uuid=9c962bfe-6c3f-493c-a348-54565f7a9e8a"]}],"mendeley":{"formattedCitation":"(Kalberg &amp; Gohl, 2014; Kristoffersen et al., 2014)","manualFormatting":"Kalberg &amp; Gohl, 2014; Kristoffersen et al., 2014)","plainTextFormattedCitation":"(Kalberg &amp; Gohl, 2014; Kristoffersen et al., 2014)","previouslyFormattedCitation":"(Kalberg &amp; Gohl, 2014; Kristoffersen et al., 2014)"},"properties":{"noteIndex":0},"schema":"https://github.com/citation-style-language/schema/raw/master/csl-citation.json"}</w:instrText>
      </w:r>
      <w:r w:rsidRPr="00C02088">
        <w:rPr>
          <w:lang w:eastAsia="zh-CN"/>
        </w:rPr>
        <w:fldChar w:fldCharType="separate"/>
      </w:r>
      <w:r w:rsidRPr="00C02088">
        <w:rPr>
          <w:noProof/>
          <w:lang w:eastAsia="zh-CN"/>
        </w:rPr>
        <w:t>Kalberg &amp; Gohl, 2014; Kristoffersen et al., 2014)</w:t>
      </w:r>
      <w:r w:rsidRPr="00C02088">
        <w:rPr>
          <w:lang w:eastAsia="zh-CN"/>
        </w:rPr>
        <w:fldChar w:fldCharType="end"/>
      </w:r>
      <w:r w:rsidRPr="00C02088">
        <w:rPr>
          <w:rFonts w:hint="eastAsia"/>
          <w:lang w:eastAsia="zh-CN"/>
        </w:rPr>
        <w:t>).</w:t>
      </w:r>
      <w:r w:rsidR="00BF56FB" w:rsidRPr="00C02088">
        <w:rPr>
          <w:rFonts w:hint="eastAsia"/>
          <w:lang w:eastAsia="zh-CN"/>
        </w:rPr>
        <w:t xml:space="preserve"> </w:t>
      </w:r>
      <w:r w:rsidR="003A099F" w:rsidRPr="00C02088">
        <w:rPr>
          <w:lang w:eastAsia="zh-CN"/>
        </w:rPr>
        <w:t xml:space="preserve">Tilted lava packages </w:t>
      </w:r>
      <w:r w:rsidR="00EA4E09">
        <w:rPr>
          <w:lang w:eastAsia="zh-CN"/>
        </w:rPr>
        <w:t>on</w:t>
      </w:r>
      <w:r w:rsidR="001873DA" w:rsidRPr="00C02088">
        <w:rPr>
          <w:lang w:eastAsia="zh-CN"/>
        </w:rPr>
        <w:t xml:space="preserve"> Iceland</w:t>
      </w:r>
      <w:r w:rsidR="00B3236E" w:rsidRPr="00C02088">
        <w:rPr>
          <w:lang w:eastAsia="zh-CN"/>
        </w:rPr>
        <w:t xml:space="preserve"> </w:t>
      </w:r>
      <w:r w:rsidR="00B3236E" w:rsidRPr="00C02088">
        <w:rPr>
          <w:lang w:eastAsia="zh-CN"/>
        </w:rPr>
        <w:fldChar w:fldCharType="begin" w:fldLock="1"/>
      </w:r>
      <w:r w:rsidR="00C121BE">
        <w:rPr>
          <w:lang w:eastAsia="zh-CN"/>
        </w:rPr>
        <w:instrText>ADDIN CSL_CITATION {"citationItems":[{"id":"ITEM-1","itemData":{"DOI":"10.1111/j.1365-246X.1964.tb06295.x","ISSN":"00168009","author":[{"dropping-particle":"","family":"Bodvarsson","given":"G.","non-dropping-particle":"","parse-names":false,"suffix":""},{"dropping-particle":"","family":"Walker","given":"G. P. L.","non-dropping-particle":"","parse-names":false,"suffix":""}],"container-title":"Geophysical Journal of the Royal Astronomical Society","id":"ITEM-1","issue":"3","issued":{"date-parts":[["1964","4","2"]]},"page":"285-300","title":"Crustal Drift in Iceland","type":"article-journal","volume":"8"},"uris":["http://www.mendeley.com/documents/?uuid=2c232257-7a6b-4c58-a963-26cb4d7f19eb"]}],"mendeley":{"formattedCitation":"(Bodvarsson &amp; Walker, 1964)","plainTextFormattedCitation":"(Bodvarsson &amp; Walker, 1964)","previouslyFormattedCitation":"(Bodvarsson &amp; Walker, 1964)"},"properties":{"noteIndex":0},"schema":"https://github.com/citation-style-language/schema/raw/master/csl-citation.json"}</w:instrText>
      </w:r>
      <w:r w:rsidR="00B3236E" w:rsidRPr="00C02088">
        <w:rPr>
          <w:lang w:eastAsia="zh-CN"/>
        </w:rPr>
        <w:fldChar w:fldCharType="separate"/>
      </w:r>
      <w:r w:rsidR="00B3236E" w:rsidRPr="00C02088">
        <w:rPr>
          <w:noProof/>
          <w:lang w:eastAsia="zh-CN"/>
        </w:rPr>
        <w:t>(Bodvarsson &amp; Walker, 1964)</w:t>
      </w:r>
      <w:r w:rsidR="00B3236E" w:rsidRPr="00C02088">
        <w:rPr>
          <w:lang w:eastAsia="zh-CN"/>
        </w:rPr>
        <w:fldChar w:fldCharType="end"/>
      </w:r>
      <w:r w:rsidR="005B164F" w:rsidRPr="00C02088">
        <w:rPr>
          <w:lang w:eastAsia="zh-CN"/>
        </w:rPr>
        <w:t xml:space="preserve"> and </w:t>
      </w:r>
      <w:r w:rsidR="00EA4E09">
        <w:rPr>
          <w:lang w:eastAsia="zh-CN"/>
        </w:rPr>
        <w:t xml:space="preserve">parts of the </w:t>
      </w:r>
      <w:r w:rsidR="001873DA" w:rsidRPr="00C02088">
        <w:rPr>
          <w:lang w:eastAsia="zh-CN"/>
        </w:rPr>
        <w:t xml:space="preserve">Deccan </w:t>
      </w:r>
      <w:r w:rsidR="00B3236E" w:rsidRPr="00C02088">
        <w:rPr>
          <w:lang w:eastAsia="zh-CN"/>
        </w:rPr>
        <w:t xml:space="preserve">traps </w:t>
      </w:r>
      <w:r w:rsidR="00677253" w:rsidRPr="00C02088">
        <w:rPr>
          <w:lang w:eastAsia="zh-CN"/>
        </w:rPr>
        <w:fldChar w:fldCharType="begin" w:fldLock="1"/>
      </w:r>
      <w:r w:rsidR="00C121BE">
        <w:rPr>
          <w:lang w:eastAsia="zh-CN"/>
        </w:rPr>
        <w:instrText>ADDIN CSL_CITATION {"citationItems":[{"id":"ITEM-1","itemData":{"DOI":"10.1016/0012-821X(89)90186-6","ISBN":"0012-821X","ISSN":"0012821X","abstract":"Structural and geochemical data from the Western Ghats, India have been used to construct an accurate north-south section of the volcanic stratigraphy of the southwest part of the Deccan province. The characteristic style of the section is one of southerly dip, reversing in the extreme south, southward overstep of higher units onto pre-Deccan rocks, and down-dip thinning of individual formations. In contrast, an east-west section shows continuity of essentially horizontal stratigraphic units without overstepping relationships. Previous authors have interpreted these data in terms of the progressive southward migration of the volcanic source as India drifted northwards over a hot-spot now centered beneath Reunion. We have compared the observed stratigraphy to the predictions of a geophysical model based on the flexural response of the continental lithosphere to a migrating volcanic load. The best fit to the observed section is for the structurally lowest part of the modelled sections with an elastic thickness of the lithosphere of 100 km. This value explains the present day width of the Traps in peninsula India, but requires that up to 5.5 km of the upper part of the flank section has been removed by erosion. The origin of the erosion is not clear but, it may be related to flexural rebound following removal of the cone loads that formed along the trace of the plume. The model cannot explain the subsidence of the Traps beneath the shelf off Bombay or the \"rim\" uplift of the Traps in the Western Ghats. We attribute these modifications of the stratigraphy to vertical movements (uplift and subsidence) that followed rifting of India from the Mascarene Plateau during the Eocene. ?? 1989.","author":[{"dropping-particle":"","family":"Watts","given":"A.B.","non-dropping-particle":"","parse-names":false,"suffix":""},{"dropping-particle":"","family":"Cox","given":"K.G.","non-dropping-particle":"","parse-names":false,"suffix":""}],"container-title":"Earth and Planetary Science Letters","id":"ITEM-1","issue":"1","issued":{"date-parts":[["1989","5"]]},"page":"85-97","title":"The Deccan Traps: an interpretation in terms of progressive lithospheric flexure in response to a migrating load","type":"article-journal","volume":"93"},"uris":["http://www.mendeley.com/documents/?uuid=b123bca0-2f7c-472c-a9bf-5091d47c4b37"]}],"mendeley":{"formattedCitation":"(Watts &amp; Cox, 1989)","plainTextFormattedCitation":"(Watts &amp; Cox, 1989)","previouslyFormattedCitation":"(Watts &amp; Cox, 1989)"},"properties":{"noteIndex":0},"schema":"https://github.com/citation-style-language/schema/raw/master/csl-citation.json"}</w:instrText>
      </w:r>
      <w:r w:rsidR="00677253" w:rsidRPr="00C02088">
        <w:rPr>
          <w:lang w:eastAsia="zh-CN"/>
        </w:rPr>
        <w:fldChar w:fldCharType="separate"/>
      </w:r>
      <w:r w:rsidR="00677253" w:rsidRPr="00C02088">
        <w:rPr>
          <w:noProof/>
          <w:lang w:eastAsia="zh-CN"/>
        </w:rPr>
        <w:t>(Watts &amp; Cox, 1989)</w:t>
      </w:r>
      <w:r w:rsidR="00677253" w:rsidRPr="00C02088">
        <w:rPr>
          <w:lang w:eastAsia="zh-CN"/>
        </w:rPr>
        <w:fldChar w:fldCharType="end"/>
      </w:r>
      <w:r w:rsidR="00677253" w:rsidRPr="00C02088">
        <w:rPr>
          <w:lang w:eastAsia="zh-CN"/>
        </w:rPr>
        <w:t xml:space="preserve"> </w:t>
      </w:r>
      <w:r w:rsidR="001873DA" w:rsidRPr="00C02088">
        <w:rPr>
          <w:lang w:eastAsia="zh-CN"/>
        </w:rPr>
        <w:t>are on</w:t>
      </w:r>
      <w:r w:rsidR="006F5345" w:rsidRPr="00C02088">
        <w:rPr>
          <w:rFonts w:hint="eastAsia"/>
          <w:lang w:eastAsia="zh-CN"/>
        </w:rPr>
        <w:t>-</w:t>
      </w:r>
      <w:r w:rsidR="001873DA" w:rsidRPr="00C02088">
        <w:rPr>
          <w:lang w:eastAsia="zh-CN"/>
        </w:rPr>
        <w:t xml:space="preserve">land </w:t>
      </w:r>
      <w:r w:rsidR="003A099F" w:rsidRPr="00C02088">
        <w:rPr>
          <w:lang w:eastAsia="zh-CN"/>
        </w:rPr>
        <w:t xml:space="preserve">SDRs </w:t>
      </w:r>
      <w:r w:rsidR="001873DA" w:rsidRPr="00C02088">
        <w:rPr>
          <w:lang w:eastAsia="zh-CN"/>
        </w:rPr>
        <w:t>analogue</w:t>
      </w:r>
      <w:r w:rsidR="00C060FB" w:rsidRPr="00C02088">
        <w:rPr>
          <w:rFonts w:hint="eastAsia"/>
          <w:lang w:eastAsia="zh-CN"/>
        </w:rPr>
        <w:t>s</w:t>
      </w:r>
      <w:r w:rsidR="001873DA" w:rsidRPr="00C02088">
        <w:rPr>
          <w:lang w:eastAsia="zh-CN"/>
        </w:rPr>
        <w:t xml:space="preserve">. </w:t>
      </w:r>
    </w:p>
    <w:p w14:paraId="30E676DA" w14:textId="6F5DC8FE" w:rsidR="00501EF3" w:rsidRDefault="00E07088" w:rsidP="00AC1D1D">
      <w:pPr>
        <w:pStyle w:val="Text"/>
        <w:rPr>
          <w:lang w:eastAsia="zh-CN"/>
        </w:rPr>
      </w:pPr>
      <w:r w:rsidRPr="00C02088">
        <w:rPr>
          <w:lang w:eastAsia="zh-CN"/>
        </w:rPr>
        <w:t>There are t</w:t>
      </w:r>
      <w:r w:rsidR="008E1CE5" w:rsidRPr="00C02088">
        <w:rPr>
          <w:lang w:eastAsia="zh-CN"/>
        </w:rPr>
        <w:t xml:space="preserve">wo very different </w:t>
      </w:r>
      <w:r w:rsidR="009D51FB" w:rsidRPr="00C02088">
        <w:rPr>
          <w:lang w:eastAsia="zh-CN"/>
        </w:rPr>
        <w:t>hypotheses</w:t>
      </w:r>
      <w:r w:rsidR="008E1CE5" w:rsidRPr="00C02088">
        <w:rPr>
          <w:lang w:eastAsia="zh-CN"/>
        </w:rPr>
        <w:t xml:space="preserve"> </w:t>
      </w:r>
      <w:r w:rsidR="009D51FB" w:rsidRPr="00C02088">
        <w:rPr>
          <w:lang w:eastAsia="zh-CN"/>
        </w:rPr>
        <w:t xml:space="preserve">for </w:t>
      </w:r>
      <w:r w:rsidR="00501EF3">
        <w:rPr>
          <w:lang w:eastAsia="zh-CN"/>
        </w:rPr>
        <w:t>the</w:t>
      </w:r>
      <w:r w:rsidR="00501EF3" w:rsidRPr="00C02088">
        <w:rPr>
          <w:lang w:eastAsia="zh-CN"/>
        </w:rPr>
        <w:t xml:space="preserve"> </w:t>
      </w:r>
      <w:r w:rsidR="009D51FB" w:rsidRPr="00C02088">
        <w:rPr>
          <w:lang w:eastAsia="zh-CN"/>
        </w:rPr>
        <w:t>formation</w:t>
      </w:r>
      <w:r w:rsidR="00501EF3">
        <w:rPr>
          <w:lang w:eastAsia="zh-CN"/>
        </w:rPr>
        <w:t xml:space="preserve"> of SDRs</w:t>
      </w:r>
      <w:r w:rsidR="008E1CE5" w:rsidRPr="00C02088">
        <w:rPr>
          <w:lang w:eastAsia="zh-CN"/>
        </w:rPr>
        <w:t>:</w:t>
      </w:r>
      <w:r w:rsidR="008F7EE9" w:rsidRPr="00C02088">
        <w:rPr>
          <w:rFonts w:hint="eastAsia"/>
          <w:lang w:eastAsia="zh-CN"/>
        </w:rPr>
        <w:t xml:space="preserve"> tectonic faulting or</w:t>
      </w:r>
      <w:r w:rsidR="001871EB" w:rsidRPr="00C02088">
        <w:rPr>
          <w:rFonts w:hint="eastAsia"/>
          <w:lang w:eastAsia="zh-CN"/>
        </w:rPr>
        <w:t xml:space="preserve"> magmatic loading.</w:t>
      </w:r>
      <w:r w:rsidR="00501EF3">
        <w:rPr>
          <w:lang w:eastAsia="zh-CN"/>
        </w:rPr>
        <w:t xml:space="preserve"> </w:t>
      </w:r>
      <w:r w:rsidR="00B70846" w:rsidRPr="00C02088">
        <w:rPr>
          <w:rFonts w:hint="eastAsia"/>
          <w:lang w:eastAsia="zh-CN"/>
        </w:rPr>
        <w:t xml:space="preserve"> </w:t>
      </w:r>
      <w:r w:rsidR="002121E1">
        <w:rPr>
          <w:lang w:eastAsia="zh-CN"/>
        </w:rPr>
        <w:t xml:space="preserve">The major difference </w:t>
      </w:r>
      <w:r w:rsidR="00EA4E09">
        <w:rPr>
          <w:lang w:eastAsia="zh-CN"/>
        </w:rPr>
        <w:t>is</w:t>
      </w:r>
      <w:r w:rsidR="008C683B">
        <w:rPr>
          <w:lang w:eastAsia="zh-CN"/>
        </w:rPr>
        <w:t xml:space="preserve"> how to make the accommodation space for infilling volcanic lava flows to form the SDRs. </w:t>
      </w:r>
      <w:r w:rsidR="00BE4E3D">
        <w:rPr>
          <w:lang w:eastAsia="zh-CN"/>
        </w:rPr>
        <w:t>M</w:t>
      </w:r>
      <w:r w:rsidR="00D66CCD">
        <w:rPr>
          <w:lang w:eastAsia="zh-CN"/>
        </w:rPr>
        <w:t>any authors interpret SDRs as</w:t>
      </w:r>
      <w:r w:rsidR="00BE4E3D">
        <w:rPr>
          <w:lang w:eastAsia="zh-CN"/>
        </w:rPr>
        <w:t xml:space="preserve"> bounded by landward</w:t>
      </w:r>
      <w:r w:rsidR="00EA4E09">
        <w:rPr>
          <w:lang w:eastAsia="zh-CN"/>
        </w:rPr>
        <w:t>-</w:t>
      </w:r>
      <w:r w:rsidR="00BE4E3D">
        <w:rPr>
          <w:lang w:eastAsia="zh-CN"/>
        </w:rPr>
        <w:t xml:space="preserve"> dipping</w:t>
      </w:r>
      <w:r w:rsidR="00EA4E09">
        <w:rPr>
          <w:lang w:eastAsia="zh-CN"/>
        </w:rPr>
        <w:t>,</w:t>
      </w:r>
      <w:r w:rsidR="00BE4E3D">
        <w:rPr>
          <w:lang w:eastAsia="zh-CN"/>
        </w:rPr>
        <w:t xml:space="preserve"> large</w:t>
      </w:r>
      <w:r w:rsidR="00EA4E09">
        <w:rPr>
          <w:lang w:eastAsia="zh-CN"/>
        </w:rPr>
        <w:t>-</w:t>
      </w:r>
      <w:r w:rsidR="00BE4E3D">
        <w:rPr>
          <w:lang w:eastAsia="zh-CN"/>
        </w:rPr>
        <w:t xml:space="preserve">offset </w:t>
      </w:r>
      <w:r w:rsidR="00EA4E09">
        <w:rPr>
          <w:lang w:eastAsia="zh-CN"/>
        </w:rPr>
        <w:t xml:space="preserve">normal </w:t>
      </w:r>
      <w:r w:rsidR="00BE4E3D">
        <w:rPr>
          <w:lang w:eastAsia="zh-CN"/>
        </w:rPr>
        <w:t xml:space="preserve">faults </w:t>
      </w:r>
      <w:r w:rsidR="00EA4E09">
        <w:rPr>
          <w:lang w:eastAsia="zh-CN"/>
        </w:rPr>
        <w:t>with</w:t>
      </w:r>
      <w:r w:rsidR="00BE4E3D">
        <w:rPr>
          <w:lang w:eastAsia="zh-CN"/>
        </w:rPr>
        <w:t xml:space="preserve"> the downward deflection of </w:t>
      </w:r>
      <w:r w:rsidR="00EA4E09">
        <w:rPr>
          <w:lang w:eastAsia="zh-CN"/>
        </w:rPr>
        <w:t>the</w:t>
      </w:r>
      <w:r w:rsidR="00BE4E3D">
        <w:rPr>
          <w:lang w:eastAsia="zh-CN"/>
        </w:rPr>
        <w:t xml:space="preserve"> hanging wall produc</w:t>
      </w:r>
      <w:r w:rsidR="00EA4E09">
        <w:rPr>
          <w:lang w:eastAsia="zh-CN"/>
        </w:rPr>
        <w:t>ing</w:t>
      </w:r>
      <w:r w:rsidR="00BE4E3D">
        <w:rPr>
          <w:lang w:eastAsia="zh-CN"/>
        </w:rPr>
        <w:t xml:space="preserve"> the </w:t>
      </w:r>
      <w:r w:rsidR="00EA4E09">
        <w:rPr>
          <w:lang w:eastAsia="zh-CN"/>
        </w:rPr>
        <w:t xml:space="preserve">“accommodation </w:t>
      </w:r>
      <w:r w:rsidR="00BE4E3D">
        <w:rPr>
          <w:lang w:eastAsia="zh-CN"/>
        </w:rPr>
        <w:t>space</w:t>
      </w:r>
      <w:r w:rsidR="00EA4E09">
        <w:rPr>
          <w:lang w:eastAsia="zh-CN"/>
        </w:rPr>
        <w:t>”</w:t>
      </w:r>
      <w:r w:rsidR="00BE4E3D">
        <w:rPr>
          <w:lang w:eastAsia="zh-CN"/>
        </w:rPr>
        <w:t xml:space="preserve"> for</w:t>
      </w:r>
      <w:r w:rsidR="00C038B0">
        <w:rPr>
          <w:rFonts w:hint="eastAsia"/>
          <w:lang w:eastAsia="zh-CN"/>
        </w:rPr>
        <w:t xml:space="preserve"> </w:t>
      </w:r>
      <w:r w:rsidR="00BE4E3D">
        <w:rPr>
          <w:lang w:eastAsia="zh-CN"/>
        </w:rPr>
        <w:t>syn-tectonic volcan</w:t>
      </w:r>
      <w:r w:rsidR="00EA4E09">
        <w:rPr>
          <w:lang w:eastAsia="zh-CN"/>
        </w:rPr>
        <w:t>ics</w:t>
      </w:r>
      <w:r w:rsidR="00BE4E3D">
        <w:rPr>
          <w:lang w:eastAsia="zh-CN"/>
        </w:rPr>
        <w:t xml:space="preserve"> </w:t>
      </w:r>
      <w:r w:rsidR="00BE4E3D">
        <w:rPr>
          <w:lang w:eastAsia="zh-CN"/>
        </w:rPr>
        <w:fldChar w:fldCharType="begin" w:fldLock="1"/>
      </w:r>
      <w:r w:rsidR="001D1672">
        <w:rPr>
          <w:lang w:eastAsia="zh-CN"/>
        </w:rPr>
        <w:instrText>ADDIN CSL_CITATION {"citationItems":[{"id":"ITEM-1","itemData":{"DOI":"10.2973/odp.proc.sr.104.195.1989","author":[{"dropping-particle":"","family":"Gibson","given":"I.L.","non-dropping-particle":"","parse-names":false,"suffix":""},{"dropping-particle":"","family":"Love","given":"D.","non-dropping-particle":"","parse-names":false,"suffix":""}],"container-title":"Proceedings of the Ocean Drilling Program, 104 Scientific Results","id":"ITEM-1","issue":"NOVEMBER 1989","issued":{"date-parts":[["1989","11"]]},"publisher":"Ocean Drilling Program","title":"A Listric Fault Model for the Formation of the Dipping Reflectors Penetrated during the Drilling of Hole 642E, ODP Leg 104","type":"chapter"},"uris":["http://www.mendeley.com/documents/?uuid=d045815e-ed16-46ab-b4de-eaa70b4b0b3c"]},{"id":"ITEM-2","itemData":{"DOI":"10.1029/1999JB900005","ISBN":"2156-2202","ISSN":"0148-0227","abstract":"Large-volume extrusive basaltic constructions have distinct morphologies and seismic properties depending on the eruption and emplacement environments. The presence and amount of water is of main importance, while local rift basin configuration, erosion, and resedimentation determine the overall geometry of the volcanic constructions. We have developed the concept of seismic volcanostratigraphy, a subset of seismic stratigraphy, to analyze volcanic deposits imaged on seismic reflection data. The method places special focus on identification and mapping of seismic facies units and the volcanological interpretation of these units. Interpretation of seismic reflection data along the Atlantic and Western Australia rifted margins reveals six characteristic volcanic seismic facies units named (1) Landward Flows, (2) Lava Delta, (3) Inner Flows, (4) Inner Seaward Dipping Reflectors (Inner SDR), (5) Outer High, and (6) Outer SDR. These units are interpreted in terms of a five-stage tectonomagmatic volcanic margin evolution model comprising (1) explosive volcanism in a wet sediment, broad basin setting, (2) subaerial effusive volcanism forming Gilbert-type lava deltas along paleoshorelines, (3) subaerial effusive volcanism infilling a fairly narrow rift basin, (4) shallow marine explosive volcanism as the injection axis is submerged below sea level, and finally (5) deep marine sheet flow or pillow-basalt volcanism. Further, erosion and resedimentation processes are particularly important during the shallow marine stages. Seismic volcanostratigraphy provides important constraints on rifted-margin development, in particular, on the prevolcanic basin configuration, relative timing of tectonomagmatic events, total amount of volcanic rocks, location of paleoshorelines, and margin subsidence history. These parameters give key boundary conditions for understanding the processes forming volcanic margins and other large-volume basaltic provinces.","author":[{"dropping-particle":"","family":"Planke","given":"S.","non-dropping-particle":"","parse-names":false,"suffix":""},{"dropping-particle":"","family":"Symonds","given":"P. A.","non-dropping-particle":"","parse-names":false,"suffix":""},{"dropping-particle":"","family":"Alvestad","given":"E.","non-dropping-particle":"","parse-names":false,"suffix":""},{"dropping-particle":"","family":"Skogseid","given":"J.","non-dropping-particle":"","parse-names":false,"suffix":""}],"container-title":"Journal of Geophysical Research","id":"ITEM-2","issue":"B8","issued":{"date-parts":[["2000"]]},"page":"19335-19351","title":"Seismic volcanostratigraphy of large-volume basaltic extrusive complexes on rifted margins","type":"article-journal","volume":"105"},"uris":["http://www.mendeley.com/documents/?uuid=f7248158-ee66-4eb8-a0a3-7f0aea1884ad"]},{"id":"ITEM-3","itemData":{"DOI":"10.1016/j.crte.2005.10.006","ISBN":"1631-0713","ISSN":"16310713","abstract":"Compared to non-volcanic ones, volcanic passive margins mark continental break-up over a hotter mantle, probably subject to small-scale convection. They present distinctive genetic and structural features. High-rate extension of the lithosphere is associated with catastrophic mantle melting responsible for the accretion of a thick igneous crust. Distinctive structural features of volcanic margins are syn-magmatic and continentward-dipping crustal faults accommodating the seaward flexure of the igneous crust. Volcanic margins present along-axis a magmatic and tectonic segmentation with wavelength similar to adjacent slow-spreading ridges. Their 3D organisation suggests a connection between loci of mantle melting at depths and zones of strain concentration within the lithosphere. Break-up would start and propagate from localized thermally-softened lithospheric zones. These 'soft points' could be localized over small-scale convection cells found at the bottom of the lithosphere, where adiabatic mantle melting would specifically occur. The particular structure of the brittle crust at volcanic passive margins could be interpreted by active and sudden oceanward flow of both the unstable hot mantle and the ductile part of the lithosphere during the break-up stage. © 2005 Académie des sciences. Published by Elsevier SAS. All rights reserved.","author":[{"dropping-particle":"","family":"Geoffroy","given":"Laurent","non-dropping-particle":"","parse-names":false,"suffix":""}],"container-title":"Comptes Rendus - Geoscience","id":"ITEM-3","issue":"16","issued":{"date-parts":[["2005"]]},"page":"1395-1408","title":"Volcanic passive margins","type":"article-journal","volume":"337"},"uris":["http://www.mendeley.com/documents/?uuid=ee7eb9c2-0e6c-4aa3-9d13-9a099110876c"]},{"id":"ITEM-4","itemData":{"DOI":"10.1130/G35974.1","ISBN":"0091-7613","ISSN":"0091-7613","abstract":"Research into the breakup of continents and formation of ocean basins has advanced in recent years, with deep-marine seismic data providing much of the impetus for new concepts. Attention has been focused on nonvolcanic (magma poor) margins; meanwhile, a satisfactory explanation for volcanic (magmatic) margins with their distinctive seaward-dipping reflectors (SDRs) has been missing. SDRs are composed of subaerial lava flows of tholeiitic basalt erupted during the transition from continental rifting to seafloor spreading, when the crust is both stretched and constructed from asthenosphere-derived magma. Here we present remarkable seismic images down to 40 km offshore East Greenland, showing that a newly described type of extensional fault plays an integral part in the ascent of magma and the building of transitional crust. Two such faults define an axial horst block supported by rising magma where the plates separate. Lava collects in seaward-growing half graben on either side of the horst, while new gabbroic crust is accreted along the flanks of the magma chamber in dilational shear zones beneath where the faults detach. Ultimately, rising asthenosphere reaches the base of the magma chamber, causing the horst to split, thereby initiating seafloor spreading. The model we describe shows how extension and magmatism interact at the boundaries of rifting plates.","author":[{"dropping-particle":"","family":"Quirk","given":"David G.","non-dropping-particle":"","parse-names":false,"suffix":""},{"dropping-particle":"","family":"Shakerley","given":"Alaister","non-dropping-particle":"","parse-names":false,"suffix":""},{"dropping-particle":"","family":"Howe","given":"Matthew J.","non-dropping-particle":"","parse-names":false,"suffix":""}],"container-title":"Geology","id":"ITEM-4","issue":"12","issued":{"date-parts":[["2014","12","1"]]},"page":"1079-1082","title":"A mechanism for construction of volcanic rifted margins during continental breakup","type":"article-journal","volume":"42"},"uris":["http://www.mendeley.com/documents/?uuid=05bf32e5-82f6-4d6b-97a1-fd926aff9171"]},{"id":"ITEM-5","itemData":{"DOI":"10.1111/bre.12059","ISBN":"1365-2117","ISSN":"0950091X","abstract":"Interpretation of long-offset 2D depth-imaged seismic data suggests that outer continental margins collapse and tilt basinward rapidly as rifting yields to seafloor spreading and thermal subsidence of the margin. This collapse post-dates rifting and stretching of the crust, but occurs roughly ten times faster than thermal subsidence of young oceanic crust, and thus is tectonic and pre-dates the ‘drift stage’. We term this middle stage of margin development ‘outer margin collapse’, and it accords with the exhumation stage of other authors. Outer continental margins, already thinned by rifting pro- cesses, become hanging walls of crustal-scale half grabens associated with landward-dipping shear zones and zones of low-shear strength magma at the base of the thinned crust. The footwalls of the shear zones comprise serpentinized sub-continental mantle that commonly becomes exhumed from beneath the embrittled continental margin. At magma-poor margins, outer continental margins col- lapse and tilt basinward to depths of about 3 km subsea at the continent–ocean transition, often dee- per than the adjacent oceanic crust (accreted later between 2 and 3 km). We use the term ‘collapse’ because of the apparent rapidity of deepening (&lt;3 Myr). Rapid salt deposition, clastic sedimentation (deltaic), or magmatism (magmatic margins) may accompany collapse, with salt thicknesses reaching 5 km and volcanic piles 1525 km. This mechanism of rapid salt deposition allows mega-salt basins to be deposited on end-rift unconformities at global sea level, as opposed to deep, air-filled sub-sea depressions. Outer marginal collapse is ‘post-rift’ from the perspective of faulting in the continental crust, but of tectonic, not of thermal, origin. Although this appears to be a global process, the Gulf of Mexico is an excellent example because regional stratigraphic and structural relations indicate that the pre-salt rift basin was filled to sea level by syn-rift strata, which helps to calibrate the rate and magnitude of collapse. We examine the role of outer marginal detachments in the formation of East India, southern Brazil and the Gulf of Mexico, and how outer marginal collapse can migrate diachro- nously along strike, much like the onset of seafloor spreading. We suggest that backstripping esti- mates of lithospheric thinning (beta factor) at outer continental margins may be excessive because they probably attribute marginal collapse to thermal subsidence.","author":[{"dropping-particle":"","family":"Pindell","given":"J.","non-dropping-particle":"","parse-names":false,"suffix":""},{"dropping-particle":"","family":"Graham","given":"R.","non-dropping-particle":"","parse-names":false,"suffix":""},{"dropping-particle":"","family":"Horn","given":"B.","non-dropping-particle":"","parse-names":false,"suffix":""}],"container-title":"Basin Research","id":"ITEM-5","issue":"6","issued":{"date-parts":[["2014","12"]]},"page":"701-725","title":"Rapid outer marginal collapse at the rift to drift transition of passive margin evolution, with a Gulf of Mexico case study","type":"article-journal","volume":"26"},"uris":["http://www.mendeley.com/documents/?uuid=05577152-79af-4348-b6e2-abb2ef088ff1"]},{"id":"ITEM-6","itemData":{"DOI":"10.1002/2015GC006081","ISSN":"15252027","author":[{"dropping-particle":"","family":"Becker","given":"Katharina","non-dropping-particle":"","parse-names":false,"suffix":""},{"dropping-particle":"","family":"Tanner","given":"David C.","non-dropping-particle":"","parse-names":false,"suffix":""},{"dropping-particle":"","family":"Franke","given":"Dieter","non-dropping-particle":"","parse-names":false,"suffix":""},{"dropping-particle":"","family":"Krawczyk","given":"Charlotte M.","non-dropping-particle":"","parse-names":false,"suffix":""}],"container-title":"Geochemistry, Geophysics, Geosystems","id":"ITEM-6","issue":"3","issued":{"date-parts":[["2016","3"]]},"page":"887-894","title":"Fault-controlled lithospheric detachment of the volcanic southern South Atlantic rift","type":"article-journal","volume":"17"},"uris":["http://www.mendeley.com/documents/?uuid=6314896c-3b89-40d4-9f29-669c6980ab70"]}],"mendeley":{"formattedCitation":"(Becker et al., 2016; Geoffroy, 2005; Gibson &amp; Love, 1989; Pindell et al., 2014; S. Planke et al., 2000; Quirk et al., 2014)","manualFormatting":"(Becker et al., 2016; Geoffroy, 2005; Gibson &amp; Love, 1989; Pindell et al., 2014; Planke et al., 2000; Quirk et al., 2014)","plainTextFormattedCitation":"(Becker et al., 2016; Geoffroy, 2005; Gibson &amp; Love, 1989; Pindell et al., 2014; S. Planke et al., 2000; Quirk et al., 2014)","previouslyFormattedCitation":"(Becker et al., 2016; Geoffroy, 2005; Gibson &amp; Love, 1989; Pindell et al., 2014; S. Planke et al., 2000; Quirk et al., 2014)"},"properties":{"noteIndex":0},"schema":"https://github.com/citation-style-language/schema/raw/master/csl-citation.json"}</w:instrText>
      </w:r>
      <w:r w:rsidR="00BE4E3D">
        <w:rPr>
          <w:lang w:eastAsia="zh-CN"/>
        </w:rPr>
        <w:fldChar w:fldCharType="separate"/>
      </w:r>
      <w:r w:rsidR="00BE4E3D" w:rsidRPr="00BE4E3D">
        <w:rPr>
          <w:noProof/>
          <w:lang w:eastAsia="zh-CN"/>
        </w:rPr>
        <w:t>(Becker et al., 2016; Geoffroy, 2005; Gibson &amp; Love, 1989; Pindell et al., 2014; Planke et al., 2000; Quirk et al., 2014)</w:t>
      </w:r>
      <w:r w:rsidR="00BE4E3D">
        <w:rPr>
          <w:lang w:eastAsia="zh-CN"/>
        </w:rPr>
        <w:fldChar w:fldCharType="end"/>
      </w:r>
      <w:r w:rsidR="00BE4E3D">
        <w:rPr>
          <w:lang w:eastAsia="zh-CN"/>
        </w:rPr>
        <w:t xml:space="preserve">. </w:t>
      </w:r>
      <w:r w:rsidR="00501EF3">
        <w:rPr>
          <w:lang w:eastAsia="zh-CN"/>
        </w:rPr>
        <w:t xml:space="preserve"> Most on-land regions with massive volcanic piles show little evidence of large offset normal faulting. </w:t>
      </w:r>
      <w:r w:rsidR="00D527D9">
        <w:rPr>
          <w:lang w:eastAsia="zh-CN"/>
        </w:rPr>
        <w:t xml:space="preserve"> Also, in most areas of continental and oceanic plate separation the normal faults dip ocean</w:t>
      </w:r>
      <w:r w:rsidR="00DD76AB">
        <w:rPr>
          <w:rFonts w:hint="eastAsia"/>
          <w:lang w:eastAsia="zh-CN"/>
        </w:rPr>
        <w:t>-</w:t>
      </w:r>
      <w:r w:rsidR="00D527D9">
        <w:rPr>
          <w:lang w:eastAsia="zh-CN"/>
        </w:rPr>
        <w:t xml:space="preserve">ward. </w:t>
      </w:r>
      <w:r w:rsidR="00501EF3">
        <w:rPr>
          <w:lang w:eastAsia="zh-CN"/>
        </w:rPr>
        <w:t xml:space="preserve"> However,</w:t>
      </w:r>
      <w:r w:rsidR="00560F01">
        <w:rPr>
          <w:lang w:eastAsia="zh-CN"/>
        </w:rPr>
        <w:t xml:space="preserve"> </w:t>
      </w:r>
      <w:r w:rsidR="00D527D9">
        <w:rPr>
          <w:lang w:eastAsia="zh-CN"/>
        </w:rPr>
        <w:t>in an effort to</w:t>
      </w:r>
      <w:r w:rsidR="00D66CCD">
        <w:rPr>
          <w:lang w:eastAsia="zh-CN"/>
        </w:rPr>
        <w:t xml:space="preserve"> numerically</w:t>
      </w:r>
      <w:r w:rsidR="00D527D9">
        <w:rPr>
          <w:lang w:eastAsia="zh-CN"/>
        </w:rPr>
        <w:t xml:space="preserve"> </w:t>
      </w:r>
      <w:r w:rsidR="00D66CCD">
        <w:rPr>
          <w:lang w:eastAsia="zh-CN"/>
        </w:rPr>
        <w:t xml:space="preserve">simulate SDR formation </w:t>
      </w:r>
      <w:r w:rsidR="00D66CCD" w:rsidRPr="00C02088">
        <w:rPr>
          <w:lang w:eastAsia="zh-CN"/>
        </w:rPr>
        <w:fldChar w:fldCharType="begin" w:fldLock="1"/>
      </w:r>
      <w:r w:rsidR="00D66CCD">
        <w:rPr>
          <w:lang w:eastAsia="zh-CN"/>
        </w:rPr>
        <w:instrText>ADDIN CSL_CITATION {"citationItems":[{"id":"ITEM-1","itemData":{"DOI":"10.1038/srep14828","ISSN":"2045-2322","author":[{"dropping-particle":"","family":"Geoffroy","given":"Laurent","non-dropping-particle":"","parse-names":false,"suffix":""},{"dropping-particle":"","family":"Burov","given":"E. B","non-dropping-particle":"","parse-names":false,"suffix":""},{"dropping-particle":"","family":"Werner","given":"P.","non-dropping-particle":"","parse-names":false,"suffix":""}],"container-title":"Scientific Reports","id":"ITEM-1","issue":"14828","issued":{"date-parts":[["2015","10","7"]]},"page":"14828","publisher":"Nature Publishing Group","title":"Volcanic passive margins: another way to break up continents","type":"article-journal","volume":"5"},"uris":["http://www.mendeley.com/documents/?uuid=bb776376-88be-4ca9-b306-7144cd578794"]}],"mendeley":{"formattedCitation":"(Geoffroy et al., 2015)","manualFormatting":"Geoffroy et al., (2015)","plainTextFormattedCitation":"(Geoffroy et al., 2015)","previouslyFormattedCitation":"(Geoffroy et al., 2015)"},"properties":{"noteIndex":0},"schema":"https://github.com/citation-style-language/schema/raw/master/csl-citation.json"}</w:instrText>
      </w:r>
      <w:r w:rsidR="00D66CCD" w:rsidRPr="00C02088">
        <w:rPr>
          <w:lang w:eastAsia="zh-CN"/>
        </w:rPr>
        <w:fldChar w:fldCharType="separate"/>
      </w:r>
      <w:r w:rsidR="00D66CCD" w:rsidRPr="00C02088">
        <w:rPr>
          <w:noProof/>
          <w:lang w:eastAsia="zh-CN"/>
        </w:rPr>
        <w:t xml:space="preserve">Geoffroy et al., </w:t>
      </w:r>
      <w:r w:rsidR="00D66CCD" w:rsidRPr="00C02088">
        <w:rPr>
          <w:rFonts w:hint="eastAsia"/>
          <w:noProof/>
          <w:lang w:eastAsia="zh-CN"/>
        </w:rPr>
        <w:t>(</w:t>
      </w:r>
      <w:r w:rsidR="00D66CCD" w:rsidRPr="00C02088">
        <w:rPr>
          <w:noProof/>
          <w:lang w:eastAsia="zh-CN"/>
        </w:rPr>
        <w:t>2015)</w:t>
      </w:r>
      <w:r w:rsidR="00D66CCD" w:rsidRPr="00C02088">
        <w:rPr>
          <w:lang w:eastAsia="zh-CN"/>
        </w:rPr>
        <w:fldChar w:fldCharType="end"/>
      </w:r>
      <w:r w:rsidR="00D66CCD">
        <w:rPr>
          <w:lang w:eastAsia="zh-CN"/>
        </w:rPr>
        <w:t xml:space="preserve"> produce </w:t>
      </w:r>
      <w:r w:rsidR="00BE4E3D">
        <w:rPr>
          <w:lang w:eastAsia="zh-CN"/>
        </w:rPr>
        <w:t>landward dipping fault</w:t>
      </w:r>
      <w:r w:rsidR="00D66CCD">
        <w:rPr>
          <w:lang w:eastAsia="zh-CN"/>
        </w:rPr>
        <w:t>s</w:t>
      </w:r>
      <w:r w:rsidR="00BE4E3D">
        <w:rPr>
          <w:lang w:eastAsia="zh-CN"/>
        </w:rPr>
        <w:t xml:space="preserve"> with </w:t>
      </w:r>
      <w:r w:rsidR="00D66CCD">
        <w:rPr>
          <w:lang w:eastAsia="zh-CN"/>
        </w:rPr>
        <w:t xml:space="preserve">a particular set of pre-existing weak zones, and not including </w:t>
      </w:r>
      <w:r w:rsidR="000768E6">
        <w:rPr>
          <w:rFonts w:hint="eastAsia"/>
          <w:lang w:eastAsia="zh-CN"/>
        </w:rPr>
        <w:t>effects of</w:t>
      </w:r>
      <w:r w:rsidR="00D527D9">
        <w:rPr>
          <w:lang w:eastAsia="zh-CN"/>
        </w:rPr>
        <w:t xml:space="preserve"> magma intrusion</w:t>
      </w:r>
      <w:r w:rsidR="00DD76AB">
        <w:rPr>
          <w:rFonts w:hint="eastAsia"/>
          <w:lang w:eastAsia="zh-CN"/>
        </w:rPr>
        <w:t xml:space="preserve"> </w:t>
      </w:r>
      <w:r w:rsidR="00D527D9">
        <w:rPr>
          <w:lang w:eastAsia="zh-CN"/>
        </w:rPr>
        <w:t>or</w:t>
      </w:r>
      <w:r w:rsidR="000768E6">
        <w:rPr>
          <w:rFonts w:hint="eastAsia"/>
          <w:lang w:eastAsia="zh-CN"/>
        </w:rPr>
        <w:t xml:space="preserve"> </w:t>
      </w:r>
      <w:r w:rsidR="00BE4E3D">
        <w:rPr>
          <w:lang w:eastAsia="zh-CN"/>
        </w:rPr>
        <w:t>lava infilling</w:t>
      </w:r>
      <w:r w:rsidR="001D6B75" w:rsidRPr="00C02088">
        <w:rPr>
          <w:rFonts w:hint="eastAsia"/>
          <w:lang w:eastAsia="zh-CN"/>
        </w:rPr>
        <w:t xml:space="preserve">. </w:t>
      </w:r>
    </w:p>
    <w:p w14:paraId="5A7A2C8F" w14:textId="7F8227C9" w:rsidR="008B152C" w:rsidRDefault="001F1AE8" w:rsidP="00AC1D1D">
      <w:pPr>
        <w:pStyle w:val="Text"/>
        <w:rPr>
          <w:lang w:eastAsia="zh-CN"/>
        </w:rPr>
      </w:pPr>
      <w:r w:rsidRPr="00C02088">
        <w:rPr>
          <w:rFonts w:hint="eastAsia"/>
          <w:lang w:eastAsia="zh-CN"/>
        </w:rPr>
        <w:t xml:space="preserve">Magmatic loading </w:t>
      </w:r>
      <w:r w:rsidR="00EA4E09">
        <w:rPr>
          <w:lang w:eastAsia="zh-CN"/>
        </w:rPr>
        <w:t>to produce dipping la</w:t>
      </w:r>
      <w:r w:rsidR="008A73AF">
        <w:rPr>
          <w:lang w:eastAsia="zh-CN"/>
        </w:rPr>
        <w:t>va</w:t>
      </w:r>
      <w:r w:rsidR="00EA4E09">
        <w:rPr>
          <w:lang w:eastAsia="zh-CN"/>
        </w:rPr>
        <w:t xml:space="preserve"> beds </w:t>
      </w:r>
      <w:r w:rsidRPr="00C02088">
        <w:rPr>
          <w:rFonts w:hint="eastAsia"/>
          <w:lang w:eastAsia="zh-CN"/>
        </w:rPr>
        <w:t xml:space="preserve">was first proposed by </w:t>
      </w:r>
      <w:r w:rsidR="0015029B" w:rsidRPr="00C02088">
        <w:fldChar w:fldCharType="begin" w:fldLock="1"/>
      </w:r>
      <w:r w:rsidR="00C121BE">
        <w:instrText>ADDIN CSL_CITATION {"citationItems":[{"id":"ITEM-1","itemData":{"DOI":"10.1111/j.1365-246X.1964.tb06295.x","ISSN":"00168009","author":[{"dropping-particle":"","family":"Bodvarsson","given":"G.","non-dropping-particle":"","parse-names":false,"suffix":""},{"dropping-particle":"","family":"Walker","given":"G. P. L.","non-dropping-particle":"","parse-names":false,"suffix":""}],"container-title":"Geophysical Journal of the Royal Astronomical Society","id":"ITEM-1","issue":"3","issued":{"date-parts":[["1964","4","2"]]},"page":"285-300","title":"Crustal Drift in Iceland","type":"article-journal","volume":"8"},"uris":["http://www.mendeley.com/documents/?uuid=2c232257-7a6b-4c58-a963-26cb4d7f19eb"]}],"mendeley":{"formattedCitation":"(Bodvarsson &amp; Walker, 1964)","manualFormatting":"Bodvarsson and Walker, (1964","plainTextFormattedCitation":"(Bodvarsson &amp; Walker, 1964)","previouslyFormattedCitation":"(Bodvarsson &amp; Walker, 1964)"},"properties":{"noteIndex":0},"schema":"https://github.com/citation-style-language/schema/raw/master/csl-citation.json"}</w:instrText>
      </w:r>
      <w:r w:rsidR="0015029B" w:rsidRPr="00C02088">
        <w:fldChar w:fldCharType="separate"/>
      </w:r>
      <w:r w:rsidR="0015029B" w:rsidRPr="00C02088">
        <w:rPr>
          <w:noProof/>
        </w:rPr>
        <w:t>Bodvarsson and Walker, (1964</w:t>
      </w:r>
      <w:r w:rsidR="0015029B" w:rsidRPr="00C02088">
        <w:fldChar w:fldCharType="end"/>
      </w:r>
      <w:r w:rsidR="0015029B" w:rsidRPr="00C02088">
        <w:t xml:space="preserve">), </w:t>
      </w:r>
      <w:r w:rsidR="00FA413A">
        <w:t xml:space="preserve">who suggested </w:t>
      </w:r>
      <w:r w:rsidR="00532B4E" w:rsidRPr="00C02088">
        <w:rPr>
          <w:rFonts w:hint="eastAsia"/>
          <w:lang w:eastAsia="zh-CN"/>
        </w:rPr>
        <w:t xml:space="preserve">that </w:t>
      </w:r>
      <w:r w:rsidR="0015029B" w:rsidRPr="00C02088">
        <w:t xml:space="preserve">subsidence due to volcanic loading </w:t>
      </w:r>
      <w:r w:rsidR="00A821D9" w:rsidRPr="00C02088">
        <w:t>combined with</w:t>
      </w:r>
      <w:r w:rsidR="0015029B" w:rsidRPr="00C02088">
        <w:t xml:space="preserve"> crustal drift </w:t>
      </w:r>
      <w:r w:rsidR="001C730D" w:rsidRPr="00C02088">
        <w:rPr>
          <w:rFonts w:hint="eastAsia"/>
          <w:lang w:eastAsia="zh-CN"/>
        </w:rPr>
        <w:t xml:space="preserve">can explain </w:t>
      </w:r>
      <w:r w:rsidR="00E91468">
        <w:rPr>
          <w:rFonts w:hint="eastAsia"/>
          <w:lang w:eastAsia="zh-CN"/>
        </w:rPr>
        <w:t xml:space="preserve">the </w:t>
      </w:r>
      <w:r w:rsidR="008A73AF">
        <w:t>geometry of</w:t>
      </w:r>
      <w:r w:rsidR="0015029B" w:rsidRPr="00C02088">
        <w:rPr>
          <w:lang w:eastAsia="zh-CN"/>
        </w:rPr>
        <w:t xml:space="preserve"> </w:t>
      </w:r>
      <w:r w:rsidR="008A73AF">
        <w:rPr>
          <w:lang w:eastAsia="zh-CN"/>
        </w:rPr>
        <w:t>flow</w:t>
      </w:r>
      <w:r w:rsidR="0015029B" w:rsidRPr="00C02088">
        <w:rPr>
          <w:rFonts w:hint="eastAsia"/>
          <w:lang w:eastAsia="zh-CN"/>
        </w:rPr>
        <w:t xml:space="preserve"> </w:t>
      </w:r>
      <w:r w:rsidR="008A73AF">
        <w:rPr>
          <w:lang w:eastAsia="zh-CN"/>
        </w:rPr>
        <w:t>units</w:t>
      </w:r>
      <w:r w:rsidR="008A73AF" w:rsidRPr="00C02088">
        <w:rPr>
          <w:rFonts w:hint="eastAsia"/>
          <w:lang w:eastAsia="zh-CN"/>
        </w:rPr>
        <w:t xml:space="preserve"> </w:t>
      </w:r>
      <w:r w:rsidR="00FA413A">
        <w:t>on</w:t>
      </w:r>
      <w:r w:rsidR="0015029B" w:rsidRPr="00C02088">
        <w:rPr>
          <w:rFonts w:hint="eastAsia"/>
          <w:lang w:eastAsia="zh-CN"/>
        </w:rPr>
        <w:t xml:space="preserve"> Iceland</w:t>
      </w:r>
      <w:r w:rsidR="0015029B" w:rsidRPr="00C02088">
        <w:t>. Within</w:t>
      </w:r>
      <w:r w:rsidR="00262F6A" w:rsidRPr="00C02088">
        <w:t xml:space="preserve"> the framework of plate tectonic</w:t>
      </w:r>
      <w:r w:rsidR="009C544C" w:rsidRPr="00C02088">
        <w:t>s</w:t>
      </w:r>
      <w:r w:rsidR="0015029B" w:rsidRPr="00C02088">
        <w:t xml:space="preserve">, </w:t>
      </w:r>
      <w:r w:rsidR="0015029B" w:rsidRPr="00C02088">
        <w:fldChar w:fldCharType="begin" w:fldLock="1"/>
      </w:r>
      <w:r w:rsidR="00C121BE">
        <w:instrText>ADDIN CSL_CITATION {"citationItems":[{"id":"ITEM-1","itemData":{"DOI":"10.1111/j.1365-246X.1973.tb02379.x","ISSN":"0956-540X","author":[{"dropping-particle":"","family":"Palmason","given":"G.","non-dropping-particle":"","parse-names":false,"suffix":""}],"container-title":"Geophysical Journal International","id":"ITEM-1","issue":"4","issued":{"date-parts":[["1973","10","1"]]},"page":"451-481","title":"Kinematics and Heat Flow in a Volcanic Rift Zone, with Application to Iceland","type":"article-journal","volume":"33"},"uris":["http://www.mendeley.com/documents/?uuid=f873832a-cb3e-4d04-bb85-d7996a9ae66e"]}],"mendeley":{"formattedCitation":"(Palmason, 1973)","manualFormatting":"Palmason, (1973","plainTextFormattedCitation":"(Palmason, 1973)","previouslyFormattedCitation":"(Palmason, 1973)"},"properties":{"noteIndex":0},"schema":"https://github.com/citation-style-language/schema/raw/master/csl-citation.json"}</w:instrText>
      </w:r>
      <w:r w:rsidR="0015029B" w:rsidRPr="00C02088">
        <w:fldChar w:fldCharType="separate"/>
      </w:r>
      <w:r w:rsidR="0015029B" w:rsidRPr="00E3635C">
        <w:rPr>
          <w:noProof/>
        </w:rPr>
        <w:t>Palmason</w:t>
      </w:r>
      <w:r w:rsidR="0015029B" w:rsidRPr="00C02088">
        <w:rPr>
          <w:noProof/>
        </w:rPr>
        <w:t xml:space="preserve">, </w:t>
      </w:r>
      <w:r w:rsidR="0015029B" w:rsidRPr="00C02088">
        <w:rPr>
          <w:noProof/>
          <w:lang w:eastAsia="zh-CN"/>
        </w:rPr>
        <w:t>(</w:t>
      </w:r>
      <w:r w:rsidR="0015029B" w:rsidRPr="00C02088">
        <w:rPr>
          <w:noProof/>
        </w:rPr>
        <w:t>1973</w:t>
      </w:r>
      <w:r w:rsidR="0015029B" w:rsidRPr="00C02088">
        <w:fldChar w:fldCharType="end"/>
      </w:r>
      <w:r w:rsidR="0015029B" w:rsidRPr="00C02088">
        <w:t>)</w:t>
      </w:r>
      <w:r w:rsidR="0015029B" w:rsidRPr="00C02088">
        <w:rPr>
          <w:rFonts w:hint="eastAsia"/>
          <w:lang w:eastAsia="zh-CN"/>
        </w:rPr>
        <w:t xml:space="preserve"> propose</w:t>
      </w:r>
      <w:r w:rsidR="0008277A" w:rsidRPr="00C02088">
        <w:rPr>
          <w:lang w:eastAsia="zh-CN"/>
        </w:rPr>
        <w:t>d</w:t>
      </w:r>
      <w:r w:rsidR="0015029B" w:rsidRPr="00C02088">
        <w:rPr>
          <w:rFonts w:hint="eastAsia"/>
          <w:lang w:eastAsia="zh-CN"/>
        </w:rPr>
        <w:t xml:space="preserve"> a kinematic model </w:t>
      </w:r>
      <w:r w:rsidR="0015029B" w:rsidRPr="00C02088">
        <w:rPr>
          <w:lang w:eastAsia="zh-CN"/>
        </w:rPr>
        <w:t xml:space="preserve">for crustal generation </w:t>
      </w:r>
      <w:r w:rsidR="0015029B" w:rsidRPr="00C02088">
        <w:rPr>
          <w:rFonts w:hint="eastAsia"/>
          <w:lang w:eastAsia="zh-CN"/>
        </w:rPr>
        <w:t xml:space="preserve">at Iceland </w:t>
      </w:r>
      <w:r w:rsidR="0015029B" w:rsidRPr="00C02088">
        <w:rPr>
          <w:lang w:eastAsia="zh-CN"/>
        </w:rPr>
        <w:t>assuming</w:t>
      </w:r>
      <w:r w:rsidR="0015029B" w:rsidRPr="00C02088">
        <w:rPr>
          <w:rFonts w:hint="eastAsia"/>
          <w:lang w:eastAsia="zh-CN"/>
        </w:rPr>
        <w:t xml:space="preserve"> </w:t>
      </w:r>
      <w:r w:rsidR="0015029B" w:rsidRPr="00C02088">
        <w:rPr>
          <w:lang w:eastAsia="zh-CN"/>
        </w:rPr>
        <w:t>parabolic functions</w:t>
      </w:r>
      <w:r w:rsidR="0015029B" w:rsidRPr="00C02088">
        <w:rPr>
          <w:rFonts w:hint="eastAsia"/>
          <w:lang w:eastAsia="zh-CN"/>
        </w:rPr>
        <w:t xml:space="preserve"> for </w:t>
      </w:r>
      <w:r w:rsidR="0015029B" w:rsidRPr="00C02088">
        <w:rPr>
          <w:lang w:eastAsia="zh-CN"/>
        </w:rPr>
        <w:t xml:space="preserve">describing the </w:t>
      </w:r>
      <w:r w:rsidR="0015029B" w:rsidRPr="00C02088">
        <w:rPr>
          <w:rFonts w:hint="eastAsia"/>
          <w:lang w:eastAsia="zh-CN"/>
        </w:rPr>
        <w:t xml:space="preserve">extension </w:t>
      </w:r>
      <w:r w:rsidR="0015029B" w:rsidRPr="00C02088">
        <w:rPr>
          <w:lang w:eastAsia="zh-CN"/>
        </w:rPr>
        <w:t>and subsidence velocities of lava piles</w:t>
      </w:r>
      <w:r w:rsidR="00B91555" w:rsidRPr="00C02088">
        <w:rPr>
          <w:lang w:eastAsia="zh-CN"/>
        </w:rPr>
        <w:t>.</w:t>
      </w:r>
      <w:r w:rsidR="0015029B" w:rsidRPr="00C02088">
        <w:rPr>
          <w:lang w:eastAsia="zh-CN"/>
        </w:rPr>
        <w:t xml:space="preserve"> </w:t>
      </w:r>
      <w:r w:rsidR="00244EAB">
        <w:rPr>
          <w:lang w:eastAsia="zh-CN"/>
        </w:rPr>
        <w:fldChar w:fldCharType="begin" w:fldLock="1"/>
      </w:r>
      <w:r w:rsidR="00962522">
        <w:rPr>
          <w:lang w:eastAsia="zh-CN"/>
        </w:rPr>
        <w:instrText>ADDIN CSL_CITATION {"citationItems":[{"id":"ITEM-1","itemData":{"DOI":"10.1130/G38706.1","ISSN":"0091-7613","author":[{"dropping-particle":"","family":"Paton","given":"D.A.","non-dropping-particle":"","parse-names":false,"suffix":""},{"dropping-particle":"","family":"Pindell","given":"J.","non-dropping-particle":"","parse-names":false,"suffix":""},{"dropping-particle":"","family":"McDermott","given":"K.","non-dropping-particle":"","parse-names":false,"suffix":""},{"dropping-particle":"","family":"Bellingham","given":"P.","non-dropping-particle":"","parse-names":false,"suffix":""},{"dropping-particle":"","family":"Horn","given":"B.","non-dropping-particle":"","parse-names":false,"suffix":""}],"container-title":"Geology","id":"ITEM-1","issued":{"date-parts":[["2017","3","16"]]},"page":"G38706.1","title":"Evolution of seaward-dipping reflectors at the onset of oceanic crust formation at volcanic passive margins: Insights from the South Atlantic","type":"article-journal"},"uris":["http://www.mendeley.com/documents/?uuid=2f12f818-7329-4eb1-88c9-ec7b16edb922"]}],"mendeley":{"formattedCitation":"(Paton et al., 2017)","manualFormatting":" Paton et al., (2017)","plainTextFormattedCitation":"(Paton et al., 2017)","previouslyFormattedCitation":"(Paton et al., 2017)"},"properties":{"noteIndex":0},"schema":"https://github.com/citation-style-language/schema/raw/master/csl-citation.json"}</w:instrText>
      </w:r>
      <w:r w:rsidR="00244EAB">
        <w:rPr>
          <w:lang w:eastAsia="zh-CN"/>
        </w:rPr>
        <w:fldChar w:fldCharType="separate"/>
      </w:r>
      <w:r w:rsidR="00244EAB">
        <w:rPr>
          <w:rFonts w:hint="eastAsia"/>
          <w:noProof/>
          <w:lang w:eastAsia="zh-CN"/>
        </w:rPr>
        <w:t xml:space="preserve"> </w:t>
      </w:r>
      <w:r w:rsidR="00244EAB" w:rsidRPr="00500268">
        <w:rPr>
          <w:noProof/>
          <w:lang w:eastAsia="zh-CN"/>
        </w:rPr>
        <w:t xml:space="preserve">Paton et al., </w:t>
      </w:r>
      <w:r w:rsidR="00244EAB">
        <w:rPr>
          <w:rFonts w:hint="eastAsia"/>
          <w:noProof/>
          <w:lang w:eastAsia="zh-CN"/>
        </w:rPr>
        <w:t>(</w:t>
      </w:r>
      <w:r w:rsidR="00244EAB" w:rsidRPr="00500268">
        <w:rPr>
          <w:noProof/>
          <w:lang w:eastAsia="zh-CN"/>
        </w:rPr>
        <w:t>2017)</w:t>
      </w:r>
      <w:r w:rsidR="00244EAB">
        <w:rPr>
          <w:lang w:eastAsia="zh-CN"/>
        </w:rPr>
        <w:fldChar w:fldCharType="end"/>
      </w:r>
      <w:r w:rsidR="00244EAB" w:rsidRPr="00C02088">
        <w:rPr>
          <w:lang w:eastAsia="zh-CN"/>
        </w:rPr>
        <w:t xml:space="preserve"> </w:t>
      </w:r>
      <w:r w:rsidR="00244EAB">
        <w:rPr>
          <w:rFonts w:hint="eastAsia"/>
          <w:lang w:eastAsia="zh-CN"/>
        </w:rPr>
        <w:t xml:space="preserve">suggests variable SDR packages indicates changing magma supply. </w:t>
      </w:r>
      <w:r w:rsidR="0015029B" w:rsidRPr="00C02088">
        <w:rPr>
          <w:lang w:eastAsia="zh-CN"/>
        </w:rPr>
        <w:fldChar w:fldCharType="begin" w:fldLock="1"/>
      </w:r>
      <w:r w:rsidR="00F20991">
        <w:rPr>
          <w:lang w:eastAsia="zh-CN"/>
        </w:rPr>
        <w:instrText>ADDIN CSL_CITATION {"citationItems":[{"id":"ITEM-1","itemData":{"DOI":"10.1016/j.epsl.2017.02.041","ISSN":"0012821X","author":[{"dropping-particle":"","family":"Buck","given":"W. Roger","non-dropping-particle":"","parse-names":false,"suffix":""}],"container-title":"Earth and Planetary Science Letters","id":"ITEM-1","issued":{"date-parts":[["2017","5"]]},"page":"62-69","publisher":"Elsevier B.V.","title":"The role of magmatic loads and rift jumps in generating seaward dipping reflectors on volcanic rifted margins","type":"article-journal","volume":"466"},"uris":["http://www.mendeley.com/documents/?uuid=f8096ce5-a3c2-4ce1-b5ee-6e40dc255e36"]}],"mendeley":{"formattedCitation":"(W. Roger Buck, 2017)","manualFormatting":"Buck, (2017","plainTextFormattedCitation":"(W. Roger Buck, 2017)","previouslyFormattedCitation":"(W. Roger Buck, 2017)"},"properties":{"noteIndex":0},"schema":"https://github.com/citation-style-language/schema/raw/master/csl-citation.json"}</w:instrText>
      </w:r>
      <w:r w:rsidR="0015029B" w:rsidRPr="00C02088">
        <w:rPr>
          <w:lang w:eastAsia="zh-CN"/>
        </w:rPr>
        <w:fldChar w:fldCharType="separate"/>
      </w:r>
      <w:r w:rsidR="0015029B" w:rsidRPr="00C02088">
        <w:rPr>
          <w:noProof/>
          <w:lang w:eastAsia="zh-CN"/>
        </w:rPr>
        <w:t>Buck, (2017</w:t>
      </w:r>
      <w:r w:rsidR="0015029B" w:rsidRPr="00C02088">
        <w:rPr>
          <w:lang w:eastAsia="zh-CN"/>
        </w:rPr>
        <w:fldChar w:fldCharType="end"/>
      </w:r>
      <w:r w:rsidR="0015029B" w:rsidRPr="00C02088">
        <w:rPr>
          <w:lang w:eastAsia="zh-CN"/>
        </w:rPr>
        <w:t>) d</w:t>
      </w:r>
      <w:r w:rsidR="00326520" w:rsidRPr="00C02088">
        <w:rPr>
          <w:lang w:eastAsia="zh-CN"/>
        </w:rPr>
        <w:t>eveloped</w:t>
      </w:r>
      <w:r w:rsidR="0015029B" w:rsidRPr="00C02088">
        <w:rPr>
          <w:lang w:eastAsia="zh-CN"/>
        </w:rPr>
        <w:t xml:space="preserve"> an analytical model </w:t>
      </w:r>
      <w:r w:rsidR="00464171">
        <w:rPr>
          <w:lang w:eastAsia="zh-CN"/>
        </w:rPr>
        <w:t xml:space="preserve">of SDR formation </w:t>
      </w:r>
      <w:r w:rsidR="0015029B" w:rsidRPr="00C02088">
        <w:rPr>
          <w:lang w:eastAsia="zh-CN"/>
        </w:rPr>
        <w:t xml:space="preserve">assuming </w:t>
      </w:r>
      <w:r w:rsidR="00464171">
        <w:rPr>
          <w:lang w:eastAsia="zh-CN"/>
        </w:rPr>
        <w:t>the</w:t>
      </w:r>
      <w:r w:rsidR="0015029B" w:rsidRPr="00C02088">
        <w:rPr>
          <w:lang w:eastAsia="zh-CN"/>
        </w:rPr>
        <w:t xml:space="preserve"> elastic thin plate approximation for plate flexure due to the volcanic</w:t>
      </w:r>
      <w:r w:rsidR="007F233F" w:rsidRPr="00C02088">
        <w:rPr>
          <w:rFonts w:hint="eastAsia"/>
          <w:lang w:eastAsia="zh-CN"/>
        </w:rPr>
        <w:t xml:space="preserve"> and magmatic</w:t>
      </w:r>
      <w:r w:rsidR="0015029B" w:rsidRPr="00C02088">
        <w:rPr>
          <w:lang w:eastAsia="zh-CN"/>
        </w:rPr>
        <w:t xml:space="preserve"> loading</w:t>
      </w:r>
      <w:r w:rsidR="002333DB" w:rsidRPr="00C02088">
        <w:rPr>
          <w:lang w:eastAsia="zh-CN"/>
        </w:rPr>
        <w:t>.</w:t>
      </w:r>
      <w:r w:rsidR="002333DB" w:rsidRPr="00C02088">
        <w:rPr>
          <w:rFonts w:hint="eastAsia"/>
          <w:lang w:eastAsia="zh-CN"/>
        </w:rPr>
        <w:t xml:space="preserve"> </w:t>
      </w:r>
      <w:r w:rsidR="00A86EFA" w:rsidRPr="00C02088">
        <w:rPr>
          <w:lang w:eastAsia="zh-CN"/>
        </w:rPr>
        <w:t xml:space="preserve">With reasonable values of flexural wavelength and </w:t>
      </w:r>
      <w:r w:rsidR="0047665C" w:rsidRPr="00C02088">
        <w:rPr>
          <w:lang w:eastAsia="zh-CN"/>
        </w:rPr>
        <w:t>dike height</w:t>
      </w:r>
      <w:r w:rsidR="00A86EFA" w:rsidRPr="00C02088">
        <w:rPr>
          <w:lang w:eastAsia="zh-CN"/>
        </w:rPr>
        <w:t>, t</w:t>
      </w:r>
      <w:r w:rsidR="0015029B" w:rsidRPr="00C02088">
        <w:rPr>
          <w:lang w:eastAsia="zh-CN"/>
        </w:rPr>
        <w:t xml:space="preserve">he model </w:t>
      </w:r>
      <w:r w:rsidR="00FD3ABF" w:rsidRPr="00C02088">
        <w:rPr>
          <w:lang w:eastAsia="zh-CN"/>
        </w:rPr>
        <w:t>produces</w:t>
      </w:r>
      <w:r w:rsidR="0015029B" w:rsidRPr="00C02088">
        <w:rPr>
          <w:lang w:eastAsia="zh-CN"/>
        </w:rPr>
        <w:t xml:space="preserve"> </w:t>
      </w:r>
      <w:r w:rsidR="00FA7292" w:rsidRPr="00C02088">
        <w:rPr>
          <w:lang w:eastAsia="zh-CN"/>
        </w:rPr>
        <w:t xml:space="preserve">SDRs that </w:t>
      </w:r>
      <w:r w:rsidR="00013D83">
        <w:rPr>
          <w:lang w:eastAsia="zh-CN"/>
        </w:rPr>
        <w:t>are shaped much like those observed</w:t>
      </w:r>
      <w:r w:rsidR="006765D4">
        <w:rPr>
          <w:lang w:eastAsia="zh-CN"/>
        </w:rPr>
        <w:t xml:space="preserve"> (F</w:t>
      </w:r>
      <w:r w:rsidR="0015089E">
        <w:rPr>
          <w:lang w:eastAsia="zh-CN"/>
        </w:rPr>
        <w:t xml:space="preserve">igure </w:t>
      </w:r>
      <w:r w:rsidR="006765D4">
        <w:rPr>
          <w:lang w:eastAsia="zh-CN"/>
        </w:rPr>
        <w:t>2&amp;</w:t>
      </w:r>
      <w:r w:rsidR="0015089E">
        <w:rPr>
          <w:lang w:eastAsia="zh-CN"/>
        </w:rPr>
        <w:t>3</w:t>
      </w:r>
      <w:r w:rsidR="00D06BD1">
        <w:rPr>
          <w:lang w:eastAsia="zh-CN"/>
        </w:rPr>
        <w:t>)</w:t>
      </w:r>
      <w:r w:rsidR="0015029B" w:rsidRPr="00C02088">
        <w:rPr>
          <w:lang w:eastAsia="zh-CN"/>
        </w:rPr>
        <w:t xml:space="preserve">. </w:t>
      </w:r>
      <w:r w:rsidR="00013D83">
        <w:rPr>
          <w:lang w:eastAsia="zh-CN"/>
        </w:rPr>
        <w:t>With either jumps in the axis of diking</w:t>
      </w:r>
      <w:r w:rsidR="0015029B" w:rsidRPr="00C02088">
        <w:rPr>
          <w:lang w:eastAsia="zh-CN"/>
        </w:rPr>
        <w:t xml:space="preserve"> </w:t>
      </w:r>
      <w:r w:rsidR="00013D83">
        <w:rPr>
          <w:lang w:eastAsia="zh-CN"/>
        </w:rPr>
        <w:t xml:space="preserve">or oscillations in extrusion, </w:t>
      </w:r>
      <w:r w:rsidR="00DC1CED" w:rsidRPr="00C02088">
        <w:rPr>
          <w:rFonts w:hint="eastAsia"/>
          <w:lang w:eastAsia="zh-CN"/>
        </w:rPr>
        <w:t xml:space="preserve">the model can generate </w:t>
      </w:r>
      <w:r w:rsidR="00C75620">
        <w:rPr>
          <w:lang w:eastAsia="zh-CN"/>
        </w:rPr>
        <w:t xml:space="preserve">the kinds of multiple </w:t>
      </w:r>
      <w:r w:rsidR="0015029B" w:rsidRPr="00C02088">
        <w:rPr>
          <w:lang w:eastAsia="zh-CN"/>
        </w:rPr>
        <w:t>SDRs wedges</w:t>
      </w:r>
      <w:r w:rsidR="00C75620">
        <w:rPr>
          <w:lang w:eastAsia="zh-CN"/>
        </w:rPr>
        <w:t xml:space="preserve"> sometimes observed (e.g. </w:t>
      </w:r>
      <w:r w:rsidR="00C75620">
        <w:rPr>
          <w:lang w:eastAsia="zh-CN"/>
        </w:rPr>
        <w:fldChar w:fldCharType="begin" w:fldLock="1"/>
      </w:r>
      <w:r w:rsidR="00B80CCC">
        <w:rPr>
          <w:lang w:eastAsia="zh-CN"/>
        </w:rPr>
        <w:instrText>ADDIN CSL_CITATION {"citationItems":[{"id":"ITEM-1","itemData":{"DOI":"10.1002/2015GC006081","ISSN":"15252027","author":[{"dropping-particle":"","family":"Becker","given":"Katharina","non-dropping-particle":"","parse-names":false,"suffix":""},{"dropping-particle":"","family":"Tanner","given":"David C.","non-dropping-particle":"","parse-names":false,"suffix":""},{"dropping-particle":"","family":"Franke","given":"Dieter","non-dropping-particle":"","parse-names":false,"suffix":""},{"dropping-particle":"","family":"Krawczyk","given":"Charlotte M.","non-dropping-particle":"","parse-names":false,"suffix":""}],"container-title":"Geochemistry, Geophysics, Geosystems","id":"ITEM-1","issue":"3","issued":{"date-parts":[["2016","3"]]},"page":"887-894","title":"Fault-controlled lithospheric detachment of the volcanic southern South Atlantic rift","type":"article-journal","volume":"17"},"uris":["http://www.mendeley.com/documents/?uuid=6314896c-3b89-40d4-9f29-669c6980ab70"]}],"mendeley":{"formattedCitation":"(Becker et al., 2016)","manualFormatting":"Becker et al., 2016","plainTextFormattedCitation":"(Becker et al., 2016)","previouslyFormattedCitation":"(Becker et al., 2016)"},"properties":{"noteIndex":0},"schema":"https://github.com/citation-style-language/schema/raw/master/csl-citation.json"}</w:instrText>
      </w:r>
      <w:r w:rsidR="00C75620">
        <w:rPr>
          <w:lang w:eastAsia="zh-CN"/>
        </w:rPr>
        <w:fldChar w:fldCharType="separate"/>
      </w:r>
      <w:r w:rsidR="00C75620" w:rsidRPr="00C75620">
        <w:rPr>
          <w:noProof/>
          <w:lang w:eastAsia="zh-CN"/>
        </w:rPr>
        <w:t>Becker et al., 2016</w:t>
      </w:r>
      <w:r w:rsidR="00C75620">
        <w:rPr>
          <w:lang w:eastAsia="zh-CN"/>
        </w:rPr>
        <w:fldChar w:fldCharType="end"/>
      </w:r>
      <w:r w:rsidR="00C75620">
        <w:rPr>
          <w:lang w:eastAsia="zh-CN"/>
        </w:rPr>
        <w:t>)</w:t>
      </w:r>
      <w:r w:rsidR="00013D83">
        <w:rPr>
          <w:lang w:eastAsia="zh-CN"/>
        </w:rPr>
        <w:t xml:space="preserve">. </w:t>
      </w:r>
    </w:p>
    <w:p w14:paraId="78A27E8C" w14:textId="5C80F33F" w:rsidR="009E147F" w:rsidRDefault="00BB06A9" w:rsidP="005202AB">
      <w:pPr>
        <w:pStyle w:val="Text"/>
        <w:rPr>
          <w:lang w:eastAsia="zh-CN"/>
        </w:rPr>
      </w:pPr>
      <w:r w:rsidRPr="00C02088">
        <w:rPr>
          <w:lang w:eastAsia="zh-CN"/>
        </w:rPr>
        <w:t>T</w:t>
      </w:r>
      <w:r w:rsidR="0015029B" w:rsidRPr="00C02088">
        <w:rPr>
          <w:lang w:eastAsia="zh-CN"/>
        </w:rPr>
        <w:t>he analytic model successfully explai</w:t>
      </w:r>
      <w:r w:rsidR="00380B18" w:rsidRPr="00C02088">
        <w:rPr>
          <w:lang w:eastAsia="zh-CN"/>
        </w:rPr>
        <w:t>ns many observations</w:t>
      </w:r>
      <w:r w:rsidR="00C95E55" w:rsidRPr="00C02088">
        <w:rPr>
          <w:lang w:eastAsia="zh-CN"/>
        </w:rPr>
        <w:t>,</w:t>
      </w:r>
      <w:r w:rsidR="00380B18" w:rsidRPr="00C02088">
        <w:rPr>
          <w:lang w:eastAsia="zh-CN"/>
        </w:rPr>
        <w:t xml:space="preserve"> </w:t>
      </w:r>
      <w:r w:rsidR="00C95E55" w:rsidRPr="00C02088">
        <w:rPr>
          <w:lang w:eastAsia="zh-CN"/>
        </w:rPr>
        <w:t>yet it</w:t>
      </w:r>
      <w:r w:rsidR="00380B18" w:rsidRPr="00C02088">
        <w:rPr>
          <w:lang w:eastAsia="zh-CN"/>
        </w:rPr>
        <w:t xml:space="preserve"> </w:t>
      </w:r>
      <w:r w:rsidR="00430EF4" w:rsidRPr="00C02088">
        <w:rPr>
          <w:lang w:eastAsia="zh-CN"/>
        </w:rPr>
        <w:t>makes</w:t>
      </w:r>
      <w:r w:rsidR="0015029B" w:rsidRPr="00C02088">
        <w:rPr>
          <w:lang w:eastAsia="zh-CN"/>
        </w:rPr>
        <w:t xml:space="preserve"> </w:t>
      </w:r>
      <w:r w:rsidR="00D80B46" w:rsidRPr="00C02088">
        <w:rPr>
          <w:lang w:eastAsia="zh-CN"/>
        </w:rPr>
        <w:t xml:space="preserve">several simplifying </w:t>
      </w:r>
      <w:r w:rsidR="00584CF4" w:rsidRPr="00C02088">
        <w:rPr>
          <w:lang w:eastAsia="zh-CN"/>
        </w:rPr>
        <w:t>a</w:t>
      </w:r>
      <w:r w:rsidR="00E11958">
        <w:rPr>
          <w:lang w:eastAsia="zh-CN"/>
        </w:rPr>
        <w:t>pproximations</w:t>
      </w:r>
      <w:r w:rsidR="00584CF4" w:rsidRPr="00C02088">
        <w:rPr>
          <w:lang w:eastAsia="zh-CN"/>
        </w:rPr>
        <w:t xml:space="preserve">. </w:t>
      </w:r>
      <w:r w:rsidR="00775E75">
        <w:rPr>
          <w:lang w:eastAsia="zh-CN"/>
        </w:rPr>
        <w:t>To permit a closed form solution</w:t>
      </w:r>
      <w:r w:rsidR="0015029B" w:rsidRPr="00C02088">
        <w:rPr>
          <w:lang w:eastAsia="zh-CN"/>
        </w:rPr>
        <w:t xml:space="preserve">, </w:t>
      </w:r>
      <w:r w:rsidR="005B257B" w:rsidRPr="00C02088">
        <w:rPr>
          <w:lang w:eastAsia="zh-CN"/>
        </w:rPr>
        <w:t xml:space="preserve">it </w:t>
      </w:r>
      <w:r w:rsidR="0015029B" w:rsidRPr="00C02088">
        <w:rPr>
          <w:lang w:eastAsia="zh-CN"/>
        </w:rPr>
        <w:t xml:space="preserve">assumes the lava </w:t>
      </w:r>
      <w:r w:rsidR="00625328" w:rsidRPr="00C02088">
        <w:rPr>
          <w:lang w:eastAsia="zh-CN"/>
        </w:rPr>
        <w:t>covers</w:t>
      </w:r>
      <w:r w:rsidR="0015029B" w:rsidRPr="00C02088">
        <w:rPr>
          <w:lang w:eastAsia="zh-CN"/>
        </w:rPr>
        <w:t xml:space="preserve"> the whole plate surface. However, lava </w:t>
      </w:r>
      <w:r w:rsidR="002F552C" w:rsidRPr="00C02088">
        <w:rPr>
          <w:lang w:eastAsia="zh-CN"/>
        </w:rPr>
        <w:t>flow</w:t>
      </w:r>
      <w:r w:rsidR="006C4399">
        <w:rPr>
          <w:lang w:eastAsia="zh-CN"/>
        </w:rPr>
        <w:t>s</w:t>
      </w:r>
      <w:r w:rsidR="002F552C" w:rsidRPr="00C02088">
        <w:rPr>
          <w:lang w:eastAsia="zh-CN"/>
        </w:rPr>
        <w:t xml:space="preserve"> </w:t>
      </w:r>
      <w:r w:rsidR="00624426" w:rsidRPr="00C02088">
        <w:rPr>
          <w:lang w:eastAsia="zh-CN"/>
        </w:rPr>
        <w:t>should be</w:t>
      </w:r>
      <w:r w:rsidR="0015029B" w:rsidRPr="00C02088">
        <w:rPr>
          <w:lang w:eastAsia="zh-CN"/>
        </w:rPr>
        <w:t xml:space="preserve"> restricted spatially</w:t>
      </w:r>
      <w:r w:rsidR="0059216C" w:rsidRPr="00C02088">
        <w:rPr>
          <w:lang w:eastAsia="zh-CN"/>
        </w:rPr>
        <w:t xml:space="preserve"> to low lying regions adjacent to the spreading center</w:t>
      </w:r>
      <w:r w:rsidR="0015029B" w:rsidRPr="00C02088">
        <w:rPr>
          <w:lang w:eastAsia="zh-CN"/>
        </w:rPr>
        <w:t xml:space="preserve">. </w:t>
      </w:r>
      <w:r w:rsidR="005202AB">
        <w:rPr>
          <w:rFonts w:eastAsia="SimSun"/>
        </w:rPr>
        <w:fldChar w:fldCharType="begin" w:fldLock="1"/>
      </w:r>
      <w:r w:rsidR="00962522">
        <w:rPr>
          <w:rFonts w:eastAsia="SimSun"/>
        </w:rPr>
        <w:instrText>ADDIN CSL_CITATION {"citationItems":[{"id":"ITEM-1","itemData":{"DOI":"10.1093/gji/ggy243","ISSN":"0956-540X","author":[{"dropping-particle":"","family":"Morgan","given":"RL","non-dropping-particle":"","parse-names":false,"suffix":""},{"dropping-particle":"","family":"Watts","given":"AB","non-dropping-particle":"","parse-names":false,"suffix":""}],"container-title":"Geophysical Journal International","id":"ITEM-1","issue":"3","issued":{"date-parts":[["2018"]]},"page":"2073-2083","title":"Seismic and gravity constraints on flexural models for the origin of seaward dipping reflectors","type":"article-journal","volume":"214"},"uris":["http://www.mendeley.com/documents/?uuid=b2d3c3e3-320e-4bf6-9d58-850cfebb4d9d"]},{"id":"ITEM-2","itemData":{"abstract":"Seaward Dipping Reflectors (SDRs) are ubiquitous features of volcanic rifted continental margins where they comprise characteristic wedge-shaped packages of mainly extrusive lava flows. However, their origin has been disputed with some workers suggesting they form by progressive subsidence of extended crust while others propose they are accommodated within the crust by one or more continent-dipping normal faults. We present here a simple model in which SDRs are formed by successive dykes, which intrude and load the crust causing a surface flexure which is subsequently infilled and then loaded by volcanic material, including lava flows. The model explains the arcuate shape, limited offlap geometries and down-dip thickening of SDRs as observed in seismic reflection profiles. By comparing observed and calculated dips we have been able to constrain the elastic plate model type and the effective elastic thickness of rifted lithosphere, Te. Results suggest a broken rather than continuous plate model and Te in the range 3-15 km. The thickness of the resulting SDR package increases with decreasing Te and decreasing compensation density. Decreasing the Tefor successive loads as rifting progresses produces offlap of sub-packages. We have verified our results using process-oriented gravity modelling, in which the gravity effect of surface volcanic infill loads is calculated and combined with the gravity effect of buried dyke loads. Results show good general agreement between observed Airy isostatic anomalies and calculated gravity anomalies. This suggests that the steep gradient that is often observed in the Airy isostatic gravity anomaly at rifted margins is a useful proxy for the landward edge of the dykes that intrude the crust prior to seafloor spreading, rather than a change in basement elevation at the boundary between oceanic and continental crust, as proposed by previous workers.","author":[{"dropping-particle":"","family":"Morgan","given":"Rebecca","non-dropping-particle":"","parse-names":false,"suffix":""},{"dropping-particle":"","family":"Watts","given":"Anthony Brian","non-dropping-particle":"","parse-names":false,"suffix":""}],"container-title":"2016 Fall AGU Meeting","id":"ITEM-2","issued":{"date-parts":[["2017"]]},"title":"Isostatic Gravity Anomalies, Flexure and the Origin of Seaward Dipping Reflectors at Volcanic Rifted Margins","type":"article-journal"},"uris":["http://www.mendeley.com/documents/?uuid=d2dd4051-4436-4505-8c6a-e2e20498aaa7"]}],"mendeley":{"formattedCitation":"(Rebecca Morgan &amp; Watts, 2017; RL Morgan &amp; Watts, 2018)","manualFormatting":" Morgan &amp; Watts, (2018)","plainTextFormattedCitation":"(Rebecca Morgan &amp; Watts, 2017; RL Morgan &amp; Watts, 2018)","previouslyFormattedCitation":"(Rebecca Morgan &amp; Watts, 2017; RL Morgan &amp; Watts, 2018)"},"properties":{"noteIndex":0},"schema":"https://github.com/citation-style-language/schema/raw/master/csl-citation.json"}</w:instrText>
      </w:r>
      <w:r w:rsidR="005202AB">
        <w:rPr>
          <w:rFonts w:eastAsia="SimSun"/>
        </w:rPr>
        <w:fldChar w:fldCharType="separate"/>
      </w:r>
      <w:r w:rsidR="00416E72">
        <w:rPr>
          <w:rFonts w:eastAsia="SimSun"/>
          <w:noProof/>
        </w:rPr>
        <w:t xml:space="preserve"> </w:t>
      </w:r>
      <w:r w:rsidR="001E3777" w:rsidRPr="001E3777">
        <w:rPr>
          <w:rFonts w:eastAsia="SimSun"/>
          <w:noProof/>
        </w:rPr>
        <w:t xml:space="preserve">Morgan &amp; Watts, </w:t>
      </w:r>
      <w:r w:rsidR="00416E72">
        <w:rPr>
          <w:rFonts w:eastAsia="SimSun"/>
          <w:noProof/>
        </w:rPr>
        <w:t>(</w:t>
      </w:r>
      <w:r w:rsidR="001E3777" w:rsidRPr="001E3777">
        <w:rPr>
          <w:rFonts w:eastAsia="SimSun"/>
          <w:noProof/>
        </w:rPr>
        <w:t>2018)</w:t>
      </w:r>
      <w:r w:rsidR="005202AB">
        <w:rPr>
          <w:rFonts w:eastAsia="SimSun"/>
        </w:rPr>
        <w:fldChar w:fldCharType="end"/>
      </w:r>
      <w:r w:rsidR="005202AB">
        <w:rPr>
          <w:lang w:eastAsia="zh-CN"/>
        </w:rPr>
        <w:t xml:space="preserve"> model SDR formation by </w:t>
      </w:r>
      <w:r w:rsidR="005202AB">
        <w:rPr>
          <w:rFonts w:eastAsia="SimSun"/>
        </w:rPr>
        <w:t xml:space="preserve">applying finite difference method (FDM) to solve the general thin plate flexure equation that allows spatial and temporal </w:t>
      </w:r>
      <w:r w:rsidR="006C4399">
        <w:rPr>
          <w:rFonts w:eastAsia="SimSun"/>
        </w:rPr>
        <w:t>variability in</w:t>
      </w:r>
      <w:r w:rsidR="005202AB">
        <w:rPr>
          <w:rFonts w:eastAsia="SimSun"/>
        </w:rPr>
        <w:t xml:space="preserve"> plate strength and magmatic </w:t>
      </w:r>
      <w:r w:rsidR="005202AB" w:rsidRPr="00B11B72">
        <w:rPr>
          <w:rFonts w:eastAsia="SimSun"/>
        </w:rPr>
        <w:t>loading</w:t>
      </w:r>
      <w:r w:rsidR="00681709" w:rsidRPr="00B11B72">
        <w:rPr>
          <w:rFonts w:eastAsia="SimSun"/>
        </w:rPr>
        <w:t xml:space="preserve">. </w:t>
      </w:r>
      <w:r w:rsidR="006C4399" w:rsidRPr="00B11B72">
        <w:rPr>
          <w:rFonts w:eastAsia="SimSun"/>
        </w:rPr>
        <w:t>They constrain their model results with seismic and gravity anomaly data and find that it requires</w:t>
      </w:r>
      <w:r w:rsidR="00681709" w:rsidRPr="00B11B72">
        <w:rPr>
          <w:rFonts w:eastAsia="SimSun"/>
        </w:rPr>
        <w:t xml:space="preserve"> a broken plate boundary condition and temporally decreasing </w:t>
      </w:r>
      <w:r w:rsidR="006C4399" w:rsidRPr="00B11B72">
        <w:rPr>
          <w:rFonts w:eastAsia="SimSun"/>
        </w:rPr>
        <w:t xml:space="preserve">effective elastic </w:t>
      </w:r>
      <w:r w:rsidR="00681709" w:rsidRPr="00B11B72">
        <w:rPr>
          <w:rFonts w:eastAsia="SimSun"/>
        </w:rPr>
        <w:t xml:space="preserve">plate </w:t>
      </w:r>
      <w:r w:rsidR="00E30449" w:rsidRPr="00B11B72">
        <w:rPr>
          <w:rFonts w:eastAsia="SimSun"/>
        </w:rPr>
        <w:t>thickness</w:t>
      </w:r>
      <w:r w:rsidR="006C4399" w:rsidRPr="00B11B72">
        <w:rPr>
          <w:rFonts w:eastAsia="SimSun"/>
        </w:rPr>
        <w:t xml:space="preserve"> </w:t>
      </w:r>
      <w:r w:rsidR="0069587A" w:rsidRPr="00B11B72">
        <w:rPr>
          <w:rFonts w:eastAsia="SimSun"/>
        </w:rPr>
        <w:t>to fit such observations.</w:t>
      </w:r>
      <w:r w:rsidR="006C4399">
        <w:rPr>
          <w:rFonts w:eastAsia="SimSun"/>
        </w:rPr>
        <w:t xml:space="preserve"> </w:t>
      </w:r>
      <w:r w:rsidR="005202AB">
        <w:rPr>
          <w:lang w:eastAsia="zh-CN"/>
        </w:rPr>
        <w:t xml:space="preserve"> Both t</w:t>
      </w:r>
      <w:r w:rsidR="0015029B" w:rsidRPr="00C02088">
        <w:rPr>
          <w:lang w:eastAsia="zh-CN"/>
        </w:rPr>
        <w:t>he</w:t>
      </w:r>
      <w:r w:rsidR="005202AB">
        <w:rPr>
          <w:lang w:eastAsia="zh-CN"/>
        </w:rPr>
        <w:t xml:space="preserve"> analytic and the FDM models </w:t>
      </w:r>
      <w:r w:rsidR="00BC23E1">
        <w:rPr>
          <w:rFonts w:hint="eastAsia"/>
          <w:lang w:eastAsia="zh-CN"/>
        </w:rPr>
        <w:t xml:space="preserve">assume elastic </w:t>
      </w:r>
      <w:r w:rsidR="004177EF">
        <w:rPr>
          <w:rFonts w:hint="eastAsia"/>
          <w:lang w:eastAsia="zh-CN"/>
        </w:rPr>
        <w:t xml:space="preserve">thin </w:t>
      </w:r>
      <w:r w:rsidR="00BC23E1">
        <w:rPr>
          <w:rFonts w:hint="eastAsia"/>
          <w:lang w:eastAsia="zh-CN"/>
        </w:rPr>
        <w:t xml:space="preserve">plate </w:t>
      </w:r>
      <w:r w:rsidR="004177EF">
        <w:rPr>
          <w:lang w:eastAsia="zh-CN"/>
        </w:rPr>
        <w:t xml:space="preserve">and </w:t>
      </w:r>
      <w:r w:rsidR="00702EC1">
        <w:rPr>
          <w:lang w:eastAsia="zh-CN"/>
        </w:rPr>
        <w:t>cannot</w:t>
      </w:r>
      <w:r w:rsidR="001C1A35" w:rsidRPr="00C02088">
        <w:rPr>
          <w:lang w:eastAsia="zh-CN"/>
        </w:rPr>
        <w:t xml:space="preserve"> consider</w:t>
      </w:r>
      <w:r w:rsidR="00C0282A">
        <w:rPr>
          <w:lang w:eastAsia="zh-CN"/>
        </w:rPr>
        <w:t xml:space="preserve"> the</w:t>
      </w:r>
      <w:r w:rsidR="0015029B" w:rsidRPr="00C02088">
        <w:rPr>
          <w:lang w:eastAsia="zh-CN"/>
        </w:rPr>
        <w:t xml:space="preserve"> </w:t>
      </w:r>
      <w:r w:rsidR="00026702">
        <w:rPr>
          <w:lang w:eastAsia="zh-CN"/>
        </w:rPr>
        <w:t xml:space="preserve">lithosphere as </w:t>
      </w:r>
      <w:r w:rsidR="0023491D">
        <w:rPr>
          <w:lang w:eastAsia="zh-CN"/>
        </w:rPr>
        <w:t xml:space="preserve">a </w:t>
      </w:r>
      <w:r w:rsidR="000649D5" w:rsidRPr="00C02088">
        <w:rPr>
          <w:lang w:eastAsia="zh-CN"/>
        </w:rPr>
        <w:t xml:space="preserve">thick </w:t>
      </w:r>
      <w:r w:rsidR="0023491D">
        <w:rPr>
          <w:lang w:eastAsia="zh-CN"/>
        </w:rPr>
        <w:t>plate</w:t>
      </w:r>
      <w:r w:rsidR="0003062B">
        <w:rPr>
          <w:lang w:eastAsia="zh-CN"/>
        </w:rPr>
        <w:t xml:space="preserve"> composed of</w:t>
      </w:r>
      <w:r w:rsidR="0015029B" w:rsidRPr="00C02088">
        <w:rPr>
          <w:lang w:eastAsia="zh-CN"/>
        </w:rPr>
        <w:t xml:space="preserve"> </w:t>
      </w:r>
      <w:r w:rsidR="00C55B7D">
        <w:rPr>
          <w:lang w:eastAsia="zh-CN"/>
        </w:rPr>
        <w:t>realistic</w:t>
      </w:r>
      <w:r w:rsidR="0003062B">
        <w:rPr>
          <w:lang w:eastAsia="zh-CN"/>
        </w:rPr>
        <w:t xml:space="preserve"> materials with</w:t>
      </w:r>
      <w:r w:rsidR="00C10CF0">
        <w:rPr>
          <w:lang w:eastAsia="zh-CN"/>
        </w:rPr>
        <w:t xml:space="preserve"> evolving</w:t>
      </w:r>
      <w:r w:rsidR="00C0282A">
        <w:rPr>
          <w:lang w:eastAsia="zh-CN"/>
        </w:rPr>
        <w:t xml:space="preserve"> density and thermal-mechanical structures</w:t>
      </w:r>
      <w:r w:rsidR="000F3406" w:rsidRPr="00C02088">
        <w:rPr>
          <w:lang w:eastAsia="zh-CN"/>
        </w:rPr>
        <w:t xml:space="preserve">. </w:t>
      </w:r>
    </w:p>
    <w:p w14:paraId="2621E730" w14:textId="40ED4A0E" w:rsidR="00437E5C" w:rsidRDefault="0015029B" w:rsidP="009E147F">
      <w:pPr>
        <w:pStyle w:val="Text"/>
        <w:rPr>
          <w:lang w:eastAsia="zh-CN"/>
        </w:rPr>
      </w:pPr>
      <w:r w:rsidRPr="00C02088">
        <w:rPr>
          <w:lang w:eastAsia="zh-CN"/>
        </w:rPr>
        <w:t xml:space="preserve">Here, we develop </w:t>
      </w:r>
      <w:r w:rsidR="00C94AE2">
        <w:rPr>
          <w:lang w:eastAsia="zh-CN"/>
        </w:rPr>
        <w:t>two</w:t>
      </w:r>
      <w:r w:rsidR="00E169BA">
        <w:rPr>
          <w:lang w:eastAsia="zh-CN"/>
        </w:rPr>
        <w:t>-</w:t>
      </w:r>
      <w:r w:rsidR="00C94AE2">
        <w:rPr>
          <w:lang w:eastAsia="zh-CN"/>
        </w:rPr>
        <w:t xml:space="preserve">dimensional </w:t>
      </w:r>
      <w:r w:rsidR="00021879">
        <w:rPr>
          <w:lang w:eastAsia="zh-CN"/>
        </w:rPr>
        <w:t>numerical models to simulate</w:t>
      </w:r>
      <w:r w:rsidRPr="00C02088">
        <w:rPr>
          <w:lang w:eastAsia="zh-CN"/>
        </w:rPr>
        <w:t xml:space="preserve"> SDRs formation </w:t>
      </w:r>
      <w:r w:rsidR="003059B7" w:rsidRPr="00C02088">
        <w:rPr>
          <w:rFonts w:hint="eastAsia"/>
          <w:lang w:eastAsia="zh-CN"/>
        </w:rPr>
        <w:t xml:space="preserve">in the context of continental rifting. </w:t>
      </w:r>
      <w:r w:rsidR="00594C89" w:rsidRPr="00C02088">
        <w:rPr>
          <w:rFonts w:hint="eastAsia"/>
          <w:lang w:eastAsia="zh-CN"/>
        </w:rPr>
        <w:t>The</w:t>
      </w:r>
      <w:r w:rsidR="009D0146" w:rsidRPr="00C02088">
        <w:rPr>
          <w:rFonts w:hint="eastAsia"/>
          <w:lang w:eastAsia="zh-CN"/>
        </w:rPr>
        <w:t xml:space="preserve"> model formulation allow</w:t>
      </w:r>
      <w:r w:rsidR="00594C89" w:rsidRPr="00C02088">
        <w:rPr>
          <w:lang w:eastAsia="zh-CN"/>
        </w:rPr>
        <w:t>s</w:t>
      </w:r>
      <w:r w:rsidR="009D0146" w:rsidRPr="00C02088">
        <w:rPr>
          <w:rFonts w:hint="eastAsia"/>
          <w:lang w:eastAsia="zh-CN"/>
        </w:rPr>
        <w:t xml:space="preserve"> </w:t>
      </w:r>
      <w:r w:rsidRPr="00C02088">
        <w:rPr>
          <w:lang w:eastAsia="zh-CN"/>
        </w:rPr>
        <w:t xml:space="preserve">spatially varying lava infill </w:t>
      </w:r>
      <w:r w:rsidRPr="00C02088">
        <w:rPr>
          <w:lang w:eastAsia="zh-CN"/>
        </w:rPr>
        <w:fldChar w:fldCharType="begin" w:fldLock="1"/>
      </w:r>
      <w:r w:rsidR="00C121BE">
        <w:rPr>
          <w:lang w:eastAsia="zh-CN"/>
        </w:rPr>
        <w:instrText>ADDIN CSL_CITATION {"citationItems":[{"id":"ITEM-1","itemData":{"DOI":"10.1016/j.tecto.2016.02.037","ISSN":"00401951","abstract":"Improvements in sub-basalt imaging combined with petrological and geochemical observations from the Ocean Drilling Program (ODP) Hole 642E core provide new constraints on the initial breakup processes at the Vøring Margin. New and reprocessed high-quality seismic data allow us to identify a new seismic facies unit which we define as the Lower Series Flows. This facies unit is seismically characterized by wavy to continuous subparallel reflections with an internal disrupted and hummocky shape. Drilled lithologies, which we correlate to this facies unit, have been interpreted as subaqueous flows extruding and intruding into wet sediments. Locally, the top boundary of this facies unit is defined as a negative in polarity reflection and referred as the K-Reflection. This reflection can be correlated with the spatial extent of pyroclastic deposits, emplaced during transitional shallow marine to subaerial volcanic activities during the rift to drift transition. The drilled Lower Series Flows consist of peraluminous, cordierite bearing peperitic basaltic andesitic to dacitic flows interbedded with thick volcano-sedimentary deposits and intruded sills. The peraluminous geochemistry combined with available C (from calcite which fills vesicles and fractures), Sr, Nd, and Pb isotopes data points toward upper crustal rock-mantle magma interactions with a significant contribution of organic carbon rich pelagic sedimentary material during crustal anatexis. From biostratigraphic analyses, Apectodinium augustum was found in the Lower Series Flows. This dinoflagellate cyst species is a marker for the Paleocene - Eocene Thermal Maximum (PETM). However, based on very high stable carbon isotope ratios of bulk organic matter we exclude that these strata represent the PETM. This implies that A. augustum was reworked into the early Eocene sediments of this facies unit. Crucially, this unit predates the breakup time of the Vøring Margin. Finally, a conceptual emplacement model for the Lower Series Flows facies unit is proposed. This model comprises several stages: (1) the emplacement of subaqueous peperitic basaltic andesitic flows intruding and/or extruding wet sediments; (2) a subaerial to shallow marine volcanism and extrusion of dacitic flows; (3) a proto-breakup phase with intense shallow marine to subaerial explosive volcanism responsible for pyroclastic flow deposits, which can be correlated with the seismic K-Reflection; and (4) the main breakup stage with intense tran…","author":[{"dropping-particle":"","family":"Abdelmalak","given":"M.M.","non-dropping-particle":"","parse-names":false,"suffix":""},{"dropping-particle":"","family":"Meyer","given":"R.","non-dropping-particle":"","parse-names":false,"suffix":""},{"dropping-particle":"","family":"Planke","given":"S.","non-dropping-particle":"","parse-names":false,"suffix":""},{"dropping-particle":"","family":"Faleide","given":"J.I.","non-dropping-particle":"","parse-names":false,"suffix":""},{"dropping-particle":"","family":"Gernigon","given":"L.","non-dropping-particle":"","parse-names":false,"suffix":""},{"dropping-particle":"","family":"Frieling","given":"J.","non-dropping-particle":"","parse-names":false,"suffix":""},{"dropping-particle":"","family":"Sluijs","given":"A.","non-dropping-particle":"","parse-names":false,"suffix":""},{"dropping-particle":"","family":"Reichart","given":"G.-J.","non-dropping-particle":"","parse-names":false,"suffix":""},{"dropping-particle":"","family":"Zastrozhnov","given":"D.","non-dropping-particle":"","parse-names":false,"suffix":""},{"dropping-particle":"","family":"Theissen-Krah","given":"S.","non-dropping-particle":"","parse-names":false,"suffix":""},{"dropping-particle":"","family":"Said","given":"A.","non-dropping-particle":"","parse-names":false,"suffix":""},{"dropping-particle":"","family":"Myklebust","given":"R.","non-dropping-particle":"","parse-names":false,"suffix":""}],"container-title":"Tectonophysics","id":"ITEM-1","issued":{"date-parts":[["2016","4"]]},"page":"258-274","publisher":"Elsevier B.V.","title":"Pre-breakup magmatism on the Vøring Margin: Insight from new sub-basalt imaging and results from Ocean Drilling Program Hole 642E","type":"article-journal","volume":"675"},"uris":["http://www.mendeley.com/documents/?uuid=e0efcf2f-0f97-4845-ba6d-f975c490d3c1"]},{"id":"ITEM-2","itemData":{"DOI":"10.1007/BF02596805","ISBN":"0366-483X","ISSN":"0258-8900","abstract":"The Erta Ale range is the main volcanic unit in the Danakil rift. It is located along the axis of the northern part of the Depression, in a zone clearly related to the Red Sea rift. The detailed study of the tectonics, volcanism and petrographic succession of the whole range allows one to draw the following conclusions. 1) A complete, tectonically controlled evolution is observed in the subaerial volcanism from simple fissure activity, to small shield volcanoes built along open fissures, and to more complex central volcanoes. The emitted products form a complete differentiation series from basalts to rhyolites, with a remarkably regular volume decrease from basic to silicic terms. 2) The close relationships existing between petrological and volcanological evolution suggest that the magma fractionation has been realized at relatively shallow depth, at the emplacement level of magmatic reservoirs. The importance of a time factor in the differentiation processes in volcanic conditions is clearly stressed. 3) All collected data strongly support the subcrustal origin of the whole volcanic series and the hypothesis of crustal separation with formation of new oceanic crust along the axis of the Northern Danakil Depression.","author":[{"dropping-particle":"","family":"Barberi","given":"F.","non-dropping-particle":"","parse-names":false,"suffix":""},{"dropping-particle":"","family":"Varet","given":"J.","non-dropping-particle":"","parse-names":false,"suffix":""}],"container-title":"Bulletin Volcanologique","id":"ITEM-2","issue":"4","issued":{"date-parts":[["1970","12"]]},"page":"848-917","title":"The Erta Ale volcanic range (Danakil depression, northern afar, ethiopia)","type":"article-journal","volume":"34"},"uris":["http://www.mendeley.com/documents/?uuid=462e784a-7710-4849-a330-9c92c0a7ccdf"]}],"mendeley":{"formattedCitation":"(Abdelmalak et al., 2016; Barberi &amp; Varet, 1970)","manualFormatting":"(Abdelmalak et al., 2016)","plainTextFormattedCitation":"(Abdelmalak et al., 2016; Barberi &amp; Varet, 1970)","previouslyFormattedCitation":"(Abdelmalak et al., 2016; Barberi &amp; Varet, 1970)"},"properties":{"noteIndex":0},"schema":"https://github.com/citation-style-language/schema/raw/master/csl-citation.json"}</w:instrText>
      </w:r>
      <w:r w:rsidRPr="00C02088">
        <w:rPr>
          <w:lang w:eastAsia="zh-CN"/>
        </w:rPr>
        <w:fldChar w:fldCharType="separate"/>
      </w:r>
      <w:r w:rsidR="009E6817" w:rsidRPr="00C02088">
        <w:rPr>
          <w:noProof/>
          <w:lang w:eastAsia="zh-CN"/>
        </w:rPr>
        <w:t>(Abdelmalak et al., 2016</w:t>
      </w:r>
      <w:r w:rsidRPr="00C02088">
        <w:rPr>
          <w:noProof/>
          <w:lang w:eastAsia="zh-CN"/>
        </w:rPr>
        <w:t>)</w:t>
      </w:r>
      <w:r w:rsidRPr="00C02088">
        <w:rPr>
          <w:lang w:eastAsia="zh-CN"/>
        </w:rPr>
        <w:fldChar w:fldCharType="end"/>
      </w:r>
      <w:r w:rsidRPr="00C02088">
        <w:rPr>
          <w:lang w:eastAsia="zh-CN"/>
        </w:rPr>
        <w:t xml:space="preserve">, lower crustal underplating </w:t>
      </w:r>
      <w:r w:rsidRPr="00C02088">
        <w:rPr>
          <w:lang w:eastAsia="zh-CN"/>
        </w:rPr>
        <w:fldChar w:fldCharType="begin" w:fldLock="1"/>
      </w:r>
      <w:r w:rsidR="00C121BE">
        <w:rPr>
          <w:lang w:eastAsia="zh-CN"/>
        </w:rPr>
        <w:instrText>ADDIN CSL_CITATION {"citationItems":[{"id":"ITEM-1","itemData":{"DOI":"10.1016/0040-1951(94)90274-7","ISBN":"0040-1951","ISSN":"00401951","abstract":"The distribution of Cenozoic subsidence across Northeast Atlantic volcanic margins have been evaluated to define the width of the rift zone and magnitude of extensional deformation. The subsidence profiles are corrected for the effects of lower-crustal magmatic bodies emplaced during continental break-up. The dimensions of the bodies have been derived from the crustal velocity structure. The width of the Late Cretaceous-Paleocene Northeast Atlantic rift zone was more than 300 km, and the lithospheric extension factor increases gradually towards the line of continental separation. A large number of high-quality seismic reflection data tied to scientific and commercial wells reveals that the initiation of extensional deformation preceded continental separation by ~ 18 m.y. on the V??ring margin, off Norway. These results show that the Northeast Atlantic volcanic margins, commonly considered as typical volcanic margins indeed, have similar dimensions as non-volcanic margins, and as continental rifts. Thus, these margins contrast significantly with previously suggested evolutionary models based on narrow rift zones and formation during rapid lithospheric failure. The wide rift is compatible with volume of igneous rocks observed along these margins, and with a thermal anomaly similar to that associated with production of Northeast Atlantic oceanic lithosphere. ?? 1994.","author":[{"dropping-particle":"","family":"Skogseid","given":"Jakob","non-dropping-particle":"","parse-names":false,"suffix":""}],"container-title":"Tectonophysics","id":"ITEM-1","issue":"1-4","issued":{"date-parts":[["1994","12"]]},"note":"NULL","page":"225-247","title":"Dimensions of the Late Cretaceous-Paleocene Northeast Atlantic rift derived from Cenozoic subsidence","type":"article-journal","volume":"240"},"uris":["http://www.mendeley.com/documents/?uuid=0bbe01a2-9889-47b5-b073-3937ffab1dd7"]},{"id":"ITEM-2","itemData":{"DOI":"10.1016/j.tecto.2008.01.019","ISBN":"0040-1951","ISSN":"00401951","abstract":"It is well established that the Argentine passive margin is of the rifted volcanic margin type. This classification is based primarily on the presence of a buried volcanic wedge beneath the continental slope, manifested by seismic data as a seaward dipping reflector sequence (SDRS). Here, we investigate the deep structure of the Argentine volcanic margin at 44°S over 200 km from the shelf to the deep oceanic Argentine Basin. We use wide-angle reflection/refraction seismic data to perform a joint travel time inversion for refracted and reflected travel times. The resulting P-wave velocity-depth model confirms the typical volcanic margin structure. An underplated body is resolved as distinctive high seismic velocity (vp up to 7.5 km/s) feature in the lower crust in the prolongation of a seaward dipping reflector sequence. A remarkable result is that a second, isolated body of high seismic velocity (vp up to 7.3 km/s) exists landward of the first high-velocity feature. The centres of both bodies are 60 km apart. The high-velocity lower-crustal bodies likely were emplaced during transient magmatic-volcanic events accompanying the late rifting and initial drifting stages. The lateral variability of the lower crust may be an expression of a multiple rifting process in the sense that the South Atlantic rift evolved by instantaneous breakup of longer continental margin segments. These segments are confined by transfer zones that acted as rift propagation barriers. A lower-crustal reflector was detected at 3 to 5 km above the modern Moho and probably represents the lower boundary of stretched continental crust. With this finding we suggest that the continent-ocean boundary is situated 70 km more seaward than in previous interpretations. © 2008 Elsevier B.V. All rights reserved.","author":[{"dropping-particle":"","family":"Schnabel","given":"Michael","non-dropping-particle":"","parse-names":false,"suffix":""},{"dropping-particle":"","family":"Franke","given":"Dieter","non-dropping-particle":"","parse-names":false,"suffix":""},{"dropping-particle":"","family":"Engels","given":"Martin","non-dropping-particle":"","parse-names":false,"suffix":""},{"dropping-particle":"","family":"Hinz","given":"Karl","non-dropping-particle":"","parse-names":false,"suffix":""},{"dropping-particle":"","family":"Neben","given":"Sönke","non-dropping-particle":"","parse-names":false,"suffix":""},{"dropping-particle":"","family":"Damm","given":"Volkmar","non-dropping-particle":"","parse-names":false,"suffix":""},{"dropping-particle":"","family":"Grassmann","given":"Stefan","non-dropping-particle":"","parse-names":false,"suffix":""},{"dropping-particle":"","family":"Pelliza","given":"Hugo","non-dropping-particle":"","parse-names":false,"suffix":""},{"dropping-particle":"","family":"Santos","given":"Paulo Ricardo","non-dropping-particle":"Dos","parse-names":false,"suffix":""}],"container-title":"Tectonophysics","id":"ITEM-2","issue":"1-4","issued":{"date-parts":[["2008","6"]]},"page":"14-22","title":"The structure of the lower crust at the Argentine continental margin, South Atlantic at 44°S","type":"article-journal","volume":"454"},"uris":["http://www.mendeley.com/documents/?uuid=5e140fed-1f3d-4a24-bc03-539434f670b7"]},{"id":"ITEM-3","itemData":{"DOI":"10.1038/nature06687","ISBN":"0028-0836","ISSN":"0028-0836","PMID":"18368115","abstract":"When continents break apart, the rifting is sometimes accompanied by the production of large volumes of molten rock. The total melt volume, however, is uncertain, because only part of it has erupted at the surface. Furthermore, the cause of the magmatism is still disputed-specifically, whether or not it is due to increased mantle temperatures. We recorded deep-penetration normal-incidence and wide-angle seismic profiles across the Faroe and Hatton Bank volcanic margins in the northeast Atlantic. Here we show that near the Faroe Islands, for every 1 km along strike, 360-400 km(3) of basalt is extruded, while 540-600 km(3) is intruded into the continent-ocean transition. We find that lower-crustal intrusions are focused mainly into a narrow zone approximately 50 km wide on the transition, although extruded basalts flow more than 100 km from the rift. Seismic profiles show that the melt is intruded into the lower crust as sills, which cross-cut the continental fabric, rather than as an 'underplate' of 100 per cent melt, as has often been assumed. Evidence from the measured seismic velocities and from igneous thicknesses are consistent with the dominant control on melt production being increased mantle temperatures, with no requirement for either significant active small-scale mantle convection under the rift or the presence of fertile mantle at the time of continental break-up, as has previously been suggested for the North Atlantic Ocean.","author":[{"dropping-particle":"","family":"White","given":"R S","non-dropping-particle":"","parse-names":false,"suffix":""},{"dropping-particle":"","family":"Smith","given":"L K","non-dropping-particle":"","parse-names":false,"suffix":""},{"dropping-particle":"","family":"Roberts","given":"a W.","non-dropping-particle":"","parse-names":false,"suffix":""},{"dropping-particle":"","family":"Christie","given":"P a F","non-dropping-particle":"","parse-names":false,"suffix":""},{"dropping-particle":"","family":"Kusznir","given":"N J","non-dropping-particle":"","parse-names":false,"suffix":""},{"dropping-particle":"","family":"Roberts","given":"a M","non-dropping-particle":"","parse-names":false,"suffix":""},{"dropping-particle":"","family":"Healy","given":"D","non-dropping-particle":"","parse-names":false,"suffix":""},{"dropping-particle":"","family":"Spitzer","given":"R","non-dropping-particle":"","parse-names":false,"suffix":""},{"dropping-particle":"","family":"Chappell","given":"A","non-dropping-particle":"","parse-names":false,"suffix":""},{"dropping-particle":"","family":"Eccles","given":"J D","non-dropping-particle":"","parse-names":false,"suffix":""},{"dropping-particle":"","family":"Fletcher","given":"R","non-dropping-particle":"","parse-names":false,"suffix":""},{"dropping-particle":"","family":"Hurst","given":"N","non-dropping-particle":"","parse-names":false,"suffix":""},{"dropping-particle":"","family":"Lunnon","given":"Z","non-dropping-particle":"","parse-names":false,"suffix":""},{"dropping-particle":"","family":"Parkin","given":"C J","non-dropping-particle":"","parse-names":false,"suffix":""},{"dropping-particle":"","family":"Tymms","given":"V J","non-dropping-particle":"","parse-names":false,"suffix":""}],"container-title":"Nature","id":"ITEM-3","issue":"7186","issued":{"date-parts":[["2008","3","27"]]},"page":"460-464","title":"Lower-crustal intrusion on the North Atlantic continental margin","type":"article-journal","volume":"452"},"uris":["http://www.mendeley.com/documents/?uuid=1b2298f1-59d7-4809-949f-9dcbc21eb3bd"]},{"id":"ITEM-4","itemData":{"DOI":"10.1016/j.epsl.2017.01.004","ISSN":"0012821X","abstract":"The shear wave velocity of the crust along a ?660 km profile from the west to the east coast of South India is mapped through the joint inversion of receiver functions and Rayleigh wave group velocity. The profile, consisting of 38 broadband seismic stations, covers the Archean Dharwar craton, Proterozoic Cuddapah basin, and rifted margin and escarpment. The Moho is mapped at a depth of ?40 km beneath the mid-Archean Western Dharwar Craton (WDC), Cuddapah Basin (CB), and the west and east coasts formed through the rifting process. This is in contrast with a thin (?35 km) crust beneath the late-Archean Eastern Dharwar Craton (EDC). Along the profile, the average thickness of the upper, middle and lower crust is ?4 km, 12?4 km and 24?4 km respectively. Above the Moho, we observe a high-velocity layer (HVL, Vs &gt; 4 km/s) of variable thickness increasing from 3?1 km beneath the EDC to 11?3 km beneath the WDC and the CB, and 18?2 km beneath the west coast of India. The seismic wave velocity in this layer is greater than typical oceanic lower crust. We interpret the high-velocity layer as a signature of magmatic underplating due to past tectonic processes. Its significant thinning beneath the EDC may be attributed to crustal delamination or relamination at 2.5 Ga. These results demonstrate the dual signature of the Archean Dharwar crust. The change in the geochemical character of the crust possibly occurred at the end of Archean when Komatiite volcanism ceased. The unusually thick HVL beneath the west coast of India and the adjoining region may represent underplated material formed due to India?Madagascar rifting, which is supported by the presence of seaward dipping reflectors and a 85?90 Ma mafic dyke in the adjoining island.","author":[{"dropping-particle":"","family":"Saikia","given":"Utpal","non-dropping-particle":"","parse-names":false,"suffix":""},{"dropping-particle":"","family":"Das","given":"Ritima","non-dropping-particle":"","parse-names":false,"suffix":""},{"dropping-particle":"","family":"Rai","given":"S. S.","non-dropping-particle":"","parse-names":false,"suffix":""}],"container-title":"Earth and Planetary Science Letters","id":"ITEM-4","issued":{"date-parts":[["2017"]]},"page":"1-14","publisher":"Elsevier B.V.","title":"Possible magmatic underplating beneath the west coast of India and adjoining Dharwar craton: Imprint from Archean crustal evolution to breakup of India and Madagascar","type":"article-journal","volume":"462"},"uris":["http://www.mendeley.com/documents/?uuid=3a5214d4-aa42-4730-8824-03ce8e50f16d"]}],"mendeley":{"formattedCitation":"(Saikia et al., 2017; Schnabel et al., 2008; Skogseid, 1994; White et al., 2008)","manualFormatting":"(Saikia et al., 2017; White et al., 2008)","plainTextFormattedCitation":"(Saikia et al., 2017; Schnabel et al., 2008; Skogseid, 1994; White et al., 2008)","previouslyFormattedCitation":"(Saikia et al., 2017; Schnabel et al., 2008; Skogseid, 1994; White et al., 2008)"},"properties":{"noteIndex":0},"schema":"https://github.com/citation-style-language/schema/raw/master/csl-citation.json"}</w:instrText>
      </w:r>
      <w:r w:rsidRPr="00C02088">
        <w:rPr>
          <w:lang w:eastAsia="zh-CN"/>
        </w:rPr>
        <w:fldChar w:fldCharType="separate"/>
      </w:r>
      <w:r w:rsidRPr="00C02088">
        <w:rPr>
          <w:noProof/>
          <w:lang w:eastAsia="zh-CN"/>
        </w:rPr>
        <w:t>(Saikia et al., 2017; White et al., 2008)</w:t>
      </w:r>
      <w:r w:rsidRPr="00C02088">
        <w:rPr>
          <w:lang w:eastAsia="zh-CN"/>
        </w:rPr>
        <w:fldChar w:fldCharType="end"/>
      </w:r>
      <w:r w:rsidR="00225FC6" w:rsidRPr="00C02088">
        <w:rPr>
          <w:rFonts w:hint="eastAsia"/>
          <w:lang w:eastAsia="zh-CN"/>
        </w:rPr>
        <w:t xml:space="preserve"> and </w:t>
      </w:r>
      <w:r w:rsidRPr="00C02088">
        <w:rPr>
          <w:lang w:eastAsia="zh-CN"/>
        </w:rPr>
        <w:t>elasto-visco-plastic rheology</w:t>
      </w:r>
      <w:r w:rsidR="002A3EA5" w:rsidRPr="00C02088">
        <w:rPr>
          <w:lang w:eastAsia="zh-CN"/>
        </w:rPr>
        <w:t xml:space="preserve"> </w:t>
      </w:r>
      <w:r w:rsidR="00903153" w:rsidRPr="00C02088">
        <w:rPr>
          <w:lang w:eastAsia="zh-CN"/>
        </w:rPr>
        <w:fldChar w:fldCharType="begin" w:fldLock="1"/>
      </w:r>
      <w:r w:rsidR="00C121BE">
        <w:rPr>
          <w:lang w:eastAsia="zh-CN"/>
        </w:rPr>
        <w:instrText>ADDIN CSL_CITATION {"citationItems":[{"id":"ITEM-1","itemData":{"DOI":"10.1029/JB085iB11p06248","ISBN":"0148-0227","ISSN":"01480227","abstract":"The anterior aspect of the mouse primitive streak resembles the organizer of Xenopus and chick in terms of its developmental fate, ability to alter pattern in the chick limb bud and with respect to the repertoire of genes that its constituent cells express. However, until now there has been no direct evidence that the mouse node organizes pattern during gastrulation, nor that the exceptionally small mouse embryonic egg cylinder can be induced to form a second axis. Grafts of transgenically marked midgastrulation mouse node, or node labelled with DiI, to a posterolateral location in a host embryo of the same developmental stage results in the induction of a second neural axis and the formation of ectopic somites. The graft gives rise predominantly to notochord and endoderm tissue whereas the neurectoderm and somites are mainly of host origin. The ectopic notochord formed is derived solely from the donor node which suggests that the node can serve as a 'stem cell' source of axial mesoderm. This is corroborated by the observation that labelling in situ the population of cells on the outer surface of the mid-gastrulation node with DiI results in continuous labelling of the notochord. DiI-labelled cells are present throughout the notochord from a rostral boundary in the cranial region to its most caudal extreme and the node itself always remains labelled.","author":[{"dropping-particle":"","family":"Brace","given":"W. F.","non-dropping-particle":"","parse-names":false,"suffix":""},{"dropping-particle":"","family":"Kohlstedt","given":"D. L.","non-dropping-particle":"","parse-names":false,"suffix":""}],"container-title":"Journal of Geophysical Research: Solid Earth","id":"ITEM-1","issue":"B11","issued":{"date-parts":[["1980","11","10"]]},"page":"6248-6252","title":"Limits on lithospheric stress imposed by laboratory experiments","type":"article-journal","volume":"85"},"uris":["http://www.mendeley.com/documents/?uuid=664206f6-a31d-450d-9876-661b3c3b2521"]},{"id":"ITEM-2","itemData":{"author":[{"dropping-particle":"","family":"Shelton","given":"G.L.","non-dropping-particle":"","parse-names":false,"suffix":""},{"dropping-particle":"","family":"Tullis","given":"J.","non-dropping-particle":"","parse-names":false,"suffix":""}],"container-title":"EOS Trans. Am. Geophys. Union","id":"ITEM-2","issue":"17","issued":{"date-parts":[["1981"]]},"page":"396","title":"Experimental flow laws for crustal rocks","type":"paper-conference","volume":"62"},"uris":["http://www.mendeley.com/documents/?uuid=21909628-2601-31f2-8d20-2cbdaa185e64"]},{"id":"ITEM-3","itemData":{"DOI":"10.1098/rsta.1978.0008","ISBN":"1364-503X","ISSN":"1364-503X","abstract":"We summarize the progress made in providing experimental verification for the deformation map of polycrystalline olivine published by Stocker &amp; Ashby in 1973 (Rev. Geophys. 11, 391). Porosity-free polycrystalline deformation data, applicable to the mantle, were found to be obtainable only from high-pressure deformation studies. Combination of the results of such studies with hardness measurements and single crystal deformation studies on olivine provides narrow constraints on the flow of olivine resulting from dislocation mechanisms from room temperature to the melting point along a band of experimentally accessible strain rates. A good fit is obtained combining a Dorn law above 2 kbar differential stress, \\dot{\\epsilon}/s^{-1} = 5.7 \\times 10^{11} exp \\left{- \\frac{128\\,\\text{kcal/mol}}{RT}\\left(1-\\frac{\\sigma _{1}-\\sigma _{3}}{85000}\\right)^{2}\\right}, with a power law below 2 kbar, \\dot{\\epsilon} = 70(σ_{1}-σ_{3}) exp {-122(kcal/mol)/RT}, where stress is measured in bars (1 bar = 10^{5} Pa). Indirect data on a mechanism phenomenologically resembling the Coble creep regime are now available from two sources. The observed strain rates are only slightly faster than those predicted by Stocker &amp; Ashby (1973). The 'wet' data, previously believed to show hydrolytic weakening, are found to fall within this Coble field. The asthenosphere is still expected to deform by the dislocation mechanism summarized by the two formulae given above, but higher stress deformation within the lithosphere is almost certainly dominated by this Coble creep regime once dynamic recrystallization sets in.","author":[{"dropping-particle":"","family":"Goetze","given":"C.","non-dropping-particle":"","parse-names":false,"suffix":""},{"dropping-particle":"","family":"Poirier","given":"J. P.","non-dropping-particle":"","parse-names":false,"suffix":""}],"container-title":"Philosophical Transactions of the Royal Society A: Mathematical, Physical and Engineering Sciences","id":"ITEM-3","issue":"1350","issued":{"date-parts":[["1978","2","14"]]},"page":"99-119","title":"The Mechanisms of Creep in Olivine [and Discussion]","type":"article-journal","volume":"288"},"uris":["http://www.mendeley.com/documents/?uuid=bb3b5f95-5dff-4118-86be-12a26c6fa93f"]}],"mendeley":{"formattedCitation":"(Brace &amp; Kohlstedt, 1980; Goetze &amp; Poirier, 1978; Shelton &amp; Tullis, 1981)","plainTextFormattedCitation":"(Brace &amp; Kohlstedt, 1980; Goetze &amp; Poirier, 1978; Shelton &amp; Tullis, 1981)","previouslyFormattedCitation":"(Brace &amp; Kohlstedt, 1980; Goetze &amp; Poirier, 1978; Shelton &amp; Tullis, 1981)"},"properties":{"noteIndex":0},"schema":"https://github.com/citation-style-language/schema/raw/master/csl-citation.json"}</w:instrText>
      </w:r>
      <w:r w:rsidR="00903153" w:rsidRPr="00C02088">
        <w:rPr>
          <w:lang w:eastAsia="zh-CN"/>
        </w:rPr>
        <w:fldChar w:fldCharType="separate"/>
      </w:r>
      <w:r w:rsidR="006351FE" w:rsidRPr="006351FE">
        <w:rPr>
          <w:noProof/>
          <w:lang w:eastAsia="zh-CN"/>
        </w:rPr>
        <w:t>(Brace &amp; Kohlstedt, 1980; Goetze &amp; Poirier, 1978; Shelton &amp; Tullis, 1981)</w:t>
      </w:r>
      <w:r w:rsidR="00903153" w:rsidRPr="00C02088">
        <w:rPr>
          <w:lang w:eastAsia="zh-CN"/>
        </w:rPr>
        <w:fldChar w:fldCharType="end"/>
      </w:r>
      <w:r w:rsidRPr="00C02088">
        <w:rPr>
          <w:lang w:eastAsia="zh-CN"/>
        </w:rPr>
        <w:t xml:space="preserve"> both with and without thermal evolution.</w:t>
      </w:r>
    </w:p>
    <w:p w14:paraId="00BA42ED" w14:textId="168C480D" w:rsidR="0015029B" w:rsidRDefault="000F5D6F" w:rsidP="009B55F3">
      <w:pPr>
        <w:pStyle w:val="Text"/>
        <w:rPr>
          <w:lang w:eastAsia="zh-CN"/>
        </w:rPr>
      </w:pPr>
      <w:r w:rsidRPr="00C02088">
        <w:t xml:space="preserve">Lithospheric strength at </w:t>
      </w:r>
      <w:r w:rsidR="00C55B7D">
        <w:t xml:space="preserve">a </w:t>
      </w:r>
      <w:r w:rsidRPr="00C02088">
        <w:t>rifting center is</w:t>
      </w:r>
      <w:r w:rsidR="002565C8" w:rsidRPr="00C02088">
        <w:t xml:space="preserve"> likely to </w:t>
      </w:r>
      <w:r w:rsidR="009E6A07" w:rsidRPr="00C02088">
        <w:t>exert a major control on the crustal structures formed during</w:t>
      </w:r>
      <w:r w:rsidRPr="00C02088">
        <w:t xml:space="preserve"> </w:t>
      </w:r>
      <w:r w:rsidR="009042FE" w:rsidRPr="00C02088">
        <w:t xml:space="preserve">continental break up. </w:t>
      </w:r>
      <w:r w:rsidR="00E326FA">
        <w:t>It is also essential for determining wheth</w:t>
      </w:r>
      <w:r w:rsidR="00566727">
        <w:t xml:space="preserve">er or not a rift will succeed </w:t>
      </w:r>
      <w:r w:rsidR="00E326FA">
        <w:t xml:space="preserve">to seafloor spreading </w:t>
      </w:r>
      <w:r w:rsidR="001E3777">
        <w:fldChar w:fldCharType="begin" w:fldLock="1"/>
      </w:r>
      <w:r w:rsidR="00B65ADA">
        <w:instrText>ADDIN CSL_CITATION {"citationItems":[{"id":"ITEM-1","itemData":{"DOI":"10.1144/GSL.SP.2006.259.01.05","ISBN":"0305-8719","ISSN":"0305-8719","abstract":"The initiation of the Afro-Arabian Rift System on three nearly straight segments occurred shortly after massive amounts of basalt poured out of the triple junction of those segments in Afar. The synchroneity of magmatism and rifting may reflect the fact that normal continental lithosphere is too strong to rift without magmatic dyke intrusions and the straightness of rifts reflects a localized source for the magma feeding those dykes. Simple relations are derived for the minimum extensional force needed for lithosphere cutting dyke intrusions as functions of the density structure and thickness of the lithosphere. As long as the density contrast between continental crust and magma is small compared to the density contrast between the mantle and magma, then the force needed to rift scales with the square of the thickness of the mantle lithosphere. Thus, continental regions with normal-thickness lithosphere may rift when reasonable levels of extensional force and sufficient magma are available. Very thick mantle lithosphere may not rift at levels of force that are likely to arise on Earth. Two main sections of the Afro-Arabian Rift System, the Red Sea and the Ethiopian Rift, appear to have developed as magma-assisted rifts in normal continental lithosphere. The northern and southern ends of the system are bounded by regions of very thick mantle lithosphere where dykes could not open. In the south, the Tanzanian Craton, with normal-thickness crust and a very deep lithospheric root, was also not split by the rift. In the north, the rift opened along a nearly straight line from the centre of the flood basalt province 2000 km to the edge of the Mediterranean Sea. The old oceanic lithosphere of this margin may be no thicker than the adjacent continental lithosphere of Egypt, but the thinner oceanic crust means that Mediterranean lithosphere may be too thick and dense to rift magmatically. The role of magma in the third branch, the Gulf of Aden, is not so clear given the lack of syn-rift dykes.","author":[{"dropping-particle":"","family":"Buck","given":"W. R.","non-dropping-particle":"","parse-names":false,"suffix":""}],"container-title":"Geological Society, London, Special Publications","id":"ITEM-1","issue":"1","issued":{"date-parts":[["2006","1","1"]]},"page":"43-54","title":"The role of magma in the development of the Afro-Arabian Rift System","type":"article-journal","volume":"259"},"uris":["http://www.mendeley.com/documents/?uuid=e3b889f2-67b6-489b-bbb2-94a68d5253ef"]},{"id":"ITEM-2","itemData":{"DOI":"10.1016/j.epsl.2010.01.021","ISSN":"0012821X","author":[{"dropping-particle":"","family":"Bialas","given":"Robert W.","non-dropping-particle":"","parse-names":false,"suffix":""},{"dropping-particle":"","family":"Buck","given":"W. Roger","non-dropping-particle":"","parse-names":false,"suffix":""},{"dropping-particle":"","family":"Qin","given":"Ran","non-dropping-particle":"","parse-names":false,"suffix":""}],"container-title":"Earth and Planetary Science Letters","id":"ITEM-2","issue":"1-2","issued":{"date-parts":[["2010","3","15"]]},"page":"68-78","publisher":"Elsevier B.V.","title":"How much magma is required to rift a continent?","type":"article-journal","volume":"292"},"uris":["http://www.mendeley.com/documents/?uuid=3f3facd9-18fe-438a-af5b-e7aba75464a5"]}],"mendeley":{"formattedCitation":"(Bialas et al., 2010; W. R. Buck, 2006)","manualFormatting":"(e.g. Bialas et al., 2010; Buck, 2006)","plainTextFormattedCitation":"(Bialas et al., 2010; W. R. Buck, 2006)","previouslyFormattedCitation":"(Bialas et al., 2010; W. R. Buck, 2006)"},"properties":{"noteIndex":0},"schema":"https://github.com/citation-style-language/schema/raw/master/csl-citation.json"}</w:instrText>
      </w:r>
      <w:r w:rsidR="001E3777">
        <w:fldChar w:fldCharType="separate"/>
      </w:r>
      <w:r w:rsidR="001E3777" w:rsidRPr="001E3777">
        <w:rPr>
          <w:noProof/>
        </w:rPr>
        <w:t>(</w:t>
      </w:r>
      <w:r w:rsidR="00C81D13">
        <w:rPr>
          <w:noProof/>
        </w:rPr>
        <w:t xml:space="preserve">e.g. </w:t>
      </w:r>
      <w:r w:rsidR="001E3777" w:rsidRPr="001E3777">
        <w:rPr>
          <w:noProof/>
        </w:rPr>
        <w:t xml:space="preserve">Bialas et al., </w:t>
      </w:r>
      <w:r w:rsidR="001D26E1">
        <w:rPr>
          <w:noProof/>
        </w:rPr>
        <w:t xml:space="preserve">2010; </w:t>
      </w:r>
      <w:r w:rsidR="00F20991">
        <w:rPr>
          <w:noProof/>
        </w:rPr>
        <w:t>Buck, 2006</w:t>
      </w:r>
      <w:r w:rsidR="001E3777" w:rsidRPr="001E3777">
        <w:rPr>
          <w:noProof/>
        </w:rPr>
        <w:t>)</w:t>
      </w:r>
      <w:r w:rsidR="001E3777">
        <w:fldChar w:fldCharType="end"/>
      </w:r>
      <w:r w:rsidR="00E326FA">
        <w:t xml:space="preserve">. </w:t>
      </w:r>
      <w:r w:rsidR="009042FE" w:rsidRPr="00C02088">
        <w:t>C</w:t>
      </w:r>
      <w:r w:rsidRPr="00C02088">
        <w:t xml:space="preserve">ommon methods for studying lithospheric strength using gravity and topography data </w:t>
      </w:r>
      <w:r w:rsidR="00824F5F" w:rsidRPr="00C02088">
        <w:t xml:space="preserve">that </w:t>
      </w:r>
      <w:r w:rsidR="00A36C30" w:rsidRPr="00C02088">
        <w:t>giv</w:t>
      </w:r>
      <w:r w:rsidR="00824F5F" w:rsidRPr="00C02088">
        <w:t>es</w:t>
      </w:r>
      <w:r w:rsidR="00A36C30" w:rsidRPr="00C02088">
        <w:t xml:space="preserve"> current plate strength</w:t>
      </w:r>
      <w:r w:rsidR="00E9767E" w:rsidRPr="00C02088">
        <w:t xml:space="preserve"> </w:t>
      </w:r>
      <w:r w:rsidR="007D7752" w:rsidRPr="00C02088">
        <w:t xml:space="preserve">may not be </w:t>
      </w:r>
      <w:r w:rsidR="00310701" w:rsidRPr="00C02088">
        <w:t>accurate</w:t>
      </w:r>
      <w:r w:rsidR="00B3221A" w:rsidRPr="00C02088">
        <w:t xml:space="preserve"> for plate</w:t>
      </w:r>
      <w:r w:rsidRPr="00C02088">
        <w:t xml:space="preserve"> boundaries </w:t>
      </w:r>
      <w:r w:rsidR="00C8239C" w:rsidRPr="00C02088">
        <w:rPr>
          <w:rFonts w:hint="eastAsia"/>
          <w:lang w:eastAsia="zh-CN"/>
        </w:rPr>
        <w:t xml:space="preserve">during </w:t>
      </w:r>
      <w:r w:rsidR="0047322B">
        <w:rPr>
          <w:lang w:eastAsia="zh-CN"/>
        </w:rPr>
        <w:t xml:space="preserve">ancient </w:t>
      </w:r>
      <w:r w:rsidRPr="00C02088">
        <w:t xml:space="preserve">rifting </w:t>
      </w:r>
      <w:r w:rsidR="004F1400" w:rsidRPr="00C02088">
        <w:t>(e.g.</w:t>
      </w:r>
      <w:r w:rsidR="001F56C2" w:rsidRPr="00C02088">
        <w:fldChar w:fldCharType="begin" w:fldLock="1"/>
      </w:r>
      <w:r w:rsidR="00C121BE">
        <w:instrText>ADDIN CSL_CITATION {"citationItems":[{"id":"ITEM-1","itemData":{"DOI":"10.1029/2006GC001511","ISBN":"1525-2027","ISSN":"15252027","abstract":"The flexural rigidity or effective elastic thickness of the lithosphere, T-e, primarily depends on its thermal gradient and composition. Consequently, maps of the lateral variability of T-e in continents reflect their lithospheric structure. We present here a new T-e map of South America generated using a compilation of satellite-derived GRACE and CHAMP missions) and terrestrial gravity data including EGM96 and SAGP), and a multitaper Bouguer coherence technique. Our T-e maps correlate remarkably well with other proxies for lithospheric structure: areas with high T-e have, in general, high lithospheric mantle shear wave velocity and low heat flow and vice versa. In this paper we focus on the T-e of the stable platform. We find that old cratonic nuclei mainly Archean and Early/Middle Proterozoic) have, in general, high T-e 70 km), while the younger Patagonian Phanerozoic terrane has much lower T-e 20 - 30 km), suggesting that T-e is related to terrane age as has already been noted in Europe. Within cratonic South America, T-e variations are observed at regional scale: relatively lower T-e occurs at sites that have been repeatedly reactivated throughout geological history as major sutures, rift zones, and sites of hot spot magmatism. Today, these low T-e areas are surrounded by large cratonic nuclei. They concentrate most of the intracontinental seismicity and exhibit relatively high surface heat flow and low seismic velocity at 100 km depth. This implies that intracontinental deformation focuses within relatively thin, hot, and hence weak lithosphere, that cratonic interiors are strong enough to inhibit tectonism, and that the differences in lithospheric rigidity, structure, and composition between stable cratons and sites of intracontinental deformation are not transient, and may have been maintained, in some cases, for at least 500 m. y.","author":[{"dropping-particle":"","family":"Pérez-Gussinyé","given":"M.","non-dropping-particle":"","parse-names":false,"suffix":""},{"dropping-particle":"","family":"Lowry","given":"A. R.","non-dropping-particle":"","parse-names":false,"suffix":""},{"dropping-particle":"","family":"Watts","given":"A. B.","non-dropping-particle":"","parse-names":false,"suffix":""}],"container-title":"Geochemistry, Geophysics, Geosystems","id":"ITEM-1","issue":"5","issued":{"date-parts":[["2007"]]},"title":"Effective elastic thickness of South America and its implications for intracontinental deformation","type":"article-journal","volume":"8"},"uris":["http://www.mendeley.com/documents/?uuid=08f6c15b-4b15-4c08-822b-ad21189b7bdc"]}],"mendeley":{"formattedCitation":"(Pérez-Gussinyé et al., 2007)","manualFormatting":" Ebinger &amp; Hayward, 1996; Pérez-Gussinyé et al., 2007","plainTextFormattedCitation":"(Pérez-Gussinyé et al., 2007)","previouslyFormattedCitation":"(Pérez-Gussinyé et al., 2007)"},"properties":{"noteIndex":0},"schema":"https://github.com/citation-style-language/schema/raw/master/csl-citation.json"}</w:instrText>
      </w:r>
      <w:r w:rsidR="001F56C2" w:rsidRPr="00C02088">
        <w:fldChar w:fldCharType="separate"/>
      </w:r>
      <w:r w:rsidR="00CD26B9" w:rsidRPr="00C02088">
        <w:rPr>
          <w:noProof/>
        </w:rPr>
        <w:fldChar w:fldCharType="begin" w:fldLock="1"/>
      </w:r>
      <w:r w:rsidR="00C121BE">
        <w:rPr>
          <w:noProof/>
        </w:rPr>
        <w:instrText>ADDIN CSL_CITATION {"citationItems":[{"id":"ITEM-1","itemData":{"DOI":"10.1029/2006GC001511","ISBN":"1525-2027","ISSN":"15252027","abstract":"The flexural rigidity or effective elastic thickness of the lithosphere, T-e, primarily depends on its thermal gradient and composition. Consequently, maps of the lateral variability of T-e in continents reflect their lithospheric structure. We present here a new T-e map of South America generated using a compilation of satellite-derived GRACE and CHAMP missions) and terrestrial gravity data including EGM96 and SAGP), and a multitaper Bouguer coherence technique. Our T-e maps correlate remarkably well with other proxies for lithospheric structure: areas with high T-e have, in general, high lithospheric mantle shear wave velocity and low heat flow and vice versa. In this paper we focus on the T-e of the stable platform. We find that old cratonic nuclei mainly Archean and Early/Middle Proterozoic) have, in general, high T-e 70 km), while the younger Patagonian Phanerozoic terrane has much lower T-e 20 - 30 km), suggesting that T-e is related to terrane age as has already been noted in Europe. Within cratonic South America, T-e variations are observed at regional scale: relatively lower T-e occurs at sites that have been repeatedly reactivated throughout geological history as major sutures, rift zones, and sites of hot spot magmatism. Today, these low T-e areas are surrounded by large cratonic nuclei. They concentrate most of the intracontinental seismicity and exhibit relatively high surface heat flow and low seismic velocity at 100 km depth. This implies that intracontinental deformation focuses within relatively thin, hot, and hence weak lithosphere, that cratonic interiors are strong enough to inhibit tectonism, and that the differences in lithospheric rigidity, structure, and composition between stable cratons and sites of intracontinental deformation are not transient, and may have been maintained, in some cases, for at least 500 m. y.","author":[{"dropping-particle":"","family":"Pérez-Gussinyé","given":"M.","non-dropping-particle":"","parse-names":false,"suffix":""},{"dropping-particle":"","family":"Lowry","given":"A. R.","non-dropping-particle":"","parse-names":false,"suffix":""},{"dropping-particle":"","family":"Watts","given":"A. B.","non-dropping-particle":"","parse-names":false,"suffix":""}],"container-title":"Geochemistry, Geophysics, Geosystems","id":"ITEM-1","issue":"5","issued":{"date-parts":[["2007"]]},"title":"Effective elastic thickness of South America and its implications for intracontinental deformation","type":"article-journal","volume":"8"},"uris":["http://www.mendeley.com/documents/?uuid=08f6c15b-4b15-4c08-822b-ad21189b7bdc"]},{"id":"ITEM-2","itemData":{"DOI":"10.1029/96JB02118","ISSN":"01480227","author":[{"dropping-particle":"","family":"Ebinger","given":"C J","non-dropping-particle":"","parse-names":false,"suffix":""},{"dropping-particle":"","family":"Hayward","given":"N J","non-dropping-particle":"","parse-names":false,"suffix":""}],"container-title":"Journal of Geophysical Research: Solid Earth","id":"ITEM-2","issue":"B10","issued":{"date-parts":[["1996","10","10"]]},"page":"21859-21876","title":"Soft plates and hot spots: Views from Afar","type":"article-journal","volume":"101"},"uris":["http://www.mendeley.com/documents/?uuid=f9bed08c-2e61-4997-85a1-58a05c4689c2"]}],"mendeley":{"formattedCitation":"(Ebinger &amp; Hayward, 1996; Pérez-Gussinyé et al., 2007)","manualFormatting":" Ebinger &amp; Hayward, 1996; Pérez-Gussinyé et al., 2007","plainTextFormattedCitation":"(Ebinger &amp; Hayward, 1996; Pérez-Gussinyé et al., 2007)","previouslyFormattedCitation":"(Ebinger &amp; Hayward, 1996; Pérez-Gussinyé et al., 2007)"},"properties":{"noteIndex":0},"schema":"https://github.com/citation-style-language/schema/raw/master/csl-citation.json"}</w:instrText>
      </w:r>
      <w:r w:rsidR="00CD26B9" w:rsidRPr="00C02088">
        <w:rPr>
          <w:noProof/>
        </w:rPr>
        <w:fldChar w:fldCharType="separate"/>
      </w:r>
      <w:r w:rsidR="00E04A2E" w:rsidRPr="00C02088">
        <w:rPr>
          <w:noProof/>
        </w:rPr>
        <w:t xml:space="preserve"> </w:t>
      </w:r>
      <w:r w:rsidR="00CD26B9" w:rsidRPr="00C02088">
        <w:rPr>
          <w:noProof/>
        </w:rPr>
        <w:t>Ebinger &amp; Hayward, 1996; Pérez-Gussinyé et al., 2007</w:t>
      </w:r>
      <w:r w:rsidR="00CD26B9" w:rsidRPr="00C02088">
        <w:rPr>
          <w:noProof/>
        </w:rPr>
        <w:fldChar w:fldCharType="end"/>
      </w:r>
      <w:r w:rsidR="001F56C2" w:rsidRPr="00C02088">
        <w:fldChar w:fldCharType="end"/>
      </w:r>
      <w:r w:rsidR="004F1400" w:rsidRPr="00C02088">
        <w:t xml:space="preserve">) </w:t>
      </w:r>
      <w:r w:rsidRPr="00C02088">
        <w:t xml:space="preserve">because those signals </w:t>
      </w:r>
      <w:r w:rsidR="002D66F7">
        <w:t xml:space="preserve">could </w:t>
      </w:r>
      <w:r w:rsidRPr="00C02088">
        <w:t xml:space="preserve">have </w:t>
      </w:r>
      <w:r w:rsidR="00042A65">
        <w:rPr>
          <w:lang w:eastAsia="zh-CN"/>
        </w:rPr>
        <w:t>changed</w:t>
      </w:r>
      <w:r w:rsidR="00C642A9" w:rsidRPr="00C02088">
        <w:t xml:space="preserve"> since</w:t>
      </w:r>
      <w:r w:rsidRPr="00C02088">
        <w:t xml:space="preserve"> rifting</w:t>
      </w:r>
      <w:r w:rsidR="003A7402" w:rsidRPr="00C02088">
        <w:t xml:space="preserve"> as the plate cools down</w:t>
      </w:r>
      <w:r w:rsidR="00E7386B">
        <w:t xml:space="preserve"> and is loaded</w:t>
      </w:r>
      <w:r w:rsidR="003A7402" w:rsidRPr="00C02088">
        <w:t xml:space="preserve"> with post-rift sediments</w:t>
      </w:r>
      <w:r w:rsidRPr="00C02088">
        <w:t xml:space="preserve">. </w:t>
      </w:r>
      <w:r w:rsidR="00C55B7D">
        <w:rPr>
          <w:lang w:eastAsia="zh-CN"/>
        </w:rPr>
        <w:t>However, as we will show, t</w:t>
      </w:r>
      <w:r w:rsidR="00FF3CAC" w:rsidRPr="00C02088">
        <w:rPr>
          <w:lang w:eastAsia="zh-CN"/>
        </w:rPr>
        <w:t xml:space="preserve">he </w:t>
      </w:r>
      <w:r w:rsidR="008D6DC6" w:rsidRPr="00C02088">
        <w:rPr>
          <w:lang w:eastAsia="zh-CN"/>
        </w:rPr>
        <w:t xml:space="preserve">shape </w:t>
      </w:r>
      <w:r w:rsidR="0025675B" w:rsidRPr="00C02088">
        <w:rPr>
          <w:lang w:eastAsia="zh-CN"/>
        </w:rPr>
        <w:t xml:space="preserve">of </w:t>
      </w:r>
      <w:r w:rsidR="00CC0E53">
        <w:rPr>
          <w:lang w:eastAsia="zh-CN"/>
        </w:rPr>
        <w:t xml:space="preserve">magmatic loading formed </w:t>
      </w:r>
      <w:r w:rsidR="0025675B" w:rsidRPr="00C02088">
        <w:rPr>
          <w:lang w:eastAsia="zh-CN"/>
        </w:rPr>
        <w:t>SDRs is</w:t>
      </w:r>
      <w:r w:rsidR="004D518D" w:rsidRPr="00C02088">
        <w:rPr>
          <w:lang w:eastAsia="zh-CN"/>
        </w:rPr>
        <w:t xml:space="preserve"> a</w:t>
      </w:r>
      <w:r w:rsidR="00A22C59" w:rsidRPr="00C02088">
        <w:rPr>
          <w:lang w:eastAsia="zh-CN"/>
        </w:rPr>
        <w:t xml:space="preserve"> direct expression of the plate strength during rifting and </w:t>
      </w:r>
      <w:r w:rsidR="00C55B7D">
        <w:rPr>
          <w:lang w:eastAsia="zh-CN"/>
        </w:rPr>
        <w:t xml:space="preserve">should </w:t>
      </w:r>
      <w:r w:rsidR="00B659C6" w:rsidRPr="00C02088">
        <w:rPr>
          <w:lang w:eastAsia="zh-CN"/>
        </w:rPr>
        <w:t>change</w:t>
      </w:r>
      <w:r w:rsidR="00B659C6" w:rsidRPr="00C02088" w:rsidDel="00B659C6">
        <w:rPr>
          <w:lang w:eastAsia="zh-CN"/>
        </w:rPr>
        <w:t xml:space="preserve"> </w:t>
      </w:r>
      <w:r w:rsidR="00DD51AA" w:rsidRPr="00C02088">
        <w:rPr>
          <w:rFonts w:hint="eastAsia"/>
          <w:lang w:eastAsia="zh-CN"/>
        </w:rPr>
        <w:t xml:space="preserve">little </w:t>
      </w:r>
      <w:r w:rsidR="009F7EBA" w:rsidRPr="00C02088">
        <w:rPr>
          <w:lang w:eastAsia="zh-CN"/>
        </w:rPr>
        <w:t>following</w:t>
      </w:r>
      <w:r w:rsidR="00A22C59" w:rsidRPr="00C02088">
        <w:rPr>
          <w:lang w:eastAsia="zh-CN"/>
        </w:rPr>
        <w:t xml:space="preserve"> </w:t>
      </w:r>
      <w:r w:rsidR="00C55B7D">
        <w:rPr>
          <w:lang w:eastAsia="zh-CN"/>
        </w:rPr>
        <w:t>their formation</w:t>
      </w:r>
      <w:r w:rsidR="00A22C59" w:rsidRPr="00C02088">
        <w:rPr>
          <w:lang w:eastAsia="zh-CN"/>
        </w:rPr>
        <w:t xml:space="preserve">. </w:t>
      </w:r>
      <w:r w:rsidR="00883039">
        <w:rPr>
          <w:lang w:eastAsia="zh-CN"/>
        </w:rPr>
        <w:t>R</w:t>
      </w:r>
      <w:r w:rsidR="00860E15">
        <w:rPr>
          <w:rFonts w:hint="eastAsia"/>
          <w:lang w:eastAsia="zh-CN"/>
        </w:rPr>
        <w:t xml:space="preserve">ecent </w:t>
      </w:r>
      <w:r w:rsidR="00883039">
        <w:rPr>
          <w:lang w:eastAsia="zh-CN"/>
        </w:rPr>
        <w:t>workers</w:t>
      </w:r>
      <w:r w:rsidR="00860E15">
        <w:rPr>
          <w:rFonts w:hint="eastAsia"/>
          <w:lang w:eastAsia="zh-CN"/>
        </w:rPr>
        <w:t xml:space="preserve"> </w:t>
      </w:r>
      <w:r w:rsidR="00860E15">
        <w:rPr>
          <w:lang w:eastAsia="zh-CN"/>
        </w:rPr>
        <w:fldChar w:fldCharType="begin" w:fldLock="1"/>
      </w:r>
      <w:r w:rsidR="00CD23A0">
        <w:rPr>
          <w:lang w:eastAsia="zh-CN"/>
        </w:rPr>
        <w:instrText>ADDIN CSL_CITATION {"citationItems":[{"id":"ITEM-1","itemData":{"DOI":"10.1029/2017TC004923","ISSN":"02787407","author":[{"dropping-particle":"","family":"McDermott","given":"Carl","non-dropping-particle":"","parse-names":false,"suffix":""},{"dropping-particle":"","family":"Lonergan","given":"Lidia;","non-dropping-particle":"","parse-names":false,"suffix":""},{"dropping-particle":"","family":"Collier","given":"Jenny S.","non-dropping-particle":"","parse-names":false,"suffix":""},{"dropping-particle":"","family":"McDermott","given":"Kenneth G.","non-dropping-particle":"","parse-names":false,"suffix":""},{"dropping-particle":"","family":"Bellingham","given":"Paul","non-dropping-particle":"","parse-names":false,"suffix":""}],"container-title":"Tectonics","id":"ITEM-1","issued":{"date-parts":[["2018","8","29"]]},"title":"Characterization of seaward-dipping reflectors along the S. American Atlantic margin and implications for continental breakup","type":"article-journal"},"uris":["http://www.mendeley.com/documents/?uuid=27de9d06-daf8-49c5-a3dc-930a7e72cb58"]},{"id":"ITEM-2","itemData":{"DOI":"10.1130/G38706.1","ISSN":"0091-7613","author":[{"dropping-particle":"","family":"Paton","given":"D.A.","non-dropping-particle":"","parse-names":false,"suffix":""},{"dropping-particle":"","family":"Pindell","given":"J.","non-dropping-particle":"","parse-names":false,"suffix":""},{"dropping-particle":"","family":"McDermott","given":"K.","non-dropping-particle":"","parse-names":false,"suffix":""},{"dropping-particle":"","family":"Bellingham","given":"P.","non-dropping-particle":"","parse-names":false,"suffix":""},{"dropping-particle":"","family":"Horn","given":"B.","non-dropping-particle":"","parse-names":false,"suffix":""}],"container-title":"Geology","id":"ITEM-2","issued":{"date-parts":[["2017","3","16"]]},"page":"G38706.1","title":"Evolution of seaward-dipping reflectors at the onset of oceanic crust formation at volcanic passive margins: Insights from the South Atlantic","type":"article-journal"},"uris":["http://www.mendeley.com/documents/?uuid=2f12f818-7329-4eb1-88c9-ec7b16edb922"]}],"mendeley":{"formattedCitation":"(McDermott et al., 2018; Paton et al., 2017)","plainTextFormattedCitation":"(McDermott et al., 2018; Paton et al., 2017)","previouslyFormattedCitation":"(McDermott et al., 2018; Paton et al., 2017)"},"properties":{"noteIndex":0},"schema":"https://github.com/citation-style-language/schema/raw/master/csl-citation.json"}</w:instrText>
      </w:r>
      <w:r w:rsidR="00860E15">
        <w:rPr>
          <w:lang w:eastAsia="zh-CN"/>
        </w:rPr>
        <w:fldChar w:fldCharType="separate"/>
      </w:r>
      <w:r w:rsidR="00860E15" w:rsidRPr="00860E15">
        <w:rPr>
          <w:noProof/>
          <w:lang w:eastAsia="zh-CN"/>
        </w:rPr>
        <w:t>(McDermott et al., 2018; Paton et al., 2017)</w:t>
      </w:r>
      <w:r w:rsidR="00860E15">
        <w:rPr>
          <w:lang w:eastAsia="zh-CN"/>
        </w:rPr>
        <w:fldChar w:fldCharType="end"/>
      </w:r>
      <w:r w:rsidR="00883039">
        <w:rPr>
          <w:lang w:eastAsia="zh-CN"/>
        </w:rPr>
        <w:t xml:space="preserve"> argue</w:t>
      </w:r>
      <w:r w:rsidR="00860E15">
        <w:rPr>
          <w:rFonts w:hint="eastAsia"/>
          <w:lang w:eastAsia="zh-CN"/>
        </w:rPr>
        <w:t xml:space="preserve"> that</w:t>
      </w:r>
      <w:r w:rsidR="00883039">
        <w:rPr>
          <w:lang w:eastAsia="zh-CN"/>
        </w:rPr>
        <w:t xml:space="preserve"> near-shore (or type 1) SDRs result from</w:t>
      </w:r>
      <w:r w:rsidR="00860E15">
        <w:rPr>
          <w:rFonts w:hint="eastAsia"/>
          <w:lang w:eastAsia="zh-CN"/>
        </w:rPr>
        <w:t xml:space="preserve"> tectonic </w:t>
      </w:r>
      <w:r w:rsidR="00883039">
        <w:rPr>
          <w:lang w:eastAsia="zh-CN"/>
        </w:rPr>
        <w:t xml:space="preserve">processes while off-shore (or </w:t>
      </w:r>
      <w:r w:rsidR="00B00750">
        <w:rPr>
          <w:lang w:eastAsia="zh-CN"/>
        </w:rPr>
        <w:t>t</w:t>
      </w:r>
      <w:r w:rsidR="00883039">
        <w:rPr>
          <w:lang w:eastAsia="zh-CN"/>
        </w:rPr>
        <w:t xml:space="preserve">ype 2) SDRs are formed by </w:t>
      </w:r>
      <w:r w:rsidR="00860E15">
        <w:rPr>
          <w:rFonts w:hint="eastAsia"/>
          <w:lang w:eastAsia="zh-CN"/>
        </w:rPr>
        <w:t xml:space="preserve">magmatic </w:t>
      </w:r>
      <w:r w:rsidR="00883039">
        <w:rPr>
          <w:lang w:eastAsia="zh-CN"/>
        </w:rPr>
        <w:t>processes</w:t>
      </w:r>
      <w:r w:rsidR="00860E15">
        <w:rPr>
          <w:rFonts w:hint="eastAsia"/>
          <w:lang w:eastAsia="zh-CN"/>
        </w:rPr>
        <w:t xml:space="preserve">. </w:t>
      </w:r>
      <w:r w:rsidR="00985848" w:rsidRPr="00C02088">
        <w:rPr>
          <w:lang w:eastAsia="zh-CN"/>
        </w:rPr>
        <w:t xml:space="preserve">The numerical models </w:t>
      </w:r>
      <w:r w:rsidR="00860E15">
        <w:rPr>
          <w:rFonts w:hint="eastAsia"/>
          <w:lang w:eastAsia="zh-CN"/>
        </w:rPr>
        <w:t>we develop</w:t>
      </w:r>
      <w:r w:rsidR="00883039">
        <w:rPr>
          <w:lang w:eastAsia="zh-CN"/>
        </w:rPr>
        <w:t xml:space="preserve"> </w:t>
      </w:r>
      <w:r w:rsidR="00985848" w:rsidRPr="00C02088">
        <w:rPr>
          <w:lang w:eastAsia="zh-CN"/>
        </w:rPr>
        <w:t xml:space="preserve">can treat both tectonic </w:t>
      </w:r>
      <w:r w:rsidR="00756974" w:rsidRPr="00C02088">
        <w:rPr>
          <w:lang w:eastAsia="zh-CN"/>
        </w:rPr>
        <w:t>and magmatic processes</w:t>
      </w:r>
      <w:r w:rsidR="00AE1580">
        <w:rPr>
          <w:lang w:eastAsia="zh-CN"/>
        </w:rPr>
        <w:t>,</w:t>
      </w:r>
      <w:r w:rsidR="00756974" w:rsidRPr="00C02088">
        <w:rPr>
          <w:lang w:eastAsia="zh-CN"/>
        </w:rPr>
        <w:t xml:space="preserve"> but</w:t>
      </w:r>
      <w:r w:rsidR="00883039">
        <w:rPr>
          <w:lang w:eastAsia="zh-CN"/>
        </w:rPr>
        <w:t xml:space="preserve"> here</w:t>
      </w:r>
      <w:r w:rsidR="00756974" w:rsidRPr="00C02088">
        <w:rPr>
          <w:lang w:eastAsia="zh-CN"/>
        </w:rPr>
        <w:t xml:space="preserve"> we focus on the effects of magmatic loading</w:t>
      </w:r>
      <w:r w:rsidR="00C016F7">
        <w:rPr>
          <w:rFonts w:hint="eastAsia"/>
          <w:lang w:eastAsia="zh-CN"/>
        </w:rPr>
        <w:t xml:space="preserve"> and leave</w:t>
      </w:r>
      <w:r w:rsidR="00C016F7" w:rsidRPr="00C02088">
        <w:rPr>
          <w:lang w:eastAsia="zh-CN"/>
        </w:rPr>
        <w:t xml:space="preserve"> the complexities of faulting </w:t>
      </w:r>
      <w:r w:rsidR="00C016F7">
        <w:rPr>
          <w:rFonts w:hint="eastAsia"/>
          <w:lang w:eastAsia="zh-CN"/>
        </w:rPr>
        <w:t>for future investigations</w:t>
      </w:r>
      <w:r w:rsidR="00756974" w:rsidRPr="00C02088">
        <w:rPr>
          <w:lang w:eastAsia="zh-CN"/>
        </w:rPr>
        <w:t>. T</w:t>
      </w:r>
      <w:r w:rsidR="0015029B" w:rsidRPr="00C02088">
        <w:rPr>
          <w:lang w:eastAsia="zh-CN"/>
        </w:rPr>
        <w:t xml:space="preserve">he major goal of this study is to provide a mapping between </w:t>
      </w:r>
      <w:r w:rsidR="00112369">
        <w:rPr>
          <w:lang w:eastAsia="zh-CN"/>
        </w:rPr>
        <w:t xml:space="preserve">the </w:t>
      </w:r>
      <w:r w:rsidR="005F2EF6">
        <w:rPr>
          <w:lang w:eastAsia="zh-CN"/>
        </w:rPr>
        <w:t>geometry of</w:t>
      </w:r>
      <w:r w:rsidR="00F60BEB">
        <w:rPr>
          <w:lang w:eastAsia="zh-CN"/>
        </w:rPr>
        <w:t xml:space="preserve"> </w:t>
      </w:r>
      <w:r w:rsidR="005F2EF6">
        <w:rPr>
          <w:lang w:eastAsia="zh-CN"/>
        </w:rPr>
        <w:t xml:space="preserve">magmatic </w:t>
      </w:r>
      <w:r w:rsidR="00797C59">
        <w:rPr>
          <w:lang w:eastAsia="zh-CN"/>
        </w:rPr>
        <w:t>loading-controlled</w:t>
      </w:r>
      <w:r w:rsidR="005F2EF6">
        <w:rPr>
          <w:lang w:eastAsia="zh-CN"/>
        </w:rPr>
        <w:t xml:space="preserve"> </w:t>
      </w:r>
      <w:r w:rsidR="00F60BEB">
        <w:rPr>
          <w:lang w:eastAsia="zh-CN"/>
        </w:rPr>
        <w:t>SDR</w:t>
      </w:r>
      <w:r w:rsidR="00B33365">
        <w:rPr>
          <w:lang w:eastAsia="zh-CN"/>
        </w:rPr>
        <w:t>s</w:t>
      </w:r>
      <w:r w:rsidR="0015029B" w:rsidRPr="00C02088">
        <w:rPr>
          <w:lang w:eastAsia="zh-CN"/>
        </w:rPr>
        <w:t xml:space="preserve"> </w:t>
      </w:r>
      <w:r w:rsidR="00D147F2" w:rsidRPr="00C02088">
        <w:rPr>
          <w:lang w:eastAsia="zh-CN"/>
        </w:rPr>
        <w:t>and lithospheric strength</w:t>
      </w:r>
      <w:r w:rsidR="00F60BEB">
        <w:rPr>
          <w:lang w:eastAsia="zh-CN"/>
        </w:rPr>
        <w:t>, or thickness, during their formation at</w:t>
      </w:r>
      <w:r w:rsidR="0015029B" w:rsidRPr="00C02088">
        <w:rPr>
          <w:lang w:eastAsia="zh-CN"/>
        </w:rPr>
        <w:t xml:space="preserve"> volcan</w:t>
      </w:r>
      <w:r w:rsidR="00F60BEB">
        <w:rPr>
          <w:lang w:eastAsia="zh-CN"/>
        </w:rPr>
        <w:t>ic rifted margins</w:t>
      </w:r>
      <w:r w:rsidR="0015029B" w:rsidRPr="00C02088">
        <w:rPr>
          <w:lang w:eastAsia="zh-CN"/>
        </w:rPr>
        <w:t>.</w:t>
      </w:r>
    </w:p>
    <w:p w14:paraId="7A8760A4" w14:textId="7348FDF0" w:rsidR="002F3B11" w:rsidRPr="00C02088" w:rsidRDefault="0071072C" w:rsidP="00C81368">
      <w:pPr>
        <w:pStyle w:val="Heading-Main"/>
        <w:rPr>
          <w:lang w:eastAsia="zh-CN"/>
        </w:rPr>
      </w:pPr>
      <w:r w:rsidRPr="00C02088">
        <w:t>2</w:t>
      </w:r>
      <w:r w:rsidR="00E40B5E" w:rsidRPr="00C02088">
        <w:t xml:space="preserve"> </w:t>
      </w:r>
      <w:r w:rsidR="00316F21">
        <w:t>Model</w:t>
      </w:r>
      <w:r w:rsidR="00925CBC">
        <w:t>s</w:t>
      </w:r>
      <w:r w:rsidR="00E40B5E" w:rsidRPr="00C02088">
        <w:t xml:space="preserve"> and </w:t>
      </w:r>
      <w:r w:rsidR="00453C8C" w:rsidRPr="00C02088">
        <w:rPr>
          <w:rFonts w:hint="eastAsia"/>
          <w:lang w:eastAsia="zh-CN"/>
        </w:rPr>
        <w:t>R</w:t>
      </w:r>
      <w:r w:rsidR="00B504F2" w:rsidRPr="00C02088">
        <w:rPr>
          <w:rFonts w:hint="eastAsia"/>
          <w:lang w:eastAsia="zh-CN"/>
        </w:rPr>
        <w:t>esults</w:t>
      </w:r>
    </w:p>
    <w:p w14:paraId="107592DB" w14:textId="6D6868D9" w:rsidR="00E62656" w:rsidRPr="00C02088" w:rsidRDefault="00E62656" w:rsidP="00E62656">
      <w:pPr>
        <w:pStyle w:val="Text"/>
        <w:rPr>
          <w:lang w:eastAsia="zh-CN"/>
        </w:rPr>
      </w:pPr>
      <w:r w:rsidRPr="00C02088">
        <w:rPr>
          <w:lang w:eastAsia="zh-CN"/>
        </w:rPr>
        <w:t xml:space="preserve">We build a sequence of models that begin with </w:t>
      </w:r>
      <w:r w:rsidR="00346099" w:rsidRPr="00C02088">
        <w:rPr>
          <w:lang w:eastAsia="zh-CN"/>
        </w:rPr>
        <w:t xml:space="preserve">the </w:t>
      </w:r>
      <w:r w:rsidRPr="00C02088">
        <w:rPr>
          <w:lang w:eastAsia="zh-CN"/>
        </w:rPr>
        <w:t xml:space="preserve">simplest possible treatments for </w:t>
      </w:r>
      <w:r w:rsidR="00804CF6" w:rsidRPr="00C02088">
        <w:rPr>
          <w:lang w:eastAsia="zh-CN"/>
        </w:rPr>
        <w:t xml:space="preserve">lithospheric response under </w:t>
      </w:r>
      <w:r w:rsidR="00B837DF" w:rsidRPr="00C02088">
        <w:rPr>
          <w:lang w:eastAsia="zh-CN"/>
        </w:rPr>
        <w:t>magmatic</w:t>
      </w:r>
      <w:r w:rsidRPr="00C02088">
        <w:rPr>
          <w:lang w:eastAsia="zh-CN"/>
        </w:rPr>
        <w:t xml:space="preserve"> loading</w:t>
      </w:r>
      <w:r w:rsidR="006B643B" w:rsidRPr="00C02088">
        <w:rPr>
          <w:lang w:eastAsia="zh-CN"/>
        </w:rPr>
        <w:t>s</w:t>
      </w:r>
      <w:r w:rsidR="0057042C">
        <w:rPr>
          <w:lang w:eastAsia="zh-CN"/>
        </w:rPr>
        <w:t xml:space="preserve"> during the last stage of continental rifting</w:t>
      </w:r>
      <w:r w:rsidR="0010198D">
        <w:rPr>
          <w:rFonts w:hint="eastAsia"/>
          <w:lang w:eastAsia="zh-CN"/>
        </w:rPr>
        <w:t>, at</w:t>
      </w:r>
      <w:r w:rsidR="0057042C">
        <w:rPr>
          <w:lang w:eastAsia="zh-CN"/>
        </w:rPr>
        <w:t xml:space="preserve"> which </w:t>
      </w:r>
      <w:r w:rsidR="0010198D">
        <w:rPr>
          <w:lang w:eastAsia="zh-CN"/>
        </w:rPr>
        <w:t xml:space="preserve">SDR forming </w:t>
      </w:r>
      <w:r w:rsidR="004A7974">
        <w:rPr>
          <w:rFonts w:hint="eastAsia"/>
          <w:lang w:eastAsia="zh-CN"/>
        </w:rPr>
        <w:t xml:space="preserve">transitions </w:t>
      </w:r>
      <w:r w:rsidR="0057042C">
        <w:rPr>
          <w:lang w:eastAsia="zh-CN"/>
        </w:rPr>
        <w:t>to seafloor spreading (Figure 2)</w:t>
      </w:r>
      <w:r w:rsidRPr="00C02088">
        <w:rPr>
          <w:lang w:eastAsia="zh-CN"/>
        </w:rPr>
        <w:t xml:space="preserve">. </w:t>
      </w:r>
      <w:r w:rsidR="00476B39">
        <w:rPr>
          <w:lang w:eastAsia="zh-CN"/>
        </w:rPr>
        <w:t xml:space="preserve">We progressively </w:t>
      </w:r>
      <w:r w:rsidRPr="00C02088">
        <w:rPr>
          <w:lang w:eastAsia="zh-CN"/>
        </w:rPr>
        <w:t xml:space="preserve">reduce assumptions and show the effects of those </w:t>
      </w:r>
      <w:r w:rsidR="00C55B7D">
        <w:rPr>
          <w:lang w:eastAsia="zh-CN"/>
        </w:rPr>
        <w:t>changes</w:t>
      </w:r>
      <w:r w:rsidRPr="00C02088">
        <w:rPr>
          <w:lang w:eastAsia="zh-CN"/>
        </w:rPr>
        <w:t>, beginning with a brief description of an existing analytic model and culminating with a fully 2D thermal-mechanical model</w:t>
      </w:r>
      <w:r w:rsidR="00AE4AA4">
        <w:rPr>
          <w:lang w:eastAsia="zh-CN"/>
        </w:rPr>
        <w:t xml:space="preserve"> of volcanic margin evolution</w:t>
      </w:r>
      <w:r w:rsidRPr="00C02088">
        <w:rPr>
          <w:lang w:eastAsia="zh-CN"/>
        </w:rPr>
        <w:t xml:space="preserve">. </w:t>
      </w:r>
      <w:r w:rsidR="00555B64">
        <w:rPr>
          <w:lang w:eastAsia="zh-CN"/>
        </w:rPr>
        <w:t>T</w:t>
      </w:r>
      <w:r w:rsidRPr="00C02088">
        <w:rPr>
          <w:lang w:eastAsia="zh-CN"/>
        </w:rPr>
        <w:t>his effort</w:t>
      </w:r>
      <w:r w:rsidR="00555B64">
        <w:rPr>
          <w:lang w:eastAsia="zh-CN"/>
        </w:rPr>
        <w:t xml:space="preserve"> is divided</w:t>
      </w:r>
      <w:r w:rsidRPr="00C02088">
        <w:rPr>
          <w:lang w:eastAsia="zh-CN"/>
        </w:rPr>
        <w:t xml:space="preserve"> </w:t>
      </w:r>
      <w:r w:rsidR="00CD2A43">
        <w:rPr>
          <w:lang w:eastAsia="zh-CN"/>
        </w:rPr>
        <w:t>in</w:t>
      </w:r>
      <w:r w:rsidRPr="00C02088">
        <w:rPr>
          <w:lang w:eastAsia="zh-CN"/>
        </w:rPr>
        <w:t>to six steps: First,</w:t>
      </w:r>
      <w:r w:rsidR="00FF47FA">
        <w:rPr>
          <w:lang w:eastAsia="zh-CN"/>
        </w:rPr>
        <w:t xml:space="preserve"> we</w:t>
      </w:r>
      <w:r w:rsidRPr="00C02088">
        <w:rPr>
          <w:lang w:eastAsia="zh-CN"/>
        </w:rPr>
        <w:t xml:space="preserve"> review the analytic thin plate flexure formulation and </w:t>
      </w:r>
      <w:r w:rsidR="00E07075">
        <w:rPr>
          <w:lang w:eastAsia="zh-CN"/>
        </w:rPr>
        <w:t xml:space="preserve">describe how its prediction can be related </w:t>
      </w:r>
      <w:r w:rsidRPr="00C02088">
        <w:rPr>
          <w:lang w:eastAsia="zh-CN"/>
        </w:rPr>
        <w:t xml:space="preserve">to observations; Second, </w:t>
      </w:r>
      <w:r w:rsidR="00FF47FA">
        <w:rPr>
          <w:lang w:eastAsia="zh-CN"/>
        </w:rPr>
        <w:t xml:space="preserve">we </w:t>
      </w:r>
      <w:r w:rsidR="00125A0C" w:rsidRPr="00C02088">
        <w:rPr>
          <w:lang w:eastAsia="zh-CN"/>
        </w:rPr>
        <w:t>apply</w:t>
      </w:r>
      <w:r w:rsidR="00670536" w:rsidRPr="00C02088">
        <w:rPr>
          <w:lang w:eastAsia="zh-CN"/>
        </w:rPr>
        <w:t xml:space="preserve"> </w:t>
      </w:r>
      <w:r w:rsidRPr="00C02088">
        <w:rPr>
          <w:lang w:eastAsia="zh-CN"/>
        </w:rPr>
        <w:t xml:space="preserve">finite difference </w:t>
      </w:r>
      <w:r w:rsidR="00125A0C" w:rsidRPr="00C02088">
        <w:rPr>
          <w:lang w:eastAsia="zh-CN"/>
        </w:rPr>
        <w:t>method</w:t>
      </w:r>
      <w:r w:rsidR="00C2172A" w:rsidRPr="00C02088">
        <w:rPr>
          <w:lang w:eastAsia="zh-CN"/>
        </w:rPr>
        <w:t>s</w:t>
      </w:r>
      <w:r w:rsidR="000418BE">
        <w:rPr>
          <w:lang w:eastAsia="zh-CN"/>
        </w:rPr>
        <w:t xml:space="preserve"> to </w:t>
      </w:r>
      <w:r w:rsidRPr="00C02088">
        <w:rPr>
          <w:lang w:eastAsia="zh-CN"/>
        </w:rPr>
        <w:t>numerical thin plate (NTP)</w:t>
      </w:r>
      <w:r w:rsidR="00964784" w:rsidRPr="00C02088">
        <w:rPr>
          <w:lang w:eastAsia="zh-CN"/>
        </w:rPr>
        <w:t xml:space="preserve"> models</w:t>
      </w:r>
      <w:r w:rsidR="00C42312" w:rsidRPr="00C02088">
        <w:rPr>
          <w:lang w:eastAsia="zh-CN"/>
        </w:rPr>
        <w:t xml:space="preserve"> with </w:t>
      </w:r>
      <w:r w:rsidRPr="00C02088">
        <w:rPr>
          <w:lang w:eastAsia="zh-CN"/>
        </w:rPr>
        <w:t xml:space="preserve">spatially restricted lava flow; Third, </w:t>
      </w:r>
      <w:r w:rsidR="00C429CB">
        <w:rPr>
          <w:lang w:eastAsia="zh-CN"/>
        </w:rPr>
        <w:t xml:space="preserve">we show how 2D thick plate models converge with increasing numerical resolution and the results are compared with </w:t>
      </w:r>
      <w:r w:rsidRPr="00C02088">
        <w:rPr>
          <w:lang w:eastAsia="zh-CN"/>
        </w:rPr>
        <w:t xml:space="preserve">NTP </w:t>
      </w:r>
      <w:r w:rsidR="00C429CB">
        <w:rPr>
          <w:lang w:eastAsia="zh-CN"/>
        </w:rPr>
        <w:t>models</w:t>
      </w:r>
      <w:r w:rsidRPr="00C02088">
        <w:rPr>
          <w:lang w:eastAsia="zh-CN"/>
        </w:rPr>
        <w:t xml:space="preserve">; Fourth, </w:t>
      </w:r>
      <w:r w:rsidR="00FF47FA">
        <w:rPr>
          <w:lang w:eastAsia="zh-CN"/>
        </w:rPr>
        <w:t xml:space="preserve">we </w:t>
      </w:r>
      <w:r w:rsidR="009779DE" w:rsidRPr="00C02088">
        <w:rPr>
          <w:lang w:eastAsia="zh-CN"/>
        </w:rPr>
        <w:t xml:space="preserve">develop </w:t>
      </w:r>
      <w:r w:rsidR="001579E9" w:rsidRPr="00C02088">
        <w:rPr>
          <w:lang w:eastAsia="zh-CN"/>
        </w:rPr>
        <w:t xml:space="preserve">long-term </w:t>
      </w:r>
      <w:r w:rsidRPr="00C02088">
        <w:rPr>
          <w:lang w:eastAsia="zh-CN"/>
        </w:rPr>
        <w:t>2D numeri</w:t>
      </w:r>
      <w:r w:rsidR="00EC6628" w:rsidRPr="00C02088">
        <w:rPr>
          <w:lang w:eastAsia="zh-CN"/>
        </w:rPr>
        <w:t xml:space="preserve">cal models with </w:t>
      </w:r>
      <w:r w:rsidR="00C8305A">
        <w:rPr>
          <w:rFonts w:hint="eastAsia"/>
          <w:lang w:eastAsia="zh-CN"/>
        </w:rPr>
        <w:t>Elastic-Plastic (</w:t>
      </w:r>
      <w:r w:rsidRPr="00C02088">
        <w:rPr>
          <w:lang w:eastAsia="zh-CN"/>
        </w:rPr>
        <w:t>EP</w:t>
      </w:r>
      <w:r w:rsidR="00C8305A">
        <w:rPr>
          <w:rFonts w:hint="eastAsia"/>
          <w:lang w:eastAsia="zh-CN"/>
        </w:rPr>
        <w:t>)</w:t>
      </w:r>
      <w:r w:rsidRPr="00C02088">
        <w:rPr>
          <w:lang w:eastAsia="zh-CN"/>
        </w:rPr>
        <w:t xml:space="preserve"> rheology to quantify the effects of plasticity; Fifth, </w:t>
      </w:r>
      <w:r w:rsidR="00FF47FA">
        <w:rPr>
          <w:lang w:eastAsia="zh-CN"/>
        </w:rPr>
        <w:t xml:space="preserve">we </w:t>
      </w:r>
      <w:r w:rsidR="002500EC" w:rsidRPr="00C02088">
        <w:rPr>
          <w:lang w:eastAsia="zh-CN"/>
        </w:rPr>
        <w:t xml:space="preserve">use </w:t>
      </w:r>
      <w:r w:rsidR="00957116" w:rsidRPr="00C02088">
        <w:rPr>
          <w:lang w:eastAsia="zh-CN"/>
        </w:rPr>
        <w:t xml:space="preserve">the long-term </w:t>
      </w:r>
      <w:r w:rsidRPr="00C02088">
        <w:rPr>
          <w:lang w:eastAsia="zh-CN"/>
        </w:rPr>
        <w:t xml:space="preserve">2D numerical models with </w:t>
      </w:r>
      <w:r w:rsidR="007F5379" w:rsidRPr="00C02088">
        <w:rPr>
          <w:lang w:eastAsia="zh-CN"/>
        </w:rPr>
        <w:t xml:space="preserve">constant thermal structure </w:t>
      </w:r>
      <w:r w:rsidRPr="00C02088">
        <w:rPr>
          <w:lang w:eastAsia="zh-CN"/>
        </w:rPr>
        <w:t xml:space="preserve">to quantify the effects of </w:t>
      </w:r>
      <w:r w:rsidR="0042314F">
        <w:rPr>
          <w:rFonts w:hint="eastAsia"/>
          <w:lang w:eastAsia="zh-CN"/>
        </w:rPr>
        <w:t>Elasto-</w:t>
      </w:r>
      <w:r w:rsidR="000B0FFA">
        <w:rPr>
          <w:lang w:eastAsia="zh-CN"/>
        </w:rPr>
        <w:t>V</w:t>
      </w:r>
      <w:r w:rsidR="0042314F">
        <w:rPr>
          <w:rFonts w:hint="eastAsia"/>
          <w:lang w:eastAsia="zh-CN"/>
        </w:rPr>
        <w:t>isco-</w:t>
      </w:r>
      <w:r w:rsidR="000B0FFA">
        <w:rPr>
          <w:lang w:eastAsia="zh-CN"/>
        </w:rPr>
        <w:t>P</w:t>
      </w:r>
      <w:r w:rsidR="0042314F">
        <w:rPr>
          <w:rFonts w:hint="eastAsia"/>
          <w:lang w:eastAsia="zh-CN"/>
        </w:rPr>
        <w:t>lastic (</w:t>
      </w:r>
      <w:r w:rsidRPr="00C02088">
        <w:rPr>
          <w:lang w:eastAsia="zh-CN"/>
        </w:rPr>
        <w:t>EVP</w:t>
      </w:r>
      <w:r w:rsidR="0042314F">
        <w:rPr>
          <w:rFonts w:hint="eastAsia"/>
          <w:lang w:eastAsia="zh-CN"/>
        </w:rPr>
        <w:t>)</w:t>
      </w:r>
      <w:r w:rsidRPr="00C02088">
        <w:rPr>
          <w:lang w:eastAsia="zh-CN"/>
        </w:rPr>
        <w:t xml:space="preserve"> rheology; Sixth, </w:t>
      </w:r>
      <w:r w:rsidR="00FF47FA">
        <w:rPr>
          <w:lang w:eastAsia="zh-CN"/>
        </w:rPr>
        <w:t xml:space="preserve">we </w:t>
      </w:r>
      <w:r w:rsidR="00E93AB0">
        <w:rPr>
          <w:lang w:eastAsia="zh-CN"/>
        </w:rPr>
        <w:t>describe</w:t>
      </w:r>
      <w:r w:rsidR="002500EC" w:rsidRPr="00C02088">
        <w:rPr>
          <w:lang w:eastAsia="zh-CN"/>
        </w:rPr>
        <w:t xml:space="preserve"> </w:t>
      </w:r>
      <w:del w:id="0" w:author="Tian Xiaochuan" w:date="2019-03-11T13:19:00Z">
        <w:r w:rsidR="00D17CC6" w:rsidDel="00772F0F">
          <w:rPr>
            <w:lang w:eastAsia="zh-CN"/>
          </w:rPr>
          <w:delText xml:space="preserve">fully </w:delText>
        </w:r>
      </w:del>
      <w:r w:rsidRPr="00C02088">
        <w:rPr>
          <w:lang w:eastAsia="zh-CN"/>
        </w:rPr>
        <w:t xml:space="preserve">models </w:t>
      </w:r>
      <w:r w:rsidR="00D17CC6">
        <w:rPr>
          <w:lang w:eastAsia="zh-CN"/>
        </w:rPr>
        <w:t>which the thermal evolution affect</w:t>
      </w:r>
      <w:ins w:id="1" w:author="Tian Xiaochuan" w:date="2019-03-11T13:20:00Z">
        <w:r w:rsidR="00734E56">
          <w:rPr>
            <w:lang w:eastAsia="zh-CN"/>
          </w:rPr>
          <w:t>s</w:t>
        </w:r>
      </w:ins>
      <w:r w:rsidR="00D17CC6">
        <w:rPr>
          <w:lang w:eastAsia="zh-CN"/>
        </w:rPr>
        <w:t xml:space="preserve"> the strength of the lithosphere </w:t>
      </w:r>
      <w:r w:rsidR="00CF43AF">
        <w:rPr>
          <w:lang w:eastAsia="zh-CN"/>
        </w:rPr>
        <w:t xml:space="preserve">and </w:t>
      </w:r>
      <w:ins w:id="2" w:author="Tian Xiaochuan" w:date="2019-03-11T14:56:00Z">
        <w:r w:rsidR="00AD1107">
          <w:rPr>
            <w:lang w:eastAsia="zh-CN"/>
          </w:rPr>
          <w:t xml:space="preserve">we </w:t>
        </w:r>
      </w:ins>
      <w:r w:rsidR="00EF6C4E">
        <w:rPr>
          <w:lang w:eastAsia="zh-CN"/>
        </w:rPr>
        <w:t xml:space="preserve">show </w:t>
      </w:r>
      <w:r w:rsidR="00CF43AF">
        <w:rPr>
          <w:lang w:eastAsia="zh-CN"/>
        </w:rPr>
        <w:t xml:space="preserve">the </w:t>
      </w:r>
      <w:r w:rsidR="00EF6C4E">
        <w:rPr>
          <w:lang w:eastAsia="zh-CN"/>
        </w:rPr>
        <w:t xml:space="preserve">effects of different </w:t>
      </w:r>
      <w:r w:rsidR="00D17CC6">
        <w:rPr>
          <w:lang w:eastAsia="zh-CN"/>
        </w:rPr>
        <w:t>crustal</w:t>
      </w:r>
      <w:r w:rsidR="00CF43AF">
        <w:rPr>
          <w:lang w:eastAsia="zh-CN"/>
        </w:rPr>
        <w:t xml:space="preserve"> </w:t>
      </w:r>
      <w:r w:rsidR="00EF6C4E">
        <w:rPr>
          <w:lang w:eastAsia="zh-CN"/>
        </w:rPr>
        <w:t>rheolog</w:t>
      </w:r>
      <w:r w:rsidR="00CF43AF">
        <w:rPr>
          <w:lang w:eastAsia="zh-CN"/>
        </w:rPr>
        <w:t xml:space="preserve">ies </w:t>
      </w:r>
      <w:r w:rsidR="00EF6C4E">
        <w:rPr>
          <w:lang w:eastAsia="zh-CN"/>
        </w:rPr>
        <w:t xml:space="preserve">and </w:t>
      </w:r>
      <w:r w:rsidR="00CF43AF">
        <w:rPr>
          <w:lang w:eastAsia="zh-CN"/>
        </w:rPr>
        <w:t xml:space="preserve">amounts of </w:t>
      </w:r>
      <w:r w:rsidR="00EF6C4E">
        <w:rPr>
          <w:lang w:eastAsia="zh-CN"/>
        </w:rPr>
        <w:t>underplating.</w:t>
      </w:r>
    </w:p>
    <w:p w14:paraId="7F778057" w14:textId="1637955E" w:rsidR="007F1543" w:rsidRPr="00C02088" w:rsidRDefault="002F3B11" w:rsidP="007F1543">
      <w:pPr>
        <w:pStyle w:val="Heading-Secondary"/>
      </w:pPr>
      <w:r w:rsidRPr="00C02088">
        <w:t xml:space="preserve">2.1 </w:t>
      </w:r>
      <w:r w:rsidR="00870C17" w:rsidRPr="00C02088">
        <w:rPr>
          <w:rFonts w:hint="eastAsia"/>
          <w:lang w:eastAsia="zh-CN"/>
        </w:rPr>
        <w:t>R</w:t>
      </w:r>
      <w:r w:rsidR="0071072C" w:rsidRPr="00C02088">
        <w:t xml:space="preserve">eview of Analytic elastic thin plate </w:t>
      </w:r>
      <w:r w:rsidR="00B66E3F">
        <w:t xml:space="preserve">(ATP) </w:t>
      </w:r>
      <w:r w:rsidR="0071072C" w:rsidRPr="00C02088">
        <w:t>model and its linkage to SDRs observations</w:t>
      </w:r>
    </w:p>
    <w:p w14:paraId="193F55DA" w14:textId="239EC16E" w:rsidR="009479C8" w:rsidRPr="00DD76AB" w:rsidRDefault="00CB0647" w:rsidP="00DD76AB">
      <w:pPr>
        <w:pStyle w:val="Text"/>
        <w:rPr>
          <w:rFonts w:eastAsia="SimSun"/>
        </w:rPr>
      </w:pPr>
      <w:r w:rsidRPr="00C02088">
        <w:t xml:space="preserve">According to </w:t>
      </w:r>
      <w:r w:rsidR="009719B1">
        <w:t>a number of workers (e</w:t>
      </w:r>
      <w:r w:rsidR="00B810BC">
        <w:t xml:space="preserve">.g. </w:t>
      </w:r>
      <w:r w:rsidR="001B55F4">
        <w:fldChar w:fldCharType="begin" w:fldLock="1"/>
      </w:r>
      <w:r w:rsidR="001B55F4">
        <w:instrText>ADDIN CSL_CITATION {"citationItems":[{"id":"ITEM-1","itemData":{"DOI":"10.1111/j.1365-246X.1964.tb06295.x","ISSN":"00168009","author":[{"dropping-particle":"","family":"Bodvarsson","given":"G.","non-dropping-particle":"","parse-names":false,"suffix":""},{"dropping-particle":"","family":"Walker","given":"G. P. L.","non-dropping-particle":"","parse-names":false,"suffix":""}],"container-title":"Geophysical Journal of the Royal Astronomical Society","id":"ITEM-1","issue":"3","issued":{"date-parts":[["1964","4","2"]]},"page":"285-300","title":"Crustal Drift in Iceland","type":"article-journal","volume":"8"},"uris":["http://www.mendeley.com/documents/?uuid=2c232257-7a6b-4c58-a963-26cb4d7f19eb"]},{"id":"ITEM-2","itemData":{"DOI":"10.1093/gji/ggy243","ISSN":"0956-540X","author":[{"dropping-particle":"","family":"Morgan","given":"RL","non-dropping-particle":"","parse-names":false,"suffix":""},{"dropping-particle":"","family":"Watts","given":"AB","non-dropping-particle":"","parse-names":false,"suffix":""}],"container-title":"Geophysical Journal International","id":"ITEM-2","issue":"3","issued":{"date-parts":[["2018"]]},"page":"2073-2083","title":"Seismic and gravity constraints on flexural models for the origin of seaward dipping reflectors","type":"article-journal","volume":"214"},"uris":["http://www.mendeley.com/documents/?uuid=b2d3c3e3-320e-4bf6-9d58-850cfebb4d9d"]},{"id":"ITEM-3","itemData":{"DOI":"10.1016/0012-821X(89)90186-6","ISBN":"0012-821X","ISSN":"0012821X","abstract":"Structural and geochemical data from the Western Ghats, India have been used to construct an accurate north-south section of the volcanic stratigraphy of the southwest part of the Deccan province. The characteristic style of the section is one of southerly dip, reversing in the extreme south, southward overstep of higher units onto pre-Deccan rocks, and down-dip thinning of individual formations. In contrast, an east-west section shows continuity of essentially horizontal stratigraphic units without overstepping relationships. Previous authors have interpreted these data in terms of the progressive southward migration of the volcanic source as India drifted northwards over a hot-spot now centered beneath Reunion. We have compared the observed stratigraphy to the predictions of a geophysical model based on the flexural response of the continental lithosphere to a migrating volcanic load. The best fit to the observed section is for the structurally lowest part of the modelled sections with an elastic thickness of the lithosphere of 100 km. This value explains the present day width of the Traps in peninsula India, but requires that up to 5.5 km of the upper part of the flank section has been removed by erosion. The origin of the erosion is not clear but, it may be related to flexural rebound following removal of the cone loads that formed along the trace of the plume. The model cannot explain the subsidence of the Traps beneath the shelf off Bombay or the \"rim\" uplift of the Traps in the Western Ghats. We attribute these modifications of the stratigraphy to vertical movements (uplift and subsidence) that followed rifting of India from the Mascarene Plateau during the Eocene. ?? 1989.","author":[{"dropping-particle":"","family":"Watts","given":"A.B.","non-dropping-particle":"","parse-names":false,"suffix":""},{"dropping-particle":"","family":"Cox","given":"K.G.","non-dropping-particle":"","parse-names":false,"suffix":""}],"container-title":"Earth and Planetary Science Letters","id":"ITEM-3","issue":"1","issued":{"date-parts":[["1989","5"]]},"page":"85-97","title":"The Deccan Traps: an interpretation in terms of progressive lithospheric flexure in response to a migrating load","type":"article-journal","volume":"93"},"uris":["http://www.mendeley.com/documents/?uuid=b123bca0-2f7c-472c-a9bf-5091d47c4b37"]}],"mendeley":{"formattedCitation":"(Bodvarsson &amp; Walker, 1964; RL Morgan &amp; Watts, 2018; Watts &amp; Cox, 1989)","manualFormatting":"Bodvarsson &amp; Walker, 1964; Morgan &amp; Watts, 2018; Watts &amp; Cox, 1989)","plainTextFormattedCitation":"(Bodvarsson &amp; Walker, 1964; RL Morgan &amp; Watts, 2018; Watts &amp; Cox, 1989)","previouslyFormattedCitation":"(Bodvarsson &amp; Walker, 1964; RL Morgan &amp; Watts, 2018; Watts &amp; Cox, 1989)"},"properties":{"noteIndex":0},"schema":"https://github.com/citation-style-language/schema/raw/master/csl-citation.json"}</w:instrText>
      </w:r>
      <w:r w:rsidR="001B55F4">
        <w:fldChar w:fldCharType="separate"/>
      </w:r>
      <w:r w:rsidR="001B55F4">
        <w:rPr>
          <w:noProof/>
        </w:rPr>
        <w:t xml:space="preserve">Bodvarsson &amp; Walker, 1964; </w:t>
      </w:r>
      <w:r w:rsidR="001B55F4" w:rsidRPr="001B55F4">
        <w:rPr>
          <w:noProof/>
        </w:rPr>
        <w:t>Morgan &amp; Watts, 2018; Watts &amp; Cox, 1989)</w:t>
      </w:r>
      <w:r w:rsidR="001B55F4">
        <w:fldChar w:fldCharType="end"/>
      </w:r>
      <w:r w:rsidRPr="00C02088">
        <w:t xml:space="preserve"> </w:t>
      </w:r>
      <w:r w:rsidR="000902D1" w:rsidRPr="00C02088">
        <w:t xml:space="preserve">SDRs </w:t>
      </w:r>
      <w:r w:rsidR="00F319CD" w:rsidRPr="00C02088">
        <w:t xml:space="preserve">geometries </w:t>
      </w:r>
      <w:r w:rsidR="000902D1" w:rsidRPr="00C02088">
        <w:t>are</w:t>
      </w:r>
      <w:r w:rsidR="009719B1">
        <w:t xml:space="preserve"> an</w:t>
      </w:r>
      <w:r w:rsidR="000902D1" w:rsidRPr="00C02088">
        <w:t xml:space="preserve"> expression of </w:t>
      </w:r>
      <w:r w:rsidR="009719B1">
        <w:t xml:space="preserve">the </w:t>
      </w:r>
      <w:r w:rsidR="000902D1" w:rsidRPr="00C02088">
        <w:t xml:space="preserve">flexural response of </w:t>
      </w:r>
      <w:r w:rsidR="00221FFD">
        <w:rPr>
          <w:rFonts w:hint="eastAsia"/>
        </w:rPr>
        <w:t xml:space="preserve">a </w:t>
      </w:r>
      <w:r w:rsidR="000902D1" w:rsidRPr="00C02088">
        <w:t xml:space="preserve">lithosphere </w:t>
      </w:r>
      <w:r w:rsidR="00F319CD" w:rsidRPr="00C02088">
        <w:t xml:space="preserve">due to </w:t>
      </w:r>
      <w:r w:rsidR="009719B1">
        <w:t>magmatic loads. An analytic description of the magma loading model</w:t>
      </w:r>
      <w:r w:rsidR="00A96545">
        <w:t xml:space="preserve">, </w:t>
      </w:r>
      <w:r w:rsidR="009719B1">
        <w:t xml:space="preserve">derived by </w:t>
      </w:r>
      <w:r w:rsidR="002B1F03" w:rsidRPr="00C02088">
        <w:fldChar w:fldCharType="begin" w:fldLock="1"/>
      </w:r>
      <w:r w:rsidR="00F20991">
        <w:instrText>ADDIN CSL_CITATION {"citationItems":[{"id":"ITEM-1","itemData":{"DOI":"10.1016/j.epsl.2017.02.041","ISSN":"0012821X","author":[{"dropping-particle":"","family":"Buck","given":"W. Roger","non-dropping-particle":"","parse-names":false,"suffix":""}],"container-title":"Earth and Planetary Science Letters","id":"ITEM-1","issued":{"date-parts":[["2017","5"]]},"page":"62-69","publisher":"Elsevier B.V.","title":"The role of magmatic loads and rift jumps in generating seaward dipping reflectors on volcanic rifted margins","type":"article-journal","volume":"466"},"uris":["http://www.mendeley.com/documents/?uuid=f8096ce5-a3c2-4ce1-b5ee-6e40dc255e36"]}],"mendeley":{"formattedCitation":"(W. Roger Buck, 2017)","manualFormatting":"Buck, (2017)","plainTextFormattedCitation":"(W. Roger Buck, 2017)","previouslyFormattedCitation":"(W. Roger Buck, 2017)"},"properties":{"noteIndex":0},"schema":"https://github.com/citation-style-language/schema/raw/master/csl-citation.json"}</w:instrText>
      </w:r>
      <w:r w:rsidR="002B1F03" w:rsidRPr="00C02088">
        <w:fldChar w:fldCharType="separate"/>
      </w:r>
      <w:r w:rsidR="002B1F03" w:rsidRPr="00C02088">
        <w:rPr>
          <w:noProof/>
        </w:rPr>
        <w:t xml:space="preserve">Buck, </w:t>
      </w:r>
      <w:r w:rsidR="009719B1">
        <w:rPr>
          <w:noProof/>
        </w:rPr>
        <w:t>(</w:t>
      </w:r>
      <w:r w:rsidR="002B1F03" w:rsidRPr="00C02088">
        <w:rPr>
          <w:noProof/>
        </w:rPr>
        <w:t>2017)</w:t>
      </w:r>
      <w:r w:rsidR="002B1F03" w:rsidRPr="00C02088">
        <w:fldChar w:fldCharType="end"/>
      </w:r>
      <w:r w:rsidR="00A96545">
        <w:t>,</w:t>
      </w:r>
      <w:r w:rsidR="009479C8" w:rsidRPr="00DD76AB">
        <w:rPr>
          <w:rFonts w:eastAsia="SimSun"/>
        </w:rPr>
        <w:t xml:space="preserve"> depends on two length</w:t>
      </w:r>
      <w:r w:rsidR="009479C8">
        <w:rPr>
          <w:rFonts w:eastAsia="SimSun"/>
        </w:rPr>
        <w:t xml:space="preserve"> </w:t>
      </w:r>
      <w:r w:rsidR="009479C8" w:rsidRPr="00DD76AB">
        <w:rPr>
          <w:rFonts w:eastAsia="SimSun"/>
        </w:rPr>
        <w:t>scales.  The vertical scale is:</w:t>
      </w:r>
    </w:p>
    <w:p w14:paraId="2DCD39D4" w14:textId="6B24850B" w:rsidR="009479C8" w:rsidRPr="006A7E67" w:rsidRDefault="00E83730" w:rsidP="009479C8">
      <w:pPr>
        <w:pStyle w:val="Text"/>
        <w:ind w:firstLine="0"/>
        <w:rPr>
          <w:rFonts w:eastAsia="SimSun"/>
        </w:rPr>
      </w:pPr>
      <m:oMath>
        <m:eqArr>
          <m:eqArrPr>
            <m:maxDist m:val="1"/>
            <m:ctrlPr>
              <w:ins w:id="3" w:author="Tian Xiaochuan" w:date="2019-02-23T10:58:00Z">
                <w:rPr>
                  <w:rFonts w:ascii="Cambria Math" w:eastAsia="SimSun" w:hAnsi="Cambria Math"/>
                  <w:i/>
                </w:rPr>
              </w:ins>
            </m:ctrlPr>
          </m:eqArrPr>
          <m:e>
            <m:sSub>
              <m:sSubPr>
                <m:ctrlPr>
                  <w:ins w:id="4" w:author="Tian Xiaochuan" w:date="2019-02-23T10:58:00Z">
                    <w:rPr>
                      <w:rFonts w:ascii="Cambria Math" w:eastAsia="SimSun" w:hAnsi="Cambria Math"/>
                      <w:i/>
                    </w:rPr>
                  </w:ins>
                </m:ctrlPr>
              </m:sSubPr>
              <m:e>
                <m:r>
                  <w:rPr>
                    <w:rFonts w:ascii="Cambria Math" w:eastAsia="SimSun" w:hAnsi="Cambria Math"/>
                  </w:rPr>
                  <m:t>w</m:t>
                </m:r>
              </m:e>
              <m:sub>
                <m:r>
                  <w:rPr>
                    <w:rFonts w:ascii="Cambria Math" w:eastAsia="SimSun" w:hAnsi="Cambria Math"/>
                  </w:rPr>
                  <m:t>0</m:t>
                </m:r>
              </m:sub>
            </m:sSub>
            <m:r>
              <w:rPr>
                <w:rFonts w:ascii="Cambria Math" w:eastAsia="SimSun" w:hAnsi="Cambria Math"/>
              </w:rPr>
              <m:t>=</m:t>
            </m:r>
            <m:sSub>
              <m:sSubPr>
                <m:ctrlPr>
                  <w:ins w:id="5" w:author="Tian Xiaochuan" w:date="2019-02-23T10:58:00Z">
                    <w:rPr>
                      <w:rFonts w:ascii="Cambria Math" w:eastAsia="SimSun" w:hAnsi="Cambria Math"/>
                      <w:i/>
                    </w:rPr>
                  </w:ins>
                </m:ctrlPr>
              </m:sSubPr>
              <m:e>
                <m:r>
                  <w:rPr>
                    <w:rFonts w:ascii="Cambria Math" w:eastAsia="SimSun" w:hAnsi="Cambria Math"/>
                  </w:rPr>
                  <m:t>h</m:t>
                </m:r>
              </m:e>
              <m:sub>
                <m:r>
                  <w:rPr>
                    <w:rFonts w:ascii="Cambria Math" w:eastAsia="SimSun" w:hAnsi="Cambria Math"/>
                  </w:rPr>
                  <m:t>d</m:t>
                </m:r>
              </m:sub>
            </m:sSub>
            <m:f>
              <m:fPr>
                <m:ctrlPr>
                  <w:ins w:id="6" w:author="Tian Xiaochuan" w:date="2019-02-23T10:58:00Z">
                    <w:rPr>
                      <w:rFonts w:ascii="Cambria Math" w:eastAsia="SimSun" w:hAnsi="Cambria Math"/>
                      <w:i/>
                    </w:rPr>
                  </w:ins>
                </m:ctrlPr>
              </m:fPr>
              <m:num>
                <m:d>
                  <m:dPr>
                    <m:ctrlPr>
                      <w:ins w:id="7" w:author="Tian Xiaochuan" w:date="2019-02-23T10:58:00Z">
                        <w:rPr>
                          <w:rFonts w:ascii="Cambria Math" w:eastAsia="SimSun" w:hAnsi="Cambria Math"/>
                          <w:i/>
                        </w:rPr>
                      </w:ins>
                    </m:ctrlPr>
                  </m:dPr>
                  <m:e>
                    <m:sSub>
                      <m:sSubPr>
                        <m:ctrlPr>
                          <w:ins w:id="8"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d</m:t>
                        </m:r>
                      </m:sub>
                    </m:sSub>
                    <m:r>
                      <w:rPr>
                        <w:rFonts w:ascii="Cambria Math" w:eastAsia="SimSun" w:hAnsi="Cambria Math"/>
                      </w:rPr>
                      <m:t>-</m:t>
                    </m:r>
                    <m:sSub>
                      <m:sSubPr>
                        <m:ctrlPr>
                          <w:ins w:id="9"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f</m:t>
                        </m:r>
                      </m:sub>
                    </m:sSub>
                  </m:e>
                </m:d>
              </m:num>
              <m:den>
                <m:d>
                  <m:dPr>
                    <m:ctrlPr>
                      <w:ins w:id="10" w:author="Tian Xiaochuan" w:date="2019-02-23T10:58:00Z">
                        <w:rPr>
                          <w:rFonts w:ascii="Cambria Math" w:eastAsia="SimSun" w:hAnsi="Cambria Math"/>
                          <w:i/>
                        </w:rPr>
                      </w:ins>
                    </m:ctrlPr>
                  </m:dPr>
                  <m:e>
                    <m:sSub>
                      <m:sSubPr>
                        <m:ctrlPr>
                          <w:ins w:id="11"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c</m:t>
                        </m:r>
                      </m:sub>
                    </m:sSub>
                    <m:r>
                      <w:rPr>
                        <w:rFonts w:ascii="Cambria Math" w:eastAsia="SimSun" w:hAnsi="Cambria Math"/>
                      </w:rPr>
                      <m:t>-</m:t>
                    </m:r>
                    <m:sSub>
                      <m:sSubPr>
                        <m:ctrlPr>
                          <w:ins w:id="12"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i</m:t>
                        </m:r>
                      </m:sub>
                    </m:sSub>
                  </m:e>
                </m:d>
              </m:den>
            </m:f>
          </m:e>
        </m:eqArr>
      </m:oMath>
      <w:r w:rsidR="005575AE">
        <w:rPr>
          <w:rFonts w:eastAsia="SimSun"/>
        </w:rPr>
        <w:t xml:space="preserve"> </w:t>
      </w:r>
    </w:p>
    <w:p w14:paraId="3530453F" w14:textId="65EADCE0" w:rsidR="009479C8" w:rsidRDefault="009479C8" w:rsidP="009479C8">
      <w:pPr>
        <w:pStyle w:val="Text"/>
        <w:ind w:firstLine="0"/>
        <w:rPr>
          <w:rFonts w:eastAsia="SimSun"/>
        </w:rPr>
      </w:pPr>
      <w:r w:rsidRPr="006A7E67">
        <w:rPr>
          <w:rFonts w:eastAsia="SimSun"/>
        </w:rPr>
        <w:t xml:space="preserve">Where, </w:t>
      </w:r>
      <m:oMath>
        <m:sSub>
          <m:sSubPr>
            <m:ctrlPr>
              <w:ins w:id="13" w:author="Tian Xiaochuan" w:date="2019-02-23T10:58:00Z">
                <w:rPr>
                  <w:rFonts w:ascii="Cambria Math" w:eastAsia="SimSun" w:hAnsi="Cambria Math"/>
                  <w:i/>
                </w:rPr>
              </w:ins>
            </m:ctrlPr>
          </m:sSubPr>
          <m:e>
            <m:r>
              <w:rPr>
                <w:rFonts w:ascii="Cambria Math" w:eastAsia="SimSun" w:hAnsi="Cambria Math"/>
              </w:rPr>
              <m:t>h</m:t>
            </m:r>
          </m:e>
          <m:sub>
            <m:r>
              <w:rPr>
                <w:rFonts w:ascii="Cambria Math" w:eastAsia="SimSun" w:hAnsi="Cambria Math"/>
              </w:rPr>
              <m:t>d</m:t>
            </m:r>
          </m:sub>
        </m:sSub>
      </m:oMath>
      <w:r w:rsidRPr="006A7E67">
        <w:rPr>
          <w:rFonts w:eastAsia="SimSun"/>
        </w:rPr>
        <w:t xml:space="preserve"> is the height of the dike, </w:t>
      </w:r>
      <m:oMath>
        <m:sSub>
          <m:sSubPr>
            <m:ctrlPr>
              <w:ins w:id="14"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d</m:t>
            </m:r>
          </m:sub>
        </m:sSub>
      </m:oMath>
      <w:r w:rsidRPr="006A7E67">
        <w:rPr>
          <w:rFonts w:eastAsia="SimSun"/>
        </w:rPr>
        <w:t xml:space="preserve"> is the density of the solidified dike, </w:t>
      </w:r>
      <m:oMath>
        <m:sSub>
          <m:sSubPr>
            <m:ctrlPr>
              <w:ins w:id="15"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f</m:t>
            </m:r>
          </m:sub>
        </m:sSub>
      </m:oMath>
      <w:r w:rsidRPr="006A7E67">
        <w:rPr>
          <w:rFonts w:eastAsia="SimSun"/>
        </w:rPr>
        <w:t xml:space="preserve"> is the density of the fluid magma filling the dike, </w:t>
      </w:r>
      <m:oMath>
        <m:sSub>
          <m:sSubPr>
            <m:ctrlPr>
              <w:ins w:id="16"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c</m:t>
            </m:r>
          </m:sub>
        </m:sSub>
      </m:oMath>
      <w:r w:rsidR="008213C0" w:rsidRPr="006A7E67">
        <w:rPr>
          <w:rFonts w:eastAsia="SimSun"/>
        </w:rPr>
        <w:t xml:space="preserve"> is the density of the compensating lower crustal or mantle material that flows in respon</w:t>
      </w:r>
      <w:r w:rsidR="007856F3">
        <w:rPr>
          <w:rFonts w:eastAsia="SimSun"/>
        </w:rPr>
        <w:t>se to lateral load variations</w:t>
      </w:r>
      <w:r w:rsidRPr="006A7E67">
        <w:rPr>
          <w:rFonts w:eastAsia="SimSun"/>
        </w:rPr>
        <w:t>, and</w:t>
      </w:r>
      <w:r w:rsidR="008213C0">
        <w:rPr>
          <w:rFonts w:eastAsia="SimSun" w:hint="eastAsia"/>
          <w:lang w:eastAsia="zh-CN"/>
        </w:rPr>
        <w:t xml:space="preserve"> </w:t>
      </w:r>
      <m:oMath>
        <m:sSub>
          <m:sSubPr>
            <m:ctrlPr>
              <w:ins w:id="17"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i</m:t>
            </m:r>
          </m:sub>
        </m:sSub>
        <m:r>
          <w:rPr>
            <w:rFonts w:ascii="Cambria Math" w:eastAsia="SimSun" w:hAnsi="Cambria Math"/>
          </w:rPr>
          <m:t xml:space="preserve"> </m:t>
        </m:r>
      </m:oMath>
      <w:r w:rsidR="008213C0" w:rsidRPr="006A7E67">
        <w:rPr>
          <w:rFonts w:eastAsia="SimSun"/>
        </w:rPr>
        <w:t>is the density of the volcanic or sedimentary material infilling the depression produced by the load of the dike</w:t>
      </w:r>
      <w:r w:rsidRPr="006A7E67">
        <w:rPr>
          <w:rFonts w:eastAsia="SimSun"/>
        </w:rPr>
        <w:t>.  The fluid magma filled dike is assumed to rise so that it is in local isostatic equilibrium.  For simplicity</w:t>
      </w:r>
      <w:r w:rsidR="00CA70D1">
        <w:rPr>
          <w:rFonts w:eastAsia="SimSun" w:hint="eastAsia"/>
          <w:lang w:eastAsia="zh-CN"/>
        </w:rPr>
        <w:t xml:space="preserve">, </w:t>
      </w:r>
      <w:r w:rsidRPr="006A7E67">
        <w:rPr>
          <w:rFonts w:eastAsia="SimSun"/>
        </w:rPr>
        <w:t>in the analytic model</w:t>
      </w:r>
      <w:r w:rsidR="00CA70D1">
        <w:rPr>
          <w:rFonts w:eastAsia="SimSun" w:hint="eastAsia"/>
          <w:lang w:eastAsia="zh-CN"/>
        </w:rPr>
        <w:t>,</w:t>
      </w:r>
      <w:r w:rsidRPr="006A7E67">
        <w:rPr>
          <w:rFonts w:eastAsia="SimSun"/>
        </w:rPr>
        <w:t xml:space="preserve"> the upper </w:t>
      </w:r>
      <w:r>
        <w:rPr>
          <w:rFonts w:eastAsia="SimSun"/>
        </w:rPr>
        <w:t>c</w:t>
      </w:r>
      <w:r w:rsidRPr="006A7E67">
        <w:rPr>
          <w:rFonts w:eastAsia="SimSun"/>
        </w:rPr>
        <w:t>r</w:t>
      </w:r>
      <w:r>
        <w:rPr>
          <w:rFonts w:eastAsia="SimSun"/>
        </w:rPr>
        <w:t>u</w:t>
      </w:r>
      <w:r w:rsidRPr="006A7E67">
        <w:rPr>
          <w:rFonts w:eastAsia="SimSun"/>
        </w:rPr>
        <w:t xml:space="preserve">st is taken to have an initial thickness of </w:t>
      </w:r>
      <m:oMath>
        <m:sSub>
          <m:sSubPr>
            <m:ctrlPr>
              <w:ins w:id="18" w:author="Tian Xiaochuan" w:date="2019-02-23T10:58:00Z">
                <w:rPr>
                  <w:rFonts w:ascii="Cambria Math" w:eastAsia="SimSun" w:hAnsi="Cambria Math"/>
                  <w:i/>
                </w:rPr>
              </w:ins>
            </m:ctrlPr>
          </m:sSubPr>
          <m:e>
            <m:r>
              <w:rPr>
                <w:rFonts w:ascii="Cambria Math" w:eastAsia="SimSun" w:hAnsi="Cambria Math"/>
              </w:rPr>
              <m:t>h</m:t>
            </m:r>
          </m:e>
          <m:sub>
            <m:r>
              <w:rPr>
                <w:rFonts w:ascii="Cambria Math" w:eastAsia="SimSun" w:hAnsi="Cambria Math"/>
              </w:rPr>
              <m:t>d</m:t>
            </m:r>
          </m:sub>
        </m:sSub>
      </m:oMath>
      <w:r w:rsidRPr="006A7E67">
        <w:rPr>
          <w:rFonts w:eastAsia="SimSun"/>
        </w:rPr>
        <w:t xml:space="preserve"> and have the same density </w:t>
      </w:r>
      <m:oMath>
        <m:sSub>
          <m:sSubPr>
            <m:ctrlPr>
              <w:ins w:id="19" w:author="Tian Xiaochuan" w:date="2019-02-23T10:58:00Z">
                <w:rPr>
                  <w:rFonts w:ascii="Cambria Math" w:eastAsia="SimSun" w:hAnsi="Cambria Math"/>
                  <w:i/>
                </w:rPr>
              </w:ins>
            </m:ctrlPr>
          </m:sSubPr>
          <m:e>
            <m:r>
              <w:rPr>
                <w:rFonts w:ascii="Cambria Math" w:eastAsia="SimSun" w:hAnsi="Cambria Math"/>
              </w:rPr>
              <m:t>ρ</m:t>
            </m:r>
          </m:e>
          <m:sub>
            <m:r>
              <w:rPr>
                <w:rFonts w:ascii="Cambria Math" w:eastAsia="SimSun" w:hAnsi="Cambria Math"/>
              </w:rPr>
              <m:t>f</m:t>
            </m:r>
          </m:sub>
        </m:sSub>
      </m:oMath>
      <w:r w:rsidR="00D01146">
        <w:rPr>
          <w:rFonts w:eastAsia="SimSun" w:hint="eastAsia"/>
          <w:lang w:eastAsia="zh-CN"/>
        </w:rPr>
        <w:t xml:space="preserve"> </w:t>
      </w:r>
      <w:r w:rsidRPr="006A7E67">
        <w:rPr>
          <w:rFonts w:eastAsia="SimSun"/>
        </w:rPr>
        <w:t>as the fluid magma in the di</w:t>
      </w:r>
      <w:r w:rsidR="00963F67">
        <w:rPr>
          <w:rFonts w:eastAsia="SimSun"/>
        </w:rPr>
        <w:t>ke.  This insures that the dike</w:t>
      </w:r>
      <w:r w:rsidRPr="006A7E67">
        <w:rPr>
          <w:rFonts w:eastAsia="SimSun"/>
        </w:rPr>
        <w:t xml:space="preserve"> rise</w:t>
      </w:r>
      <w:r w:rsidR="00963F67">
        <w:rPr>
          <w:rFonts w:eastAsia="SimSun"/>
        </w:rPr>
        <w:t>s</w:t>
      </w:r>
      <w:r w:rsidRPr="006A7E67">
        <w:rPr>
          <w:rFonts w:eastAsia="SimSun"/>
        </w:rPr>
        <w:t xml:space="preserve"> to the level of the initial top of the crust.  The horizontal scale of bending of the model </w:t>
      </w:r>
      <w:del w:id="20" w:author="Tian Xiaochuan" w:date="2019-03-11T13:21:00Z">
        <w:r w:rsidRPr="006A7E67" w:rsidDel="007F2073">
          <w:rPr>
            <w:rFonts w:eastAsia="SimSun"/>
          </w:rPr>
          <w:delText xml:space="preserve">flows </w:delText>
        </w:r>
      </w:del>
      <w:ins w:id="21" w:author="Tian Xiaochuan" w:date="2019-03-11T13:21:00Z">
        <w:r w:rsidR="007F2073">
          <w:rPr>
            <w:rFonts w:eastAsia="SimSun"/>
          </w:rPr>
          <w:t>SDRs</w:t>
        </w:r>
        <w:r w:rsidR="007F2073" w:rsidRPr="006A7E67">
          <w:rPr>
            <w:rFonts w:eastAsia="SimSun"/>
          </w:rPr>
          <w:t xml:space="preserve"> </w:t>
        </w:r>
      </w:ins>
      <w:r w:rsidRPr="006A7E67">
        <w:rPr>
          <w:rFonts w:eastAsia="SimSun"/>
        </w:rPr>
        <w:t xml:space="preserve">depends on the flexure parameter </w:t>
      </w:r>
      <w:r w:rsidRPr="006A7E67">
        <w:rPr>
          <w:rFonts w:ascii="Symbol" w:eastAsia="SimSun" w:hAnsi="Symbol"/>
          <w:i/>
        </w:rPr>
        <w:t></w:t>
      </w:r>
      <w:r w:rsidRPr="006A7E67">
        <w:rPr>
          <w:rFonts w:eastAsia="SimSun"/>
        </w:rPr>
        <w:t>, and for a thin elastic plate this is proportional to</w:t>
      </w:r>
      <m:oMath>
        <m:r>
          <w:rPr>
            <w:rFonts w:ascii="Cambria Math" w:eastAsia="SimSun" w:hAnsi="Cambria Math"/>
          </w:rPr>
          <m:t xml:space="preserve"> </m:t>
        </m:r>
        <m:sSup>
          <m:sSupPr>
            <m:ctrlPr>
              <w:ins w:id="22" w:author="Tian Xiaochuan" w:date="2019-02-23T10:58:00Z">
                <w:rPr>
                  <w:rFonts w:ascii="Cambria Math" w:eastAsia="SimSun" w:hAnsi="Cambria Math"/>
                  <w:i/>
                </w:rPr>
              </w:ins>
            </m:ctrlPr>
          </m:sSupPr>
          <m:e>
            <m:r>
              <w:rPr>
                <w:rFonts w:ascii="Cambria Math" w:eastAsia="SimSun" w:hAnsi="Cambria Math"/>
              </w:rPr>
              <m:t>Te</m:t>
            </m:r>
          </m:e>
          <m:sup>
            <m:f>
              <m:fPr>
                <m:type m:val="skw"/>
                <m:ctrlPr>
                  <w:ins w:id="23" w:author="Tian Xiaochuan" w:date="2019-02-23T10:58:00Z">
                    <w:rPr>
                      <w:rFonts w:ascii="Cambria Math" w:eastAsia="SimSun" w:hAnsi="Cambria Math"/>
                      <w:i/>
                    </w:rPr>
                  </w:ins>
                </m:ctrlPr>
              </m:fPr>
              <m:num>
                <m:r>
                  <w:rPr>
                    <w:rFonts w:ascii="Cambria Math" w:eastAsia="SimSun" w:hAnsi="Cambria Math"/>
                  </w:rPr>
                  <m:t>3</m:t>
                </m:r>
              </m:num>
              <m:den>
                <m:r>
                  <w:rPr>
                    <w:rFonts w:ascii="Cambria Math" w:eastAsia="SimSun" w:hAnsi="Cambria Math"/>
                  </w:rPr>
                  <m:t>4</m:t>
                </m:r>
              </m:den>
            </m:f>
          </m:sup>
        </m:sSup>
      </m:oMath>
      <w:r w:rsidRPr="006A7E67">
        <w:rPr>
          <w:rFonts w:eastAsia="SimSun"/>
        </w:rPr>
        <w:t xml:space="preserve"> where </w:t>
      </w:r>
      <w:r w:rsidRPr="006A7E67">
        <w:rPr>
          <w:rFonts w:eastAsia="SimSun"/>
          <w:i/>
        </w:rPr>
        <w:t>Te</w:t>
      </w:r>
      <w:r w:rsidRPr="006A7E67">
        <w:rPr>
          <w:rFonts w:eastAsia="SimSun"/>
        </w:rPr>
        <w:t xml:space="preserve"> is the effective elastic plate thickness. </w:t>
      </w:r>
    </w:p>
    <w:p w14:paraId="70998930" w14:textId="73621B2F" w:rsidR="00021D55" w:rsidRDefault="009479C8" w:rsidP="009479C8">
      <w:pPr>
        <w:pStyle w:val="Text"/>
        <w:rPr>
          <w:lang w:eastAsia="zh-CN"/>
        </w:rPr>
      </w:pPr>
      <w:r w:rsidRPr="006A7E67">
        <w:rPr>
          <w:rFonts w:eastAsia="SimSun"/>
        </w:rPr>
        <w:t xml:space="preserve">The analytic description of magmatic loading produces model geometries that are similar to real SDR packages.  To relate </w:t>
      </w:r>
      <w:r w:rsidR="0013437E">
        <w:rPr>
          <w:rFonts w:eastAsia="SimSun"/>
        </w:rPr>
        <w:t xml:space="preserve">real </w:t>
      </w:r>
      <w:r w:rsidRPr="006A7E67">
        <w:rPr>
          <w:rFonts w:eastAsia="SimSun"/>
        </w:rPr>
        <w:t xml:space="preserve">SDR geometry to the effective elastic thickness of this model we define three simple and potentially observable parameters.  </w:t>
      </w:r>
      <w:r w:rsidRPr="006A7E67">
        <w:t>First, we define</w:t>
      </w:r>
      <w:r w:rsidRPr="006A7E67">
        <w:rPr>
          <w:lang w:eastAsia="zh-CN"/>
        </w:rPr>
        <w:t xml:space="preserve"> </w:t>
      </w:r>
      <m:oMath>
        <m:sSub>
          <m:sSubPr>
            <m:ctrlPr>
              <w:ins w:id="24"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Pr="006A7E67">
        <w:rPr>
          <w:lang w:eastAsia="zh-CN"/>
        </w:rPr>
        <w:t xml:space="preserve"> as the </w:t>
      </w:r>
      <w:r w:rsidR="00BC63B5">
        <w:rPr>
          <w:lang w:eastAsia="zh-CN"/>
        </w:rPr>
        <w:t xml:space="preserve">horizontal </w:t>
      </w:r>
      <w:r w:rsidRPr="006A7E67">
        <w:rPr>
          <w:lang w:eastAsia="zh-CN"/>
        </w:rPr>
        <w:t xml:space="preserve">distance between the </w:t>
      </w:r>
      <w:r w:rsidR="00BC63B5">
        <w:rPr>
          <w:lang w:eastAsia="zh-CN"/>
        </w:rPr>
        <w:t>tip of the last deposited lava infill</w:t>
      </w:r>
      <w:r w:rsidRPr="006A7E67">
        <w:rPr>
          <w:lang w:eastAsia="zh-CN"/>
        </w:rPr>
        <w:t xml:space="preserve"> and the first place where the dike-lava interface is flat (Figure </w:t>
      </w:r>
      <w:r w:rsidR="00BC63B5">
        <w:rPr>
          <w:lang w:eastAsia="zh-CN"/>
        </w:rPr>
        <w:t xml:space="preserve">2, </w:t>
      </w:r>
      <w:r w:rsidRPr="006A7E67">
        <w:rPr>
          <w:lang w:eastAsia="zh-CN"/>
        </w:rPr>
        <w:t>3</w:t>
      </w:r>
      <w:r w:rsidR="00DC6C27">
        <w:rPr>
          <w:lang w:eastAsia="zh-CN"/>
        </w:rPr>
        <w:t>a</w:t>
      </w:r>
      <w:r w:rsidRPr="006A7E67">
        <w:rPr>
          <w:lang w:eastAsia="zh-CN"/>
        </w:rPr>
        <w:t xml:space="preserve">).  As </w:t>
      </w:r>
      <w:r w:rsidRPr="00982364">
        <w:rPr>
          <w:lang w:eastAsia="zh-CN"/>
        </w:rPr>
        <w:t>derived in the Supplement t</w:t>
      </w:r>
      <w:r w:rsidRPr="006A7E67">
        <w:rPr>
          <w:lang w:eastAsia="zh-CN"/>
        </w:rPr>
        <w:t xml:space="preserve">his distance is </w:t>
      </w:r>
      <m:oMath>
        <m:r>
          <w:rPr>
            <w:rFonts w:ascii="Cambria Math" w:eastAsia="SimSun" w:hAnsi="Cambria Math"/>
          </w:rPr>
          <m:t>πα⁄2</m:t>
        </m:r>
      </m:oMath>
      <w:r w:rsidRPr="006A7E67">
        <w:rPr>
          <w:lang w:eastAsia="zh-CN"/>
        </w:rPr>
        <w:t xml:space="preserve">.  </w:t>
      </w:r>
      <w:r w:rsidR="005E2793">
        <w:rPr>
          <w:lang w:eastAsia="zh-CN"/>
        </w:rPr>
        <w:t>I</w:t>
      </w:r>
      <w:r w:rsidRPr="006A7E67">
        <w:rPr>
          <w:lang w:eastAsia="zh-CN"/>
        </w:rPr>
        <w:t xml:space="preserve">t may be difficult to </w:t>
      </w:r>
      <w:r w:rsidR="009C1493">
        <w:rPr>
          <w:rFonts w:hint="eastAsia"/>
          <w:lang w:eastAsia="zh-CN"/>
        </w:rPr>
        <w:t xml:space="preserve">accurately </w:t>
      </w:r>
      <w:r w:rsidRPr="006A7E67">
        <w:rPr>
          <w:lang w:eastAsia="zh-CN"/>
        </w:rPr>
        <w:t xml:space="preserve">determine </w:t>
      </w:r>
      <w:r w:rsidR="009C1493">
        <w:rPr>
          <w:rFonts w:hint="eastAsia"/>
          <w:lang w:eastAsia="zh-CN"/>
        </w:rPr>
        <w:t xml:space="preserve">in data </w:t>
      </w:r>
      <w:r w:rsidRPr="006A7E67">
        <w:rPr>
          <w:lang w:eastAsia="zh-CN"/>
        </w:rPr>
        <w:t xml:space="preserve">either the place </w:t>
      </w:r>
      <w:r w:rsidR="009C1493">
        <w:rPr>
          <w:rFonts w:hint="eastAsia"/>
          <w:lang w:eastAsia="zh-CN"/>
        </w:rPr>
        <w:t xml:space="preserve">of </w:t>
      </w:r>
      <w:r w:rsidRPr="006A7E67">
        <w:rPr>
          <w:lang w:eastAsia="zh-CN"/>
        </w:rPr>
        <w:t xml:space="preserve">the last axis of diking </w:t>
      </w:r>
      <w:r w:rsidR="009C1493">
        <w:rPr>
          <w:rFonts w:hint="eastAsia"/>
          <w:lang w:eastAsia="zh-CN"/>
        </w:rPr>
        <w:t xml:space="preserve">before seafloor spreading </w:t>
      </w:r>
      <w:r w:rsidRPr="006A7E67">
        <w:rPr>
          <w:lang w:eastAsia="zh-CN"/>
        </w:rPr>
        <w:t>or the place where the dik</w:t>
      </w:r>
      <w:r>
        <w:rPr>
          <w:lang w:eastAsia="zh-CN"/>
        </w:rPr>
        <w:t xml:space="preserve">e-lava interface becomes flat. </w:t>
      </w:r>
      <w:r w:rsidR="000B0FFA">
        <w:rPr>
          <w:lang w:eastAsia="zh-CN"/>
        </w:rPr>
        <w:t>U</w:t>
      </w:r>
      <w:r w:rsidR="00DC6C27">
        <w:rPr>
          <w:lang w:eastAsia="zh-CN"/>
        </w:rPr>
        <w:t>ncertainty</w:t>
      </w:r>
      <w:r w:rsidR="000B0FFA">
        <w:rPr>
          <w:lang w:eastAsia="zh-CN"/>
        </w:rPr>
        <w:t xml:space="preserve"> in this horizontal position</w:t>
      </w:r>
      <w:r w:rsidR="00DC6C27">
        <w:rPr>
          <w:lang w:eastAsia="zh-CN"/>
        </w:rPr>
        <w:t xml:space="preserve"> </w:t>
      </w:r>
      <w:r w:rsidR="000B0FFA">
        <w:rPr>
          <w:lang w:eastAsia="zh-CN"/>
        </w:rPr>
        <w:t xml:space="preserve">of </w:t>
      </w:r>
      <m:oMath>
        <m:r>
          <w:rPr>
            <w:rFonts w:ascii="Cambria Math" w:hAnsi="Cambria Math"/>
            <w:lang w:eastAsia="zh-CN"/>
          </w:rPr>
          <m:t>±</m:t>
        </m:r>
      </m:oMath>
      <w:r w:rsidR="000B0FFA">
        <w:rPr>
          <w:lang w:eastAsia="zh-CN"/>
        </w:rPr>
        <w:t>0.2</w:t>
      </w:r>
      <m:oMath>
        <m:r>
          <w:rPr>
            <w:rFonts w:ascii="Cambria Math" w:hAnsi="Cambria Math"/>
            <w:lang w:eastAsia="zh-CN"/>
          </w:rPr>
          <m:t>α</m:t>
        </m:r>
      </m:oMath>
      <w:r w:rsidR="000B0FFA">
        <w:rPr>
          <w:lang w:eastAsia="zh-CN"/>
        </w:rPr>
        <w:t xml:space="preserve"> (</w:t>
      </w:r>
      <m:oMath>
        <m:r>
          <w:rPr>
            <w:rFonts w:ascii="Cambria Math" w:hAnsi="Cambria Math"/>
            <w:lang w:eastAsia="zh-CN"/>
          </w:rPr>
          <m:t>±</m:t>
        </m:r>
      </m:oMath>
      <w:r w:rsidR="000B0FFA">
        <w:rPr>
          <w:lang w:eastAsia="zh-CN"/>
        </w:rPr>
        <w:t>13% of X</w:t>
      </w:r>
      <w:r w:rsidR="000B0FFA" w:rsidRPr="00285F97">
        <w:rPr>
          <w:vertAlign w:val="subscript"/>
          <w:lang w:eastAsia="zh-CN"/>
        </w:rPr>
        <w:t>f</w:t>
      </w:r>
      <w:r w:rsidR="000B0FFA">
        <w:rPr>
          <w:lang w:eastAsia="zh-CN"/>
        </w:rPr>
        <w:t xml:space="preserve">) </w:t>
      </w:r>
      <w:r w:rsidR="005E2793">
        <w:rPr>
          <w:lang w:eastAsia="zh-CN"/>
        </w:rPr>
        <w:t>results in a</w:t>
      </w:r>
      <w:r w:rsidR="00DC6C27">
        <w:rPr>
          <w:lang w:eastAsia="zh-CN"/>
        </w:rPr>
        <w:t xml:space="preserve"> Te</w:t>
      </w:r>
      <w:r w:rsidR="005E2793">
        <w:rPr>
          <w:lang w:eastAsia="zh-CN"/>
        </w:rPr>
        <w:t xml:space="preserve"> estimation </w:t>
      </w:r>
      <w:r w:rsidR="00DC6C27">
        <w:rPr>
          <w:lang w:eastAsia="zh-CN"/>
        </w:rPr>
        <w:t xml:space="preserve">error </w:t>
      </w:r>
      <w:r w:rsidR="005E2793">
        <w:rPr>
          <w:lang w:eastAsia="zh-CN"/>
        </w:rPr>
        <w:t>of less than</w:t>
      </w:r>
      <w:r w:rsidR="00DC6C27">
        <w:rPr>
          <w:lang w:eastAsia="zh-CN"/>
        </w:rPr>
        <w:t xml:space="preserve"> 20% </w:t>
      </w:r>
      <w:r w:rsidR="00770FCE">
        <w:rPr>
          <w:lang w:eastAsia="zh-CN"/>
        </w:rPr>
        <w:t>(Figure 3b)</w:t>
      </w:r>
      <w:r w:rsidR="009C2C01">
        <w:rPr>
          <w:lang w:eastAsia="zh-CN"/>
        </w:rPr>
        <w:t>.</w:t>
      </w:r>
      <w:r w:rsidRPr="006A7E67">
        <w:rPr>
          <w:lang w:eastAsia="zh-CN"/>
        </w:rPr>
        <w:t xml:space="preserve"> </w:t>
      </w:r>
    </w:p>
    <w:p w14:paraId="77C44CA1" w14:textId="2819AE5C" w:rsidR="00DA5EE2" w:rsidRPr="004A14FA" w:rsidRDefault="009C2C01" w:rsidP="004A14FA">
      <w:pPr>
        <w:pStyle w:val="Text"/>
        <w:rPr>
          <w:rFonts w:eastAsia="SimSun"/>
          <w:iCs/>
          <w:color w:val="000000" w:themeColor="text1"/>
          <w:kern w:val="28"/>
        </w:rPr>
      </w:pPr>
      <w:r>
        <w:rPr>
          <w:lang w:eastAsia="zh-CN"/>
        </w:rPr>
        <w:t>W</w:t>
      </w:r>
      <w:r w:rsidR="009479C8" w:rsidRPr="006A7E67">
        <w:rPr>
          <w:lang w:eastAsia="zh-CN"/>
        </w:rPr>
        <w:t>e also consider the ratio</w:t>
      </w:r>
      <m:oMath>
        <m:r>
          <w:rPr>
            <w:rFonts w:ascii="Cambria Math" w:hAnsi="Cambria Math"/>
            <w:lang w:eastAsia="zh-CN"/>
          </w:rPr>
          <m:t xml:space="preserve"> </m:t>
        </m:r>
        <m:r>
          <w:rPr>
            <w:rFonts w:ascii="Cambria Math" w:eastAsia="SimSun" w:hAnsi="Cambria Math"/>
            <w:color w:val="000000" w:themeColor="text1"/>
            <w:kern w:val="28"/>
          </w:rPr>
          <m:t>γ</m:t>
        </m:r>
      </m:oMath>
      <w:r w:rsidR="009479C8" w:rsidRPr="006A7E67">
        <w:rPr>
          <w:rFonts w:eastAsia="SimSun"/>
        </w:rPr>
        <w:t xml:space="preserve"> between </w:t>
      </w:r>
      <w:r w:rsidR="007B6374">
        <w:rPr>
          <w:rFonts w:eastAsia="SimSun"/>
        </w:rPr>
        <w:t xml:space="preserve">the thickness of the SDR </w:t>
      </w:r>
      <w:r w:rsidR="009479C8" w:rsidRPr="006A7E67">
        <w:rPr>
          <w:rFonts w:eastAsia="SimSun"/>
        </w:rPr>
        <w:t xml:space="preserve">and the slope of the flows intersecting with the </w:t>
      </w:r>
      <w:r w:rsidR="007B6374">
        <w:rPr>
          <w:rFonts w:eastAsia="SimSun"/>
        </w:rPr>
        <w:t xml:space="preserve">dike-lava </w:t>
      </w:r>
      <w:r w:rsidR="009479C8" w:rsidRPr="006A7E67">
        <w:rPr>
          <w:rFonts w:eastAsia="SimSun"/>
        </w:rPr>
        <w:t xml:space="preserve">interface.  As noted in the appendix this ratio varies slowly with distance from </w:t>
      </w:r>
      <w:r w:rsidR="00097527">
        <w:rPr>
          <w:rFonts w:eastAsia="SimSun"/>
        </w:rPr>
        <w:t xml:space="preserve">the </w:t>
      </w:r>
      <w:r w:rsidR="005110BA">
        <w:rPr>
          <w:rFonts w:eastAsia="SimSun"/>
        </w:rPr>
        <w:t>axis of diking and equals</w:t>
      </w:r>
      <w:r w:rsidR="00C16B35">
        <w:rPr>
          <w:rFonts w:eastAsia="SimSun" w:hint="eastAsia"/>
          <w:lang w:eastAsia="zh-CN"/>
        </w:rPr>
        <w:t xml:space="preserve"> </w:t>
      </w:r>
      <m:oMath>
        <m:r>
          <w:rPr>
            <w:rFonts w:ascii="Cambria Math" w:hAnsi="Cambria Math"/>
            <w:vertAlign w:val="subscript"/>
          </w:rPr>
          <m:t>α</m:t>
        </m:r>
        <m:r>
          <m:rPr>
            <m:sty m:val="p"/>
          </m:rPr>
          <w:rPr>
            <w:rFonts w:ascii="Cambria Math" w:hAnsi="Cambria Math"/>
            <w:vertAlign w:val="subscript"/>
          </w:rPr>
          <m:t>/2[1+</m:t>
        </m:r>
        <m:func>
          <m:funcPr>
            <m:ctrlPr>
              <w:ins w:id="25" w:author="Tian Xiaochuan" w:date="2019-02-23T10:58:00Z">
                <w:rPr>
                  <w:rFonts w:ascii="Cambria Math" w:hAnsi="Cambria Math"/>
                  <w:vertAlign w:val="subscript"/>
                </w:rPr>
              </w:ins>
            </m:ctrlPr>
          </m:funcPr>
          <m:fName>
            <m:r>
              <m:rPr>
                <m:sty m:val="p"/>
              </m:rPr>
              <w:rPr>
                <w:rFonts w:ascii="Cambria Math" w:hAnsi="Cambria Math"/>
                <w:vertAlign w:val="subscript"/>
              </w:rPr>
              <m:t>exp</m:t>
            </m:r>
          </m:fName>
          <m:e>
            <m:d>
              <m:dPr>
                <m:ctrlPr>
                  <w:ins w:id="26" w:author="Tian Xiaochuan" w:date="2019-02-23T10:58:00Z">
                    <w:rPr>
                      <w:rFonts w:ascii="Cambria Math" w:hAnsi="Cambria Math"/>
                      <w:vertAlign w:val="subscript"/>
                    </w:rPr>
                  </w:ins>
                </m:ctrlPr>
              </m:dPr>
              <m:e>
                <m:r>
                  <m:rPr>
                    <m:sty m:val="p"/>
                  </m:rPr>
                  <w:rPr>
                    <w:rFonts w:ascii="Cambria Math" w:hAnsi="Cambria Math"/>
                    <w:vertAlign w:val="subscript"/>
                  </w:rPr>
                  <m:t>-</m:t>
                </m:r>
                <m:r>
                  <w:rPr>
                    <w:rFonts w:ascii="Cambria Math" w:hAnsi="Cambria Math"/>
                    <w:vertAlign w:val="subscript"/>
                  </w:rPr>
                  <m:t>π</m:t>
                </m:r>
                <m:r>
                  <m:rPr>
                    <m:sty m:val="p"/>
                  </m:rPr>
                  <w:rPr>
                    <w:rFonts w:ascii="Cambria Math" w:hAnsi="Cambria Math"/>
                    <w:vertAlign w:val="subscript"/>
                  </w:rPr>
                  <m:t>/</m:t>
                </m:r>
                <m:r>
                  <w:rPr>
                    <w:rFonts w:ascii="Cambria Math" w:hAnsi="Cambria Math"/>
                    <w:vertAlign w:val="subscript"/>
                  </w:rPr>
                  <m:t>2</m:t>
                </m:r>
              </m:e>
            </m:d>
          </m:e>
        </m:func>
        <m:r>
          <m:rPr>
            <m:sty m:val="p"/>
          </m:rPr>
          <w:rPr>
            <w:rFonts w:ascii="Cambria Math" w:hAnsi="Cambria Math"/>
            <w:vertAlign w:val="subscript"/>
          </w:rPr>
          <m:t>]</m:t>
        </m:r>
      </m:oMath>
      <w:r w:rsidR="007B6374">
        <w:rPr>
          <w:rFonts w:eastAsia="SimSun"/>
          <w:iCs/>
          <w:color w:val="000000" w:themeColor="text1"/>
          <w:kern w:val="28"/>
        </w:rPr>
        <w:t xml:space="preserve"> </w:t>
      </w:r>
      <w:r w:rsidR="009479C8" w:rsidRPr="006A7E67">
        <w:rPr>
          <w:rFonts w:eastAsia="SimSun"/>
          <w:iCs/>
          <w:color w:val="000000" w:themeColor="text1"/>
          <w:kern w:val="28"/>
        </w:rPr>
        <w:t xml:space="preserve">at a distance </w:t>
      </w:r>
      <m:oMath>
        <m:sSub>
          <m:sSubPr>
            <m:ctrlPr>
              <w:ins w:id="27"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7B6374">
        <w:rPr>
          <w:rFonts w:eastAsia="SimSun"/>
        </w:rPr>
        <w:t xml:space="preserve"> away from the </w:t>
      </w:r>
      <w:r w:rsidR="00C46314">
        <w:rPr>
          <w:rFonts w:eastAsia="SimSun"/>
        </w:rPr>
        <w:t xml:space="preserve">seaward </w:t>
      </w:r>
      <w:r w:rsidR="007B6374">
        <w:rPr>
          <w:rFonts w:eastAsia="SimSun"/>
        </w:rPr>
        <w:t>tip of the last deposited SDR</w:t>
      </w:r>
      <w:r w:rsidR="009479C8" w:rsidRPr="006A7E67">
        <w:rPr>
          <w:rFonts w:eastAsia="SimSun"/>
          <w:iCs/>
          <w:color w:val="000000" w:themeColor="text1"/>
          <w:kern w:val="28"/>
        </w:rPr>
        <w:t>.</w:t>
      </w:r>
      <w:r>
        <w:rPr>
          <w:rFonts w:eastAsia="SimSun"/>
          <w:iCs/>
          <w:color w:val="000000" w:themeColor="text1"/>
          <w:kern w:val="28"/>
        </w:rPr>
        <w:t xml:space="preserve"> </w:t>
      </w:r>
      <w:r w:rsidR="00021D55">
        <w:rPr>
          <w:lang w:eastAsia="zh-CN"/>
        </w:rPr>
        <w:t xml:space="preserve">Uncertainty in the horizontal position of </w:t>
      </w:r>
      <m:oMath>
        <m:sSub>
          <m:sSubPr>
            <m:ctrlPr>
              <w:ins w:id="28"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021D55">
        <w:rPr>
          <w:rFonts w:eastAsia="SimSun"/>
        </w:rPr>
        <w:t xml:space="preserve"> </w:t>
      </w:r>
      <w:r w:rsidR="00021D55" w:rsidDel="00021D55">
        <w:rPr>
          <w:rFonts w:eastAsia="SimSun"/>
          <w:iCs/>
          <w:color w:val="000000" w:themeColor="text1"/>
          <w:kern w:val="28"/>
        </w:rPr>
        <w:t xml:space="preserve"> </w:t>
      </w:r>
      <w:r w:rsidR="00770FCE">
        <w:rPr>
          <w:rFonts w:eastAsia="SimSun"/>
          <w:iCs/>
          <w:color w:val="000000" w:themeColor="text1"/>
          <w:kern w:val="28"/>
        </w:rPr>
        <w:t xml:space="preserve">from </w:t>
      </w:r>
      <m:oMath>
        <m:r>
          <w:rPr>
            <w:rFonts w:ascii="Cambria Math" w:eastAsia="SimSun" w:hAnsi="Cambria Math"/>
            <w:color w:val="000000" w:themeColor="text1"/>
            <w:kern w:val="28"/>
          </w:rPr>
          <m:t>α</m:t>
        </m:r>
      </m:oMath>
      <w:r w:rsidR="00770FCE">
        <w:rPr>
          <w:rFonts w:eastAsia="SimSun"/>
          <w:iCs/>
          <w:color w:val="000000" w:themeColor="text1"/>
          <w:kern w:val="28"/>
        </w:rPr>
        <w:t xml:space="preserve"> to 5</w:t>
      </w:r>
      <m:oMath>
        <m:r>
          <w:rPr>
            <w:rFonts w:ascii="Cambria Math" w:eastAsia="SimSun" w:hAnsi="Cambria Math"/>
            <w:color w:val="000000" w:themeColor="text1"/>
            <w:kern w:val="28"/>
          </w:rPr>
          <m:t>α</m:t>
        </m:r>
      </m:oMath>
      <w:r w:rsidR="00770FCE">
        <w:rPr>
          <w:rFonts w:eastAsia="SimSun"/>
          <w:iCs/>
          <w:color w:val="000000" w:themeColor="text1"/>
          <w:kern w:val="28"/>
        </w:rPr>
        <w:t xml:space="preserve"> away from the tip of the flat SDR</w:t>
      </w:r>
      <w:r w:rsidR="00731FAF">
        <w:rPr>
          <w:rFonts w:eastAsia="SimSun"/>
          <w:iCs/>
          <w:color w:val="000000" w:themeColor="text1"/>
          <w:kern w:val="28"/>
        </w:rPr>
        <w:t xml:space="preserve"> </w:t>
      </w:r>
      <w:r w:rsidR="00731FAF">
        <w:rPr>
          <w:rFonts w:eastAsia="SimSun" w:hint="eastAsia"/>
          <w:iCs/>
          <w:color w:val="000000" w:themeColor="text1"/>
          <w:kern w:val="28"/>
        </w:rPr>
        <w:t>results in an</w:t>
      </w:r>
      <w:r w:rsidR="00770FCE">
        <w:rPr>
          <w:rFonts w:eastAsia="SimSun"/>
          <w:iCs/>
          <w:color w:val="000000" w:themeColor="text1"/>
          <w:kern w:val="28"/>
        </w:rPr>
        <w:t xml:space="preserve"> estimation error of Te ranges from </w:t>
      </w:r>
      <w:r w:rsidR="00021D55">
        <w:rPr>
          <w:rFonts w:eastAsia="SimSun"/>
          <w:iCs/>
          <w:color w:val="000000" w:themeColor="text1"/>
          <w:kern w:val="28"/>
        </w:rPr>
        <w:t>+</w:t>
      </w:r>
      <w:r w:rsidR="00770FCE">
        <w:rPr>
          <w:rFonts w:eastAsia="SimSun"/>
          <w:iCs/>
          <w:color w:val="000000" w:themeColor="text1"/>
          <w:kern w:val="28"/>
        </w:rPr>
        <w:t xml:space="preserve">20% to -10% (Figure 3c). </w:t>
      </w:r>
      <w:r w:rsidR="00021D55">
        <w:rPr>
          <w:rFonts w:eastAsia="SimSun"/>
          <w:iCs/>
          <w:color w:val="000000" w:themeColor="text1"/>
          <w:kern w:val="28"/>
        </w:rPr>
        <w:t>The effect of underestimating the depth to the base of the S</w:t>
      </w:r>
      <w:r w:rsidR="001459DA">
        <w:rPr>
          <w:rFonts w:eastAsia="SimSun" w:hint="eastAsia"/>
          <w:iCs/>
          <w:color w:val="000000" w:themeColor="text1"/>
          <w:kern w:val="28"/>
        </w:rPr>
        <w:t>DR</w:t>
      </w:r>
      <w:r w:rsidR="00021D55">
        <w:rPr>
          <w:rFonts w:eastAsia="SimSun"/>
          <w:iCs/>
          <w:color w:val="000000" w:themeColor="text1"/>
          <w:kern w:val="28"/>
        </w:rPr>
        <w:t xml:space="preserve">s, </w:t>
      </w:r>
      <w:r w:rsidR="00770FCE">
        <w:rPr>
          <w:rFonts w:eastAsia="SimSun"/>
          <w:iCs/>
          <w:color w:val="000000" w:themeColor="text1"/>
          <w:kern w:val="28"/>
        </w:rPr>
        <w:t xml:space="preserve">due to difficulties in imaging the deeper SDRs, </w:t>
      </w:r>
      <w:r w:rsidR="00021D55">
        <w:rPr>
          <w:rFonts w:eastAsia="SimSun"/>
          <w:iCs/>
          <w:color w:val="000000" w:themeColor="text1"/>
          <w:kern w:val="28"/>
        </w:rPr>
        <w:t>by 30%</w:t>
      </w:r>
      <w:r w:rsidR="00770FCE">
        <w:rPr>
          <w:rFonts w:eastAsia="SimSun"/>
          <w:iCs/>
          <w:color w:val="000000" w:themeColor="text1"/>
          <w:kern w:val="28"/>
        </w:rPr>
        <w:t xml:space="preserve"> </w:t>
      </w:r>
      <w:r w:rsidR="00021D55">
        <w:rPr>
          <w:rFonts w:eastAsia="SimSun"/>
          <w:iCs/>
          <w:color w:val="000000" w:themeColor="text1"/>
          <w:kern w:val="28"/>
        </w:rPr>
        <w:t>pr</w:t>
      </w:r>
      <w:r w:rsidR="001459DA">
        <w:rPr>
          <w:rFonts w:eastAsia="SimSun" w:hint="eastAsia"/>
          <w:iCs/>
          <w:color w:val="000000" w:themeColor="text1"/>
          <w:kern w:val="28"/>
        </w:rPr>
        <w:t>o</w:t>
      </w:r>
      <w:r w:rsidR="00021D55">
        <w:rPr>
          <w:rFonts w:eastAsia="SimSun"/>
          <w:iCs/>
          <w:color w:val="000000" w:themeColor="text1"/>
          <w:kern w:val="28"/>
        </w:rPr>
        <w:t>duces an underestimate</w:t>
      </w:r>
      <w:r w:rsidR="000C5570">
        <w:rPr>
          <w:rFonts w:eastAsia="SimSun"/>
          <w:iCs/>
          <w:color w:val="000000" w:themeColor="text1"/>
          <w:kern w:val="28"/>
        </w:rPr>
        <w:t xml:space="preserve"> of Te</w:t>
      </w:r>
      <w:r w:rsidR="00770FCE">
        <w:rPr>
          <w:rFonts w:eastAsia="SimSun"/>
          <w:iCs/>
          <w:color w:val="000000" w:themeColor="text1"/>
          <w:kern w:val="28"/>
        </w:rPr>
        <w:t xml:space="preserve"> </w:t>
      </w:r>
      <w:r w:rsidR="00021D55">
        <w:rPr>
          <w:rFonts w:eastAsia="SimSun"/>
          <w:iCs/>
          <w:color w:val="000000" w:themeColor="text1"/>
          <w:kern w:val="28"/>
        </w:rPr>
        <w:t>of ~20%</w:t>
      </w:r>
      <w:r w:rsidR="00770FCE">
        <w:rPr>
          <w:rFonts w:eastAsia="SimSun"/>
          <w:iCs/>
          <w:color w:val="000000" w:themeColor="text1"/>
          <w:kern w:val="28"/>
        </w:rPr>
        <w:t xml:space="preserve"> </w:t>
      </w:r>
      <w:r w:rsidR="006D2F71">
        <w:rPr>
          <w:rFonts w:eastAsia="SimSun"/>
          <w:iCs/>
          <w:color w:val="000000" w:themeColor="text1"/>
          <w:kern w:val="28"/>
        </w:rPr>
        <w:t>(Figure 3d)</w:t>
      </w:r>
      <w:r w:rsidR="000C5570">
        <w:rPr>
          <w:rFonts w:eastAsia="SimSun"/>
          <w:iCs/>
          <w:color w:val="000000" w:themeColor="text1"/>
          <w:kern w:val="28"/>
        </w:rPr>
        <w:t>.</w:t>
      </w:r>
    </w:p>
    <w:p w14:paraId="043C1907" w14:textId="3133B0BE" w:rsidR="009479C8" w:rsidRPr="009479C8" w:rsidRDefault="009479C8">
      <w:pPr>
        <w:pStyle w:val="Text"/>
        <w:rPr>
          <w:rFonts w:eastAsia="SimSun"/>
        </w:rPr>
      </w:pPr>
      <w:r w:rsidRPr="006A7E67">
        <w:rPr>
          <w:rFonts w:eastAsia="SimSun"/>
          <w:iCs/>
          <w:color w:val="000000" w:themeColor="text1"/>
          <w:kern w:val="28"/>
        </w:rPr>
        <w:t xml:space="preserve">The last way of relating SDR geometry to model parameters is through the angle </w:t>
      </w:r>
      <m:oMath>
        <m:r>
          <m:rPr>
            <m:sty m:val="p"/>
          </m:rPr>
          <w:rPr>
            <w:rFonts w:ascii="Cambria Math" w:hAnsi="Cambria Math"/>
            <w:color w:val="000000" w:themeColor="text1"/>
            <w:kern w:val="28"/>
          </w:rPr>
          <m:t>ϕ</m:t>
        </m:r>
      </m:oMath>
      <w:r w:rsidRPr="006A7E67">
        <w:rPr>
          <w:rFonts w:eastAsia="SimSun"/>
          <w:iCs/>
          <w:color w:val="000000" w:themeColor="text1"/>
          <w:kern w:val="28"/>
        </w:rPr>
        <w:t xml:space="preserve"> between the dike-flow interface and the intersecting flow</w:t>
      </w:r>
      <w:r w:rsidR="00A606B8">
        <w:rPr>
          <w:rFonts w:eastAsia="SimSun"/>
          <w:iCs/>
          <w:color w:val="000000" w:themeColor="text1"/>
          <w:kern w:val="28"/>
        </w:rPr>
        <w:t xml:space="preserve"> (SDR)</w:t>
      </w:r>
      <w:r w:rsidRPr="006A7E67">
        <w:rPr>
          <w:rFonts w:eastAsia="SimSun"/>
          <w:iCs/>
          <w:color w:val="000000" w:themeColor="text1"/>
          <w:kern w:val="28"/>
        </w:rPr>
        <w:t xml:space="preserve"> (see Figure 3).  This is the easiest measurement to make </w:t>
      </w:r>
      <w:r w:rsidR="00CC0E79">
        <w:rPr>
          <w:rFonts w:eastAsia="SimSun"/>
          <w:iCs/>
          <w:color w:val="000000" w:themeColor="text1"/>
          <w:kern w:val="28"/>
        </w:rPr>
        <w:t xml:space="preserve">on seismic depth sections </w:t>
      </w:r>
      <w:r w:rsidRPr="006A7E67">
        <w:rPr>
          <w:rFonts w:eastAsia="SimSun"/>
          <w:iCs/>
          <w:color w:val="000000" w:themeColor="text1"/>
          <w:kern w:val="28"/>
        </w:rPr>
        <w:t xml:space="preserve">and has the advantage that the </w:t>
      </w:r>
      <w:r w:rsidR="00387FFC">
        <w:rPr>
          <w:rFonts w:eastAsia="SimSun"/>
          <w:iCs/>
          <w:color w:val="000000" w:themeColor="text1"/>
          <w:kern w:val="28"/>
        </w:rPr>
        <w:t xml:space="preserve">analytic </w:t>
      </w:r>
      <w:r w:rsidRPr="006A7E67">
        <w:rPr>
          <w:rFonts w:eastAsia="SimSun"/>
          <w:iCs/>
          <w:color w:val="000000" w:themeColor="text1"/>
          <w:kern w:val="28"/>
        </w:rPr>
        <w:t xml:space="preserve">model predicts that the angle is </w:t>
      </w:r>
      <w:r w:rsidR="00387FFC">
        <w:rPr>
          <w:rFonts w:eastAsia="SimSun"/>
          <w:iCs/>
          <w:color w:val="000000" w:themeColor="text1"/>
          <w:kern w:val="28"/>
        </w:rPr>
        <w:t xml:space="preserve">nearly </w:t>
      </w:r>
      <w:r w:rsidRPr="006A7E67">
        <w:rPr>
          <w:rFonts w:eastAsia="SimSun"/>
          <w:iCs/>
          <w:color w:val="000000" w:themeColor="text1"/>
          <w:kern w:val="28"/>
        </w:rPr>
        <w:t xml:space="preserve">constant with distance from the axis </w:t>
      </w:r>
      <w:r w:rsidR="00387FFC">
        <w:rPr>
          <w:rFonts w:eastAsia="SimSun"/>
          <w:iCs/>
          <w:color w:val="000000" w:themeColor="text1"/>
          <w:kern w:val="28"/>
        </w:rPr>
        <w:t>o</w:t>
      </w:r>
      <w:r w:rsidRPr="006A7E67">
        <w:rPr>
          <w:rFonts w:eastAsia="SimSun"/>
          <w:iCs/>
          <w:color w:val="000000" w:themeColor="text1"/>
          <w:kern w:val="28"/>
        </w:rPr>
        <w:t>f diking</w:t>
      </w:r>
      <w:r w:rsidR="00387FFC">
        <w:rPr>
          <w:rFonts w:eastAsia="SimSun"/>
          <w:iCs/>
          <w:color w:val="000000" w:themeColor="text1"/>
          <w:kern w:val="28"/>
        </w:rPr>
        <w:t>. A</w:t>
      </w:r>
      <w:r w:rsidRPr="006A7E67">
        <w:rPr>
          <w:rFonts w:eastAsia="SimSun"/>
          <w:iCs/>
          <w:color w:val="000000" w:themeColor="text1"/>
          <w:kern w:val="28"/>
        </w:rPr>
        <w:t xml:space="preserve">s described in the </w:t>
      </w:r>
      <w:r w:rsidR="00387FFC">
        <w:rPr>
          <w:rFonts w:eastAsia="SimSun"/>
          <w:iCs/>
          <w:color w:val="000000" w:themeColor="text1"/>
          <w:kern w:val="28"/>
        </w:rPr>
        <w:t>s</w:t>
      </w:r>
      <w:r w:rsidRPr="006A7E67">
        <w:rPr>
          <w:rFonts w:eastAsia="SimSun"/>
          <w:iCs/>
          <w:color w:val="000000" w:themeColor="text1"/>
          <w:kern w:val="28"/>
        </w:rPr>
        <w:t>upplement</w:t>
      </w:r>
      <w:r w:rsidR="00387FFC">
        <w:rPr>
          <w:rFonts w:eastAsia="SimSun"/>
          <w:iCs/>
          <w:color w:val="000000" w:themeColor="text1"/>
          <w:kern w:val="28"/>
        </w:rPr>
        <w:t>,</w:t>
      </w:r>
      <w:r w:rsidRPr="006A7E67">
        <w:rPr>
          <w:rFonts w:eastAsia="SimSun"/>
          <w:iCs/>
          <w:color w:val="000000" w:themeColor="text1"/>
          <w:kern w:val="28"/>
        </w:rPr>
        <w:t xml:space="preserve"> it depends on </w:t>
      </w:r>
      <w:r w:rsidRPr="00AB3113">
        <w:rPr>
          <w:rFonts w:eastAsia="SimSun"/>
          <w:iCs/>
          <w:color w:val="000000" w:themeColor="text1"/>
          <w:kern w:val="28"/>
        </w:rPr>
        <w:t xml:space="preserve">both </w:t>
      </w:r>
      <m:oMath>
        <m:sSub>
          <m:sSubPr>
            <m:ctrlPr>
              <w:ins w:id="29" w:author="Tian Xiaochuan" w:date="2019-02-23T10:58:00Z">
                <w:rPr>
                  <w:rFonts w:ascii="Cambria Math" w:eastAsia="SimSun" w:hAnsi="Cambria Math"/>
                  <w:i/>
                </w:rPr>
              </w:ins>
            </m:ctrlPr>
          </m:sSubPr>
          <m:e>
            <m:r>
              <w:rPr>
                <w:rFonts w:ascii="Cambria Math" w:eastAsia="SimSun" w:hAnsi="Cambria Math"/>
              </w:rPr>
              <m:t>w</m:t>
            </m:r>
          </m:e>
          <m:sub>
            <m:r>
              <w:rPr>
                <w:rFonts w:ascii="Cambria Math" w:eastAsia="SimSun" w:hAnsi="Cambria Math"/>
              </w:rPr>
              <m:t>0</m:t>
            </m:r>
          </m:sub>
        </m:sSub>
      </m:oMath>
      <w:r w:rsidRPr="00AB3113">
        <w:rPr>
          <w:rFonts w:eastAsia="SimSun"/>
          <w:iCs/>
          <w:color w:val="000000" w:themeColor="text1"/>
          <w:kern w:val="28"/>
        </w:rPr>
        <w:t xml:space="preserve"> and </w:t>
      </w:r>
      <m:oMath>
        <m:r>
          <w:rPr>
            <w:rFonts w:ascii="Cambria Math" w:eastAsia="SimSun" w:hAnsi="Cambria Math"/>
          </w:rPr>
          <m:t>α</m:t>
        </m:r>
      </m:oMath>
      <w:r w:rsidRPr="006A7E67">
        <w:rPr>
          <w:rFonts w:eastAsia="SimSun"/>
          <w:iCs/>
          <w:color w:val="000000" w:themeColor="text1"/>
          <w:kern w:val="28"/>
        </w:rPr>
        <w:t>.  As long as we can estimate the thickness of the entire SDR package (~</w:t>
      </w:r>
      <m:oMath>
        <m:sSub>
          <m:sSubPr>
            <m:ctrlPr>
              <w:ins w:id="30" w:author="Tian Xiaochuan" w:date="2019-02-23T10:58:00Z">
                <w:rPr>
                  <w:rFonts w:ascii="Cambria Math" w:eastAsia="SimSun" w:hAnsi="Cambria Math"/>
                  <w:i/>
                </w:rPr>
              </w:ins>
            </m:ctrlPr>
          </m:sSubPr>
          <m:e>
            <m:r>
              <w:rPr>
                <w:rFonts w:ascii="Cambria Math" w:eastAsia="SimSun" w:hAnsi="Cambria Math"/>
              </w:rPr>
              <m:t>w</m:t>
            </m:r>
          </m:e>
          <m:sub>
            <m:r>
              <w:rPr>
                <w:rFonts w:ascii="Cambria Math" w:eastAsia="SimSun" w:hAnsi="Cambria Math"/>
              </w:rPr>
              <m:t>0</m:t>
            </m:r>
          </m:sub>
        </m:sSub>
      </m:oMath>
      <w:r w:rsidRPr="006A7E67">
        <w:rPr>
          <w:rFonts w:eastAsia="SimSun"/>
        </w:rPr>
        <w:t>) we can relate this angle to the effective elastic thickness of the lithosphere</w:t>
      </w:r>
      <w:r w:rsidR="00EC3C91">
        <w:rPr>
          <w:rFonts w:eastAsia="SimSun"/>
        </w:rPr>
        <w:t>.</w:t>
      </w:r>
      <w:r w:rsidRPr="006A7E67">
        <w:rPr>
          <w:rFonts w:eastAsia="SimSun"/>
        </w:rPr>
        <w:t xml:space="preserve"> </w:t>
      </w:r>
    </w:p>
    <w:p w14:paraId="50F02856" w14:textId="05B814EB" w:rsidR="00DE2F30" w:rsidRDefault="009479C8" w:rsidP="00841D70">
      <w:pPr>
        <w:pStyle w:val="Text"/>
        <w:ind w:firstLine="0"/>
        <w:rPr>
          <w:rFonts w:eastAsia="SimSun"/>
        </w:rPr>
      </w:pPr>
      <w:r w:rsidRPr="009479C8">
        <w:rPr>
          <w:rFonts w:eastAsia="SimSun"/>
        </w:rPr>
        <w:tab/>
        <w:t xml:space="preserve">Before we relate seismic data on SDRs to model predictions we will consider how the approximations that go into the analytic model affect the parameters </w:t>
      </w:r>
      <m:oMath>
        <m:sSub>
          <m:sSubPr>
            <m:ctrlPr>
              <w:ins w:id="31"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Pr="006A7E67">
        <w:rPr>
          <w:rFonts w:eastAsia="SimSun"/>
        </w:rPr>
        <w:t xml:space="preserve">, </w:t>
      </w:r>
      <m:oMath>
        <m:r>
          <w:rPr>
            <w:rFonts w:ascii="Cambria Math" w:eastAsia="SimSun" w:hAnsi="Cambria Math"/>
            <w:color w:val="000000" w:themeColor="text1"/>
            <w:kern w:val="28"/>
          </w:rPr>
          <m:t>γ</m:t>
        </m:r>
      </m:oMath>
      <w:r w:rsidRPr="006A7E67">
        <w:rPr>
          <w:rFonts w:eastAsia="SimSun"/>
        </w:rPr>
        <w:t xml:space="preserve"> and </w:t>
      </w:r>
      <m:oMath>
        <m:r>
          <m:rPr>
            <m:sty m:val="p"/>
          </m:rPr>
          <w:rPr>
            <w:rFonts w:ascii="Cambria Math" w:hAnsi="Cambria Math"/>
            <w:color w:val="000000" w:themeColor="text1"/>
            <w:kern w:val="28"/>
          </w:rPr>
          <m:t>ϕ</m:t>
        </m:r>
      </m:oMath>
      <w:r w:rsidRPr="006A7E67">
        <w:rPr>
          <w:rFonts w:eastAsia="SimSun"/>
        </w:rPr>
        <w:t xml:space="preserve">.  We will show that these parameters are useful </w:t>
      </w:r>
      <w:r w:rsidR="00FF0AC1">
        <w:rPr>
          <w:rFonts w:eastAsia="SimSun"/>
        </w:rPr>
        <w:t xml:space="preserve">for </w:t>
      </w:r>
      <w:r w:rsidRPr="006A7E67">
        <w:rPr>
          <w:rFonts w:eastAsia="SimSun"/>
        </w:rPr>
        <w:t>compar</w:t>
      </w:r>
      <w:r w:rsidR="00FF0AC1">
        <w:rPr>
          <w:rFonts w:eastAsia="SimSun"/>
        </w:rPr>
        <w:t xml:space="preserve">ing </w:t>
      </w:r>
      <w:r w:rsidRPr="006A7E67">
        <w:rPr>
          <w:rFonts w:eastAsia="SimSun"/>
        </w:rPr>
        <w:t>the analytic model geometry to that predicted by less approximate numerical models.</w:t>
      </w:r>
      <w:r w:rsidR="0058137E">
        <w:rPr>
          <w:rFonts w:eastAsia="SimSun"/>
        </w:rPr>
        <w:t xml:space="preserve"> </w:t>
      </w:r>
      <w:r w:rsidR="00B03201">
        <w:rPr>
          <w:rFonts w:eastAsia="SimSun"/>
          <w:iCs/>
          <w:color w:val="000000" w:themeColor="text1"/>
          <w:kern w:val="28"/>
        </w:rPr>
        <w:t xml:space="preserve">Using these three observables: </w:t>
      </w:r>
      <w:r w:rsidR="001850E2" w:rsidRPr="00C02088">
        <w:rPr>
          <w:rFonts w:eastAsia="SimSun"/>
          <w:iCs/>
          <w:color w:val="000000" w:themeColor="text1"/>
          <w:kern w:val="28"/>
        </w:rPr>
        <w:t xml:space="preserve"> </w:t>
      </w:r>
      <m:oMath>
        <m:sSub>
          <m:sSubPr>
            <m:ctrlPr>
              <w:ins w:id="32"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B03201">
        <w:rPr>
          <w:rFonts w:eastAsia="SimSun"/>
        </w:rPr>
        <w:t xml:space="preserve">, </w:t>
      </w:r>
      <m:oMath>
        <m:r>
          <w:rPr>
            <w:rFonts w:ascii="Cambria Math" w:eastAsia="SimSun" w:hAnsi="Cambria Math"/>
            <w:color w:val="000000" w:themeColor="text1"/>
            <w:kern w:val="28"/>
          </w:rPr>
          <m:t>γ</m:t>
        </m:r>
      </m:oMath>
      <w:r w:rsidR="00B03201">
        <w:rPr>
          <w:rFonts w:eastAsia="SimSun"/>
          <w:color w:val="000000" w:themeColor="text1"/>
          <w:kern w:val="28"/>
        </w:rPr>
        <w:t xml:space="preserve"> and </w:t>
      </w:r>
      <m:oMath>
        <m:r>
          <w:rPr>
            <w:rFonts w:ascii="Cambria Math" w:eastAsia="SimSun" w:hAnsi="Cambria Math"/>
          </w:rPr>
          <m:t>ϕ</m:t>
        </m:r>
      </m:oMath>
      <w:r w:rsidR="00B03201">
        <w:rPr>
          <w:rFonts w:eastAsia="SimSun"/>
        </w:rPr>
        <w:t xml:space="preserve">, we can reliably link SDRs geometries </w:t>
      </w:r>
      <w:r w:rsidR="008B6897">
        <w:rPr>
          <w:rFonts w:eastAsia="SimSun"/>
        </w:rPr>
        <w:t xml:space="preserve">from MCS data </w:t>
      </w:r>
      <w:r w:rsidR="00B03201">
        <w:rPr>
          <w:rFonts w:eastAsia="SimSun"/>
        </w:rPr>
        <w:t>to the plate strength that support</w:t>
      </w:r>
      <w:r w:rsidR="00206EC0">
        <w:rPr>
          <w:rFonts w:eastAsia="SimSun"/>
        </w:rPr>
        <w:t>s</w:t>
      </w:r>
      <w:r w:rsidR="00B03201">
        <w:rPr>
          <w:rFonts w:eastAsia="SimSun"/>
        </w:rPr>
        <w:t xml:space="preserve"> the SDRs in terms of effective elastic thickness Te</w:t>
      </w:r>
      <w:r w:rsidR="00BC34C0">
        <w:rPr>
          <w:rFonts w:eastAsia="SimSun"/>
        </w:rPr>
        <w:t xml:space="preserve"> and lithospheric thickness H</w:t>
      </w:r>
      <w:r w:rsidR="00BC34C0" w:rsidRPr="00BC34C0">
        <w:rPr>
          <w:rFonts w:eastAsia="SimSun"/>
          <w:sz w:val="15"/>
        </w:rPr>
        <w:t>L</w:t>
      </w:r>
      <w:r w:rsidR="00B03201">
        <w:rPr>
          <w:rFonts w:eastAsia="SimSun"/>
        </w:rPr>
        <w:t>.</w:t>
      </w:r>
    </w:p>
    <w:p w14:paraId="0FA10C79" w14:textId="6DF221B0" w:rsidR="0071072C" w:rsidRPr="00C02088" w:rsidRDefault="0071072C" w:rsidP="00C32329">
      <w:pPr>
        <w:pStyle w:val="Text"/>
      </w:pPr>
      <w:r w:rsidRPr="00C02088">
        <w:t>2.2 Numerical elastic thin plate model</w:t>
      </w:r>
      <w:r w:rsidR="00C57BAE" w:rsidRPr="00C02088">
        <w:t xml:space="preserve"> (NTP)</w:t>
      </w:r>
    </w:p>
    <w:p w14:paraId="0F5B4DDA" w14:textId="6BBBC439" w:rsidR="00FA5C59" w:rsidRPr="006A7E67" w:rsidRDefault="00FA5C59" w:rsidP="00FA5C59">
      <w:pPr>
        <w:pStyle w:val="Text"/>
      </w:pPr>
      <w:r w:rsidRPr="006A7E67">
        <w:t>To get a closed-form description of the model geometry the analytic model treat</w:t>
      </w:r>
      <w:r w:rsidR="0013437E">
        <w:t>s</w:t>
      </w:r>
      <w:r w:rsidRPr="006A7E67">
        <w:t xml:space="preserve"> the flexural response to magmatic loads as if lava</w:t>
      </w:r>
      <w:r w:rsidR="005B5E15">
        <w:t xml:space="preserve"> flows cover the whole surface</w:t>
      </w:r>
      <w:r w:rsidRPr="006A7E67">
        <w:t xml:space="preserve">. </w:t>
      </w:r>
      <w:r w:rsidR="00761040">
        <w:t xml:space="preserve">However, </w:t>
      </w:r>
      <w:r w:rsidRPr="006A7E67">
        <w:t xml:space="preserve">lava </w:t>
      </w:r>
      <w:r w:rsidR="00616533">
        <w:t xml:space="preserve">should </w:t>
      </w:r>
      <w:r w:rsidR="00761040">
        <w:t>only</w:t>
      </w:r>
      <w:r w:rsidRPr="006A7E67">
        <w:t xml:space="preserve"> fill in the region deeper </w:t>
      </w:r>
      <w:r w:rsidR="00761040">
        <w:t xml:space="preserve">than </w:t>
      </w:r>
      <w:r w:rsidRPr="006A7E67">
        <w:t>the top of the axial dike</w:t>
      </w:r>
      <w:r w:rsidR="00761040">
        <w:t xml:space="preserve"> (Figure </w:t>
      </w:r>
      <w:r w:rsidR="00B74B2B" w:rsidRPr="00B74B2B">
        <w:t>2</w:t>
      </w:r>
      <w:r w:rsidR="00761040">
        <w:t>)</w:t>
      </w:r>
      <w:r w:rsidRPr="006A7E67">
        <w:t xml:space="preserve">. To remove this </w:t>
      </w:r>
      <w:r w:rsidR="000D3035" w:rsidRPr="00FA5C59">
        <w:t>inconsistency,</w:t>
      </w:r>
      <w:r w:rsidRPr="006A7E67">
        <w:t xml:space="preserve"> we show the effects of more realistic lava loading on SDRs geometries while still using the thin plate flexure approximation.  The finite difference method is used to solve for the vertical deflections due </w:t>
      </w:r>
      <w:r w:rsidR="00B03ACC">
        <w:t xml:space="preserve">to </w:t>
      </w:r>
      <w:r w:rsidRPr="006A7E67">
        <w:t xml:space="preserve">the load of a half </w:t>
      </w:r>
      <w:r w:rsidR="00E84F14">
        <w:t>-</w:t>
      </w:r>
      <w:r w:rsidRPr="006A7E67">
        <w:t xml:space="preserve">dike added to the end of a thin elastic plate.  The region adjacent to the axis that are deflected below their initial positions are then effectively filled with volcanic lava.  The load of that infilling lava is then added to the plate and the resulting deflections computed.  New lava is added to keep the volcanic surface at the initial </w:t>
      </w:r>
      <w:r w:rsidR="00231A4F">
        <w:t xml:space="preserve">surface </w:t>
      </w:r>
      <w:r w:rsidRPr="006A7E67">
        <w:t>level and the process is iterated until a steady-state is achieved.  The accretion of additional dikes produce</w:t>
      </w:r>
      <w:r w:rsidR="00E84F14">
        <w:t>s</w:t>
      </w:r>
      <w:r w:rsidRPr="006A7E67">
        <w:t xml:space="preserve"> the same </w:t>
      </w:r>
      <w:r w:rsidR="00F7569E">
        <w:t xml:space="preserve">plate </w:t>
      </w:r>
      <w:r w:rsidRPr="006A7E67">
        <w:t xml:space="preserve">deflections and infill as the first dike and so the shape of model volcanic packages can be </w:t>
      </w:r>
      <w:r w:rsidR="00E84F14">
        <w:t xml:space="preserve">easily </w:t>
      </w:r>
      <w:r w:rsidRPr="006A7E67">
        <w:t>calculated (</w:t>
      </w:r>
      <w:r w:rsidRPr="001A42B5">
        <w:t>see supporting material for details</w:t>
      </w:r>
      <w:ins w:id="33" w:author="Tian Xiaochuan" w:date="2019-03-11T13:22:00Z">
        <w:r w:rsidR="00197DB9">
          <w:t>)</w:t>
        </w:r>
      </w:ins>
      <w:del w:id="34" w:author="Tian Xiaochuan" w:date="2019-03-11T13:22:00Z">
        <w:r w:rsidR="00CB5319" w:rsidDel="00197DB9">
          <w:rPr>
            <w:rFonts w:hint="eastAsia"/>
          </w:rPr>
          <w:delText xml:space="preserve"> </w:delText>
        </w:r>
        <w:r w:rsidR="00CB5319" w:rsidDel="00197DB9">
          <w:fldChar w:fldCharType="begin" w:fldLock="1"/>
        </w:r>
        <w:r w:rsidR="001B55F4" w:rsidDel="00197DB9">
          <w:delInstrText>ADDIN CSL_CITATION {"citationItems":[{"id":"ITEM-1","itemData":{"DOI":"10.1017/CBO9780511807442","ISBN":"9780511807442","author":[{"dropping-particle":"","family":"Turcotte","given":"Donald L.","non-dropping-particle":"","parse-names":false,"suffix":""},{"dropping-particle":"","family":"Schubert","given":"Gerald","non-dropping-particle":"","parse-names":false,"suffix":""}],"id":"ITEM-1","issued":{"date-parts":[["2002"]]},"publisher":"Cambridge University Press","publisher-place":"Cambridge","title":"Geodynamics","type":"book"},"uris":["http://www.mendeley.com/documents/?uuid=392f3f3a-6667-4953-9a4d-f37fb062c55a"]}],"mendeley":{"formattedCitation":"(Turcotte &amp; Schubert, 2002)","plainTextFormattedCitation":"(Turcotte &amp; Schubert, 2002)","previouslyFormattedCitation":"(Turcotte &amp; Schubert, 2002)"},"properties":{"noteIndex":0},"schema":"https://github.com/citation-style-language/schema/raw/master/csl-citation.json"}</w:delInstrText>
        </w:r>
        <w:r w:rsidR="00CB5319" w:rsidDel="00197DB9">
          <w:fldChar w:fldCharType="separate"/>
        </w:r>
        <w:r w:rsidR="00CB5319" w:rsidRPr="00CB5319" w:rsidDel="00197DB9">
          <w:rPr>
            <w:noProof/>
          </w:rPr>
          <w:delText>(Turcotte &amp; Schubert, 2002)</w:delText>
        </w:r>
        <w:r w:rsidR="00CB5319" w:rsidDel="00197DB9">
          <w:fldChar w:fldCharType="end"/>
        </w:r>
      </w:del>
      <w:r w:rsidRPr="006A7E67">
        <w:t xml:space="preserve">. </w:t>
      </w:r>
    </w:p>
    <w:p w14:paraId="3CC66250" w14:textId="1902C548" w:rsidR="00FA5C59" w:rsidRPr="00E112FB" w:rsidRDefault="00FA5C59" w:rsidP="00FA5C59">
      <w:pPr>
        <w:pStyle w:val="Text"/>
        <w:rPr>
          <w:u w:val="single"/>
        </w:rPr>
      </w:pPr>
      <w:r w:rsidRPr="006A7E67">
        <w:t xml:space="preserve">This numerical thin plate (NTP) model depends only on </w:t>
      </w:r>
      <w:ins w:id="35" w:author="Tian Xiaochuan" w:date="2019-03-11T13:23:00Z">
        <w:r w:rsidR="00D469F8">
          <w:t xml:space="preserve">two scales: </w:t>
        </w:r>
      </w:ins>
      <w:r w:rsidRPr="006A7E67">
        <w:t xml:space="preserve">the flexure parameter </w:t>
      </w:r>
      <m:oMath>
        <m:r>
          <w:rPr>
            <w:rFonts w:ascii="Cambria Math" w:eastAsia="SimSun" w:hAnsi="Cambria Math"/>
            <w:color w:val="000000" w:themeColor="text1"/>
            <w:kern w:val="28"/>
          </w:rPr>
          <m:t>α</m:t>
        </m:r>
      </m:oMath>
      <w:r w:rsidR="006B073F" w:rsidRPr="00FA5C59">
        <w:t xml:space="preserve"> </w:t>
      </w:r>
      <w:r w:rsidRPr="006A7E67">
        <w:t xml:space="preserve">and the </w:t>
      </w:r>
      <w:ins w:id="36" w:author="Tian Xiaochuan" w:date="2019-03-11T13:23:00Z">
        <w:r w:rsidR="00D469F8">
          <w:t xml:space="preserve">maximum thickness </w:t>
        </w:r>
      </w:ins>
      <w:del w:id="37" w:author="Tian Xiaochuan" w:date="2019-03-11T13:23:00Z">
        <w:r w:rsidRPr="006A7E67" w:rsidDel="00D469F8">
          <w:delText xml:space="preserve">dike load that can be expressed as </w:delText>
        </w:r>
      </w:del>
      <m:oMath>
        <m:sSub>
          <m:sSubPr>
            <m:ctrlPr>
              <w:ins w:id="38" w:author="Tian Xiaochuan" w:date="2019-02-23T10:58:00Z">
                <w:rPr>
                  <w:rFonts w:ascii="Cambria Math" w:eastAsia="SimSun" w:hAnsi="Cambria Math"/>
                  <w:i/>
                </w:rPr>
              </w:ins>
            </m:ctrlPr>
          </m:sSubPr>
          <m:e>
            <m:r>
              <w:rPr>
                <w:rFonts w:ascii="Cambria Math" w:eastAsia="SimSun" w:hAnsi="Cambria Math"/>
              </w:rPr>
              <m:t>w</m:t>
            </m:r>
          </m:e>
          <m:sub>
            <m:r>
              <w:rPr>
                <w:rFonts w:ascii="Cambria Math" w:eastAsia="SimSun" w:hAnsi="Cambria Math"/>
              </w:rPr>
              <m:t>0</m:t>
            </m:r>
          </m:sub>
        </m:sSub>
      </m:oMath>
      <w:r w:rsidRPr="006A7E67">
        <w:t>.  The NTP model results in a much small</w:t>
      </w:r>
      <w:r w:rsidR="006B073F">
        <w:t>er</w:t>
      </w:r>
      <w:r w:rsidRPr="006A7E67">
        <w:t xml:space="preserve"> off-axis bulge than for the analytic model with the same values of </w:t>
      </w:r>
      <m:oMath>
        <m:r>
          <w:rPr>
            <w:rFonts w:ascii="Cambria Math" w:eastAsia="SimSun" w:hAnsi="Cambria Math"/>
            <w:color w:val="000000" w:themeColor="text1"/>
            <w:kern w:val="28"/>
          </w:rPr>
          <m:t>α</m:t>
        </m:r>
      </m:oMath>
      <w:r w:rsidRPr="006A7E67">
        <w:t xml:space="preserve"> and </w:t>
      </w:r>
      <m:oMath>
        <m:sSub>
          <m:sSubPr>
            <m:ctrlPr>
              <w:ins w:id="39" w:author="Tian Xiaochuan" w:date="2019-02-23T10:58:00Z">
                <w:rPr>
                  <w:rFonts w:ascii="Cambria Math" w:eastAsia="SimSun" w:hAnsi="Cambria Math"/>
                  <w:i/>
                </w:rPr>
              </w:ins>
            </m:ctrlPr>
          </m:sSubPr>
          <m:e>
            <m:r>
              <w:rPr>
                <w:rFonts w:ascii="Cambria Math" w:eastAsia="SimSun" w:hAnsi="Cambria Math"/>
              </w:rPr>
              <m:t>w</m:t>
            </m:r>
          </m:e>
          <m:sub>
            <m:r>
              <w:rPr>
                <w:rFonts w:ascii="Cambria Math" w:eastAsia="SimSun" w:hAnsi="Cambria Math"/>
              </w:rPr>
              <m:t>0</m:t>
            </m:r>
          </m:sub>
        </m:sSub>
      </m:oMath>
      <w:r w:rsidR="00616533">
        <w:t xml:space="preserve"> (F</w:t>
      </w:r>
      <w:r w:rsidRPr="006A7E67">
        <w:t>igure 3</w:t>
      </w:r>
      <w:ins w:id="40" w:author="Tian Xiaochuan" w:date="2019-03-11T13:23:00Z">
        <w:r w:rsidR="00D469F8">
          <w:t>a</w:t>
        </w:r>
      </w:ins>
      <w:r w:rsidRPr="006A7E67">
        <w:t xml:space="preserve">). This occurs because when the plate is flexed upward off-axis into the air, compensating mantle or lower crust resists being pulled up more than it would if the surface moved up into fluid with the density of lava. Compared to the analytic models with the same parameters, the NTP models predict that </w:t>
      </w:r>
      <m:oMath>
        <m:sSub>
          <m:sSubPr>
            <m:ctrlPr>
              <w:ins w:id="41" w:author="Tian Xiaochuan" w:date="2019-02-23T10:58:00Z">
                <w:rPr>
                  <w:rFonts w:ascii="Cambria Math" w:hAnsi="Cambria Math"/>
                  <w:i/>
                </w:rPr>
              </w:ins>
            </m:ctrlPr>
          </m:sSubPr>
          <m:e>
            <m:r>
              <w:rPr>
                <w:rFonts w:ascii="Cambria Math" w:hAnsi="Cambria Math"/>
              </w:rPr>
              <m:t>X</m:t>
            </m:r>
          </m:e>
          <m:sub>
            <m:r>
              <w:rPr>
                <w:rFonts w:ascii="Cambria Math" w:hAnsi="Cambria Math"/>
              </w:rPr>
              <m:t>f</m:t>
            </m:r>
          </m:sub>
        </m:sSub>
      </m:oMath>
      <w:r w:rsidRPr="006A7E67">
        <w:t xml:space="preserve"> is ~20% larger, </w:t>
      </w:r>
      <m:oMath>
        <m:r>
          <w:rPr>
            <w:rFonts w:ascii="Cambria Math" w:eastAsia="SimSun" w:hAnsi="Cambria Math"/>
            <w:color w:val="000000" w:themeColor="text1"/>
            <w:kern w:val="28"/>
          </w:rPr>
          <m:t>γ</m:t>
        </m:r>
      </m:oMath>
      <w:r w:rsidRPr="006A7E67">
        <w:rPr>
          <w:color w:val="000000" w:themeColor="text1"/>
          <w:kern w:val="28"/>
        </w:rPr>
        <w:t xml:space="preserve"> is </w:t>
      </w:r>
      <w:r w:rsidRPr="006A7E67">
        <w:t xml:space="preserve">~6% larger and </w:t>
      </w:r>
      <m:oMath>
        <m:r>
          <w:rPr>
            <w:rFonts w:ascii="Cambria Math" w:hAnsi="Cambria Math"/>
          </w:rPr>
          <m:t>ϕ</m:t>
        </m:r>
      </m:oMath>
      <w:r w:rsidRPr="006A7E67">
        <w:t xml:space="preserve"> is about the same</w:t>
      </w:r>
      <w:r w:rsidR="00792EC4" w:rsidRPr="00792EC4">
        <w:t>.</w:t>
      </w:r>
      <w:r w:rsidR="00792EC4">
        <w:t xml:space="preserve"> </w:t>
      </w:r>
    </w:p>
    <w:p w14:paraId="06072794" w14:textId="01990AA6" w:rsidR="0060185E" w:rsidRPr="00C02088" w:rsidRDefault="0060185E" w:rsidP="00FF2778">
      <w:pPr>
        <w:pStyle w:val="Heading-Secondary"/>
      </w:pPr>
      <w:r w:rsidRPr="00C02088">
        <w:t xml:space="preserve">2.3 </w:t>
      </w:r>
      <w:r w:rsidR="00616533">
        <w:t>Two Dimensional Numerical Models</w:t>
      </w:r>
    </w:p>
    <w:p w14:paraId="4F254810" w14:textId="25F19BEE" w:rsidR="0076300F" w:rsidRDefault="0076300F">
      <w:pPr>
        <w:pStyle w:val="Text"/>
      </w:pPr>
      <w:r w:rsidRPr="006A7E67">
        <w:t xml:space="preserve">The </w:t>
      </w:r>
      <w:r w:rsidR="00440162">
        <w:rPr>
          <w:rFonts w:eastAsia="MS Mincho"/>
          <w:color w:val="000000"/>
          <w:lang w:eastAsia="zh-CN"/>
        </w:rPr>
        <w:t>large magnitude</w:t>
      </w:r>
      <w:r w:rsidR="005D707A">
        <w:rPr>
          <w:rFonts w:eastAsia="MS Mincho" w:hint="eastAsia"/>
          <w:color w:val="000000"/>
          <w:lang w:eastAsia="zh-CN"/>
        </w:rPr>
        <w:t xml:space="preserve"> curvature of SDRs</w:t>
      </w:r>
      <w:r w:rsidR="005D707A" w:rsidRPr="006A7E67" w:rsidDel="005D707A">
        <w:t xml:space="preserve"> </w:t>
      </w:r>
      <w:r w:rsidRPr="006A7E67">
        <w:t xml:space="preserve">implies that </w:t>
      </w:r>
      <w:r w:rsidR="006200B2">
        <w:t xml:space="preserve">the </w:t>
      </w:r>
      <w:r w:rsidR="001B56C5">
        <w:t xml:space="preserve">elastic tensional stress near the surface can cause plastic yielding and </w:t>
      </w:r>
      <w:r w:rsidRPr="006A7E67">
        <w:t xml:space="preserve">the </w:t>
      </w:r>
      <w:r w:rsidR="00076782">
        <w:t xml:space="preserve">elastic </w:t>
      </w:r>
      <w:r w:rsidRPr="006A7E67">
        <w:t xml:space="preserve">thin plate approximation </w:t>
      </w:r>
      <w:r w:rsidR="00D77894">
        <w:t>may be</w:t>
      </w:r>
      <w:r w:rsidR="00D77894" w:rsidRPr="006A7E67">
        <w:t xml:space="preserve"> </w:t>
      </w:r>
      <w:r w:rsidRPr="006A7E67">
        <w:t xml:space="preserve">inaccurate.  We simulate deformation </w:t>
      </w:r>
      <w:r w:rsidR="009D38F5">
        <w:t>of finite thickness lithosphere</w:t>
      </w:r>
      <w:r w:rsidRPr="006A7E67">
        <w:t xml:space="preserve"> in response to magmatic loads using the numerical code FLAC (Fast Lagrangian Analysis of Continua)</w:t>
      </w:r>
      <w:r w:rsidRPr="006A7E67">
        <w:fldChar w:fldCharType="begin" w:fldLock="1"/>
      </w:r>
      <w:r w:rsidR="00F20991">
        <w:instrText>ADDIN CSL_CITATION {"citationItems":[{"id":"ITEM-1","itemData":{"DOI":"10.1007/BF00538368","ISSN":"0020-1154","author":[{"dropping-particle":"","family":"Cundall","given":"P. A.","non-dropping-particle":"","parse-names":false,"suffix":""}],"container-title":"Ingenieur-Archiv","id":"ITEM-1","issue":"2","issued":{"date-parts":[["1989"]]},"page":"148-159","title":"Numerical experiments on localization in frictional materials","type":"article-journal","volume":"59"},"uris":["http://www.mendeley.com/documents/?uuid=b3f3d9c9-342f-4ba9-9692-86d7dd40bafe"]},{"id":"ITEM-2","itemData":{"DOI":"10.1029/GM106p0305","author":[{"dropping-particle":"","family":"Poliakov","given":"Alexei N. B.","non-dropping-particle":"","parse-names":false,"suffix":""},{"dropping-particle":"","family":"Roger Buck","given":"W.","non-dropping-particle":"","parse-names":false,"suffix":""}],"container-title":"Geophysical Monograph Series","id":"ITEM-2","issue":"Faulting and magmatism at mid-ocean ridges","issued":{"date-parts":[["1998"]]},"page":"305-323","title":"Mechanics of stretching elastic-plastic-viscous layers: Applications to slow-spreading mid-ocean ridges","type":"chapter","volume":"106"},"uris":["http://www.mendeley.com/documents/?uuid=c8a842f5-bc6d-4232-a184-7db3afb305e4"]},{"id":"ITEM-3","itemData":{"DOI":"10.1038/nature03358","ISSN":"0028-0836","PMID":"15815620","abstract":"Abyssal-hill-bounding faults that pervade the oceanic crust are the most common tectonic feature on the surface of the Earth. The recognition that these faults form at plate spreading centres came with the plate tectonic revolution. Recent observations reveal a large range of fault sizes and orientations; numerical models of plate separation, dyke intrusion and faulting require at least two distinct mechanisms of fault formation at ridges to explain these observations. Plate unbending with distance from the top of an axial high reproduces the observed dip directions and offsets of faults formed at fast-spreading centres. Conversely, plate stretching, with differing amounts of constant-rate magmatic dyke intrusion, can explain the great variety of fault offset seen at slow-spreading ridges. Very-large-offset normal faults only form when about half the plate separation at a ridge is accommodated by dyke intrusion.","author":[{"dropping-particle":"","family":"Buck","given":"W Roger","non-dropping-particle":"","parse-names":false,"suffix":""},{"dropping-particle":"","family":"Lavier","given":"Luc L","non-dropping-particle":"","parse-names":false,"suffix":""},{"dropping-particle":"","family":"Poliakov","given":"Alexei N B","non-dropping-particle":"","parse-names":false,"suffix":""}],"container-title":"Nature","id":"ITEM-3","issue":"7034","issued":{"date-parts":[["2005","4","7"]]},"page":"719-723","title":"Modes of faulting at mid-ocean ridges","type":"article-journal","volume":"434"},"uris":["http://www.mendeley.com/documents/?uuid=2a646111-c45a-4a17-96ff-919bfc28c192"]},{"id":"ITEM-4","itemData":{"DOI":"10.1038/srep14828","ISSN":"2045-2322","author":[{"dropping-particle":"","family":"Geoffroy","given":"Laurent","non-dropping-particle":"","parse-names":false,"suffix":""},{"dropping-particle":"","family":"Burov","given":"E. B","non-dropping-particle":"","parse-names":false,"suffix":""},{"dropping-particle":"","family":"Werner","given":"P.","non-dropping-particle":"","parse-names":false,"suffix":""}],"container-title":"Scientific Reports","id":"ITEM-4","issue":"14828","issued":{"date-parts":[["2015","10","7"]]},"page":"14828","publisher":"Nature Publishing Group","title":"Volcanic passive margins: another way to break up continents","type":"article-journal","volume":"5"},"uris":["http://www.mendeley.com/documents/?uuid=d54ab779-91a2-4161-9359-1e10408782e7"]}],"mendeley":{"formattedCitation":"(W Roger Buck et al., 2005; Cundall, 1989; Geoffroy et al., 2015; Poliakov &amp; Roger Buck, 1998)","manualFormatting":"(Cundall, 1989; Buck et al., 2005)","plainTextFormattedCitation":"(W Roger Buck et al., 2005; Cundall, 1989; Geoffroy et al., 2015; Poliakov &amp; Roger Buck, 1998)","previouslyFormattedCitation":"(W Roger Buck et al., 2005; Cundall, 1989; Geoffroy et al., 2015; Poliakov &amp; Roger Buck, 1998)"},"properties":{"noteIndex":0},"schema":"https://github.com/citation-style-language/schema/raw/master/csl-citation.json"}</w:instrText>
      </w:r>
      <w:r w:rsidRPr="006A7E67">
        <w:fldChar w:fldCharType="separate"/>
      </w:r>
      <w:r w:rsidRPr="006A7E67">
        <w:rPr>
          <w:noProof/>
        </w:rPr>
        <w:t>(</w:t>
      </w:r>
      <w:r w:rsidRPr="006A7E67">
        <w:rPr>
          <w:i/>
          <w:noProof/>
        </w:rPr>
        <w:t>Cundall</w:t>
      </w:r>
      <w:r w:rsidRPr="006A7E67">
        <w:rPr>
          <w:noProof/>
        </w:rPr>
        <w:t xml:space="preserve">, 1989; </w:t>
      </w:r>
      <w:r w:rsidRPr="006A7E67">
        <w:rPr>
          <w:i/>
          <w:noProof/>
        </w:rPr>
        <w:t>Buck et al.</w:t>
      </w:r>
      <w:r w:rsidRPr="006A7E67">
        <w:rPr>
          <w:noProof/>
        </w:rPr>
        <w:t>, 2005)</w:t>
      </w:r>
      <w:r w:rsidRPr="006A7E67">
        <w:fldChar w:fldCharType="end"/>
      </w:r>
      <w:r w:rsidRPr="006A7E67">
        <w:t xml:space="preserve">.  This approach </w:t>
      </w:r>
      <w:del w:id="42" w:author="Tian Xiaochuan" w:date="2019-03-11T13:34:00Z">
        <w:r w:rsidRPr="006A7E67" w:rsidDel="00DD1931">
          <w:delText xml:space="preserve">also </w:delText>
        </w:r>
      </w:del>
      <w:r w:rsidRPr="006A7E67">
        <w:t xml:space="preserve">allows us to consider the effects of elastic and non-elastic deformation including viscous flow and brittle-plastic deformation.  FLAC is a two-dimensional explicit </w:t>
      </w:r>
      <w:r w:rsidR="00CC3B45">
        <w:t xml:space="preserve">hybrid </w:t>
      </w:r>
      <w:r w:rsidRPr="009B338B">
        <w:t>finit</w:t>
      </w:r>
      <w:r w:rsidR="00CC3B45" w:rsidRPr="009B338B">
        <w:t xml:space="preserve">e element-finite difference </w:t>
      </w:r>
      <w:r w:rsidRPr="009B338B">
        <w:t>code that</w:t>
      </w:r>
      <w:r w:rsidRPr="006A7E67">
        <w:t xml:space="preserve"> solves continuity, momentum balance and heat equations. </w:t>
      </w:r>
      <w:r w:rsidR="00B945B1">
        <w:t xml:space="preserve">This </w:t>
      </w:r>
      <w:r w:rsidRPr="006A7E67">
        <w:t xml:space="preserve">code </w:t>
      </w:r>
      <w:r w:rsidR="00B945B1">
        <w:t xml:space="preserve">has been used </w:t>
      </w:r>
      <w:r w:rsidRPr="006A7E67">
        <w:t xml:space="preserve">to model strain localization for faulting in both two- and three-dimensions with and without sedimentation </w:t>
      </w:r>
      <w:r w:rsidRPr="006A7E67">
        <w:fldChar w:fldCharType="begin" w:fldLock="1"/>
      </w:r>
      <w:r w:rsidR="00047C4B">
        <w:instrText>ADDIN CSL_CITATION {"citationItems":[{"id":"ITEM-1","itemData":{"DOI":"10.1029/2000JB900108","ISBN":"2156-2202","ISSN":"01480227","abstract":"We study the physical processes controlling the development and evolution of normal faults by analyzing numerical experiments of extension of an ideal two-dimensional elastic-plastic (brittle) layer floating on an inviscid fluid. The yield stress of the layer is the sum of the layer cohesion and its frictional stress. Faults are initiated by a small plastic flaw in the layer. We get finite fault offset when we make fault cohesion decrease with strain. Even in this highly idealized system we vary six physical parameters: the initial cohesion of the layer, the thickness of the layer, the rate of cohesion reduction with plastic strain, the friction coefficient, the flaw size and the fault width. We obtain two main types of faulting behavior: (1) multiple major faults with small offset and (2) single major fault that can develop very large offset. We show that only two parameters control these different types of faulting patterns: (1) the brittle layer thickness for a given cohesion and (2) the rate of cohesion reduction with strain. For a large brittle layer thickness (&gt;22 km with 44 MPa of cohesion), extension always leads to multiple faults distributed over the width of the layer. For a smaller brittle layer thickness the fault pattern is dependent on the rate of fault weakening: a very slow rate of weakening leads to a very large offset fault and a fast rate of weakening leads to an asymmetric graben and eventually to a very large offset fault. When the offset is very large, the model produces major features of the pattern of topography and faulting seen in some metamorphic core complexes.","author":[{"dropping-particle":"","family":"Lavier","given":"Luc L.","non-dropping-particle":"","parse-names":false,"suffix":""},{"dropping-particle":"","family":"Buck","given":"W. Roger","non-dropping-particle":"","parse-names":false,"suffix":""},{"dropping-particle":"","family":"Poliakov","given":"Alexei N. B.","non-dropping-particle":"","parse-names":false,"suffix":""}],"container-title":"Journal of Geophysical Research: Solid Earth","id":"ITEM-1","issue":"B10","issued":{"date-parts":[["2000","10","10"]]},"page":"23431-23442","title":"Factors controlling normal fault offset in an ideal brittle layer","type":"article-journal","volume":"105"},"uris":["http://www.mendeley.com/documents/?uuid=abf5292e-7c6e-4b48-ae1b-0aac217fbe7e"]},{"id":"ITEM-2","itemData":{"DOI":"10.1002/grl.50732","ISBN":"1944-8007","ISSN":"00948276","author":[{"dropping-particle":"","family":"Choi","given":"Eunseo","non-dropping-particle":"","parse-names":false,"suffix":""},{"dropping-particle":"","family":"Buck","given":"W. Roger","non-dropping-particle":"","parse-names":false,"suffix":""},{"dropping-particle":"","family":"Lavier","given":"Luc L.","non-dropping-particle":"","parse-names":false,"suffix":""},{"dropping-particle":"","family":"Petersen","given":"Kenni Dinesen","non-dropping-particle":"","parse-names":false,"suffix":""}],"container-title":"Geophysical Research Letters","id":"ITEM-2","issue":"15","issued":{"date-parts":[["2013"]]},"page":"3863-3867","title":"Using core complex geometry to constrain fault strength","type":"article-journal","volume":"40"},"uris":["http://www.mendeley.com/documents/?uuid=20588fbc-7b4d-46d2-bc98-f32c4a49755d"]}],"mendeley":{"formattedCitation":"(Eunseo Choi et al., 2013; Lavier et al., 2000)","manualFormatting":"(Choi et al., 2013; Tian &amp; Choi, 2017)","plainTextFormattedCitation":"(Eunseo Choi et al., 2013; Lavier et al., 2000)","previouslyFormattedCitation":"(Eunseo Choi et al., 2013; Lavier et al., 2000)"},"properties":{"noteIndex":0},"schema":"https://github.com/citation-style-language/schema/raw/master/csl-citation.json"}</w:instrText>
      </w:r>
      <w:r w:rsidRPr="006A7E67">
        <w:fldChar w:fldCharType="separate"/>
      </w:r>
      <w:r w:rsidRPr="006A7E67">
        <w:rPr>
          <w:noProof/>
        </w:rPr>
        <w:t xml:space="preserve">(Choi et al., 2013; </w:t>
      </w:r>
      <w:r w:rsidRPr="006A7E67">
        <w:rPr>
          <w:noProof/>
        </w:rPr>
        <w:fldChar w:fldCharType="begin" w:fldLock="1"/>
      </w:r>
      <w:ins w:id="43" w:author="Tian Xiaochuan" w:date="2019-03-11T13:40:00Z">
        <w:r w:rsidR="00873FB0">
          <w:rPr>
            <w:noProof/>
          </w:rPr>
          <w:instrText>ADDIN CSL_CITATION {"citationItems":[{"id":"ITEM-1","itemData":{"DOI":"10.1016/j.epsl.2016.10.033","ISSN":"0012821X","abstract":"Abstract Magma supply for dike injection can be highly variable within a segment of a slow-spreading mid-ocean ridge but the tectonic impact of this variability is not fully understood. Here, we use three-dimensional numerical models to quantify the effects of variable diking rates on the faulting mode at a 20 km-long slow spreading ridge segment. In addition to end-member faulting modes in which long-lived detachment faults or short-lived normal faults form along the whole segment, we newly identify a transitional mode in which a detachment and a short-lived normal fault form simultaneously but in respective domains separated by a transfer fault. Different faulting modes can be better correlated with the average dike intrusion rate, rather than the highest or lowest rate along the segment. Along-axis stress coupling tends to homogenize fault offset along the segment, inhibiting the domination of a particular faulting mode associated with an extreme local diking rate. This homogenizing effect explains why detachment faults can sometimes form even in the regions previously considered as unfavorable. Our results further suggest that a long (&amp;gt;15 km) and continuous detachment, partially overlain by younger faults, can create an oceanic core complex when faults weaken fast and diking rate is low. When faults weaken slow and diking rate is moderate, however, faulting occurs in the transitional mode, producing a detachment over only a part of the segment length.","author":[{"dropping-particle":"","family":"Tian","given":"Xiaochuan","non-dropping-particle":"","parse-names":false,"suffix":""},{"dropping-particle":"","family":"Choi","given":"Eunseo","non-dropping-particle":"","parse-names":false,"suffix":""}],"container-title":"Earth and Planetary Science Letters","id":"ITEM-1","issued":{"date-parts":[["2017","1"]]},"page":"14-21","publisher":"Elsevier B.V.","title":"Effects of axially variable diking rates on faulting at slow spreading mid-ocean ridges","type":"article-journal","volume":"458"},"uris":["http://www.mendeley.com/documents/?uuid=023fe7c1-4f6b-4e8a-b43b-5b5ebbef16f0"]},{"id":"ITEM-2","itemData":{"DOI":"10.1016/j.pepi.2008.08.010","ISSN":"00319201","author":[{"dropping-particle":"","family":"Choi","given":"Eun-seo","non-dropping-particle":"","parse-names":false,"suffix":""},{"dropping-particle":"","family":"Lavier","given":"Luc","non-dropping-particle":"","parse-names":false,"suffix":""},{"dropping-particle":"","family":"Gurnis","given":"Michael","non-dropping-particle":"","parse-names":false,"suffix":""}],"container-title":"Physics of the Earth and Planetary Interiors","id":"ITEM-2","issue":"1-4","issued":{"date-parts":[["2008","12"]]},"page":"374-386","title":"Thermomechanics of mid-ocean ridge segmentation","type":"article-journal","volume":"171"},"uris":["http://www.mendeley.com/documents/?uuid=f8f0d681-47a2-4587-8fab-47cd8457af65"]}],"mendeley":{"formattedCitation":"(Eun-seo Choi et al., 2008; Tian &amp; Choi, 2017)","manualFormatting":"Tian &amp; Choi, 2017; Choi et al., 2008)","plainTextFormattedCitation":"(Eun-seo Choi et al., 2008; Tian &amp; Choi, 2017)","previouslyFormattedCitation":"(Eun-seo Choi et al., 2008; Tian &amp; Choi, 2017)"},"properties":{"noteIndex":0},"schema":"https://github.com/citation-style-language/schema/raw/master/csl-citation.json"}</w:instrText>
        </w:r>
      </w:ins>
      <w:del w:id="44" w:author="Tian Xiaochuan" w:date="2019-03-11T13:40:00Z">
        <w:r w:rsidR="00047C4B" w:rsidDel="00873FB0">
          <w:rPr>
            <w:noProof/>
          </w:rPr>
          <w:delInstrText>ADDIN CSL_CITATION {"citationItems":[{"id":"ITEM-1","itemData":{"DOI":"10.1016/j.epsl.2016.10.033","ISSN":"0012821X","abstract":"Abstract Magma supply for dike injection can be highly variable within a segment of a slow-spreading mid-ocean ridge but the tectonic impact of this variability is not fully understood. Here, we use three-dimensional numerical models to quantify the effects of variable diking rates on the faulting mode at a 20 km-long slow spreading ridge segment. In addition to end-member faulting modes in which long-lived detachment faults or short-lived normal faults form along the whole segment, we newly identify a transitional mode in which a detachment and a short-lived normal fault form simultaneously but in respective domains separated by a transfer fault. Different faulting modes can be better correlated with the average dike intrusion rate, rather than the highest or lowest rate along the segment. Along-axis stress coupling tends to homogenize fault offset along the segment, inhibiting the domination of a particular faulting mode associated with an extreme local diking rate. This homogenizing effect explains why detachment faults can sometimes form even in the regions previously considered as unfavorable. Our results further suggest that a long (&amp;gt;15 km) and continuous detachment, partially overlain by younger faults, can create an oceanic core complex when faults weaken fast and diking rate is low. When faults weaken slow and diking rate is moderate, however, faulting occurs in the transitional mode, producing a detachment over only a part of the segment length.","author":[{"dropping-particle":"","family":"Tian","given":"Xiaochuan","non-dropping-particle":"","parse-names":false,"suffix":""},{"dropping-particle":"","family":"Choi","given":"Eunseo","non-dropping-particle":"","parse-names":false,"suffix":""}],"container-title":"Earth and Planetary Science Letters","id":"ITEM-1","issued":{"date-parts":[["2017","1"]]},"page":"14-21","publisher":"Elsevier B.V.","title":"Effects of axially variable diking rates on faulting at slow spreading mid-ocean ridges","type":"article-journal","volume":"458"},"uris":["http://www.mendeley.com/documents/?uuid=023fe7c1-4f6b-4e8a-b43b-5b5ebbef16f0"]},{"id":"ITEM-2","itemData":{"DOI":"10.1016/j.pepi.2008.08.010","ISSN":"00319201","author":[{"dropping-particle":"","family":"Choi","given":"Eun-seo","non-dropping-particle":"","parse-names":false,"suffix":""},{"dropping-particle":"","family":"Lavier","given":"Luc","non-dropping-particle":"","parse-names":false,"suffix":""},{"dropping-particle":"","family":"Gurnis","given":"Michael","non-dropping-particle":"","parse-names":false,"suffix":""}],"container-title":"Physics of the Earth and Planetary Interiors","id":"ITEM-2","issue":"1-4","issued":{"date-parts":[["2008","12"]]},"page":"374-386","title":"Thermomechanics of mid-ocean ridge segmentation","type":"article-journal","volume":"171"},"uris":["http://www.mendeley.com/documents/?uuid=f8f0d681-47a2-4587-8fab-47cd8457af65"]}],"mendeley":{"formattedCitation":"(Eun-seo Choi et al., 2008; Tian &amp; Choi, 2017)","manualFormatting":"Tian &amp; Choi, 2017)","plainTextFormattedCitation":"(Eun-seo Choi et al., 2008; Tian &amp; Choi, 2017)","previouslyFormattedCitation":"(Eun-seo Choi et al., 2008; Tian &amp; Choi, 2017)"},"properties":{"noteIndex":0},"schema":"https://github.com/citation-style-language/schema/raw/master/csl-citation.json"}</w:delInstrText>
        </w:r>
      </w:del>
      <w:r w:rsidRPr="006A7E67">
        <w:rPr>
          <w:noProof/>
        </w:rPr>
        <w:fldChar w:fldCharType="separate"/>
      </w:r>
      <w:r w:rsidRPr="006A7E67">
        <w:rPr>
          <w:noProof/>
        </w:rPr>
        <w:t>Tian &amp; Choi, 2017</w:t>
      </w:r>
      <w:ins w:id="45" w:author="Tian Xiaochuan" w:date="2019-03-11T13:39:00Z">
        <w:r w:rsidR="008E4E2C">
          <w:rPr>
            <w:noProof/>
          </w:rPr>
          <w:t>; Choi et al., 2008</w:t>
        </w:r>
      </w:ins>
      <w:r w:rsidRPr="006A7E67">
        <w:rPr>
          <w:noProof/>
        </w:rPr>
        <w:t>)</w:t>
      </w:r>
      <w:r w:rsidRPr="006A7E67">
        <w:rPr>
          <w:noProof/>
        </w:rPr>
        <w:fldChar w:fldCharType="end"/>
      </w:r>
      <w:r w:rsidRPr="006A7E67">
        <w:fldChar w:fldCharType="end"/>
      </w:r>
      <w:r w:rsidRPr="006A7E67">
        <w:t xml:space="preserve"> and to track heat advection and diffusion (</w:t>
      </w:r>
      <w:r w:rsidRPr="006A7E67">
        <w:fldChar w:fldCharType="begin" w:fldLock="1"/>
      </w:r>
      <w:r w:rsidR="00C121BE">
        <w:instrText>ADDIN CSL_CITATION {"citationItems":[{"id":"ITEM-1","itemData":{"author":[{"dropping-particle":"","family":"Lavier","given":"Luc L","non-dropping-particle":"","parse-names":false,"suffix":""},{"dropping-particle":"","family":"Buck","given":"W Roger","non-dropping-particle":"","parse-names":false,"suffix":""}],"id":"ITEM-1","issued":{"date-parts":[["2002"]]},"page":"1-16","title":"Half graben versus large-offset low-angle normal fault : Importance of keeping cool during normal faulting","type":"article-journal","volume":"107"},"uris":["http://www.mendeley.com/documents/?uuid=ad1de7f6-4f07-4678-af4a-5def0e083e3c"]}],"mendeley":{"formattedCitation":"(Lavier &amp; Buck, 2002)","manualFormatting":"Lavier and Buck, 2002","plainTextFormattedCitation":"(Lavier &amp; Buck, 2002)","previouslyFormattedCitation":"(Lavier &amp; Buck, 2002)"},"properties":{"noteIndex":0},"schema":"https://github.com/citation-style-language/schema/raw/master/csl-citation.json"}</w:instrText>
      </w:r>
      <w:r w:rsidRPr="006A7E67">
        <w:fldChar w:fldCharType="separate"/>
      </w:r>
      <w:r w:rsidRPr="006A7E67">
        <w:rPr>
          <w:i/>
          <w:noProof/>
        </w:rPr>
        <w:t>Lavier and Buck</w:t>
      </w:r>
      <w:r w:rsidRPr="006A7E67">
        <w:rPr>
          <w:noProof/>
        </w:rPr>
        <w:t>, 2002</w:t>
      </w:r>
      <w:r w:rsidRPr="006A7E67">
        <w:fldChar w:fldCharType="end"/>
      </w:r>
      <w:r w:rsidRPr="006A7E67">
        <w:t>).  In order to simulate and quantify lava infill, we modify the code to track surface deflections and add lava elements accordingly</w:t>
      </w:r>
      <w:ins w:id="46" w:author="Tian Xiaochuan" w:date="2019-03-11T13:35:00Z">
        <w:r w:rsidR="00B45028">
          <w:t xml:space="preserve"> similar to</w:t>
        </w:r>
      </w:ins>
      <w:ins w:id="47" w:author="Tian Xiaochuan" w:date="2019-03-11T13:36:00Z">
        <w:r w:rsidR="00B45028">
          <w:t xml:space="preserve"> </w:t>
        </w:r>
      </w:ins>
      <w:ins w:id="48" w:author="Tian Xiaochuan" w:date="2019-03-11T13:37:00Z">
        <w:r w:rsidR="00B45028">
          <w:t>(</w:t>
        </w:r>
        <w:r w:rsidR="00B45028" w:rsidRPr="006A7E67">
          <w:rPr>
            <w:noProof/>
          </w:rPr>
          <w:t>Choi et al., 2013</w:t>
        </w:r>
        <w:r w:rsidR="00B45028">
          <w:rPr>
            <w:noProof/>
          </w:rPr>
          <w:t>)</w:t>
        </w:r>
      </w:ins>
      <w:r w:rsidRPr="006A7E67">
        <w:t>.  Higher resolution tracers</w:t>
      </w:r>
      <w:r w:rsidR="00B87EE0">
        <w:t xml:space="preserve"> (described in the supplement)</w:t>
      </w:r>
      <w:r w:rsidRPr="006A7E67">
        <w:t xml:space="preserve"> are deployed at the surface </w:t>
      </w:r>
      <w:r w:rsidR="00B87EE0">
        <w:t xml:space="preserve">at set time intervals </w:t>
      </w:r>
      <w:r w:rsidRPr="006A7E67">
        <w:t xml:space="preserve">and move </w:t>
      </w:r>
      <w:r w:rsidR="007C4F9B">
        <w:t>according to the velocity field. T</w:t>
      </w:r>
      <w:r w:rsidR="00B87EE0">
        <w:t xml:space="preserve">hese tracers allow more precise </w:t>
      </w:r>
      <w:r w:rsidRPr="006A7E67">
        <w:t>q</w:t>
      </w:r>
      <w:r w:rsidR="00DD5E19">
        <w:t>uantification</w:t>
      </w:r>
      <w:r w:rsidRPr="006A7E67">
        <w:t xml:space="preserve"> </w:t>
      </w:r>
      <w:r w:rsidR="00B87EE0">
        <w:t xml:space="preserve">of </w:t>
      </w:r>
      <w:r w:rsidRPr="006A7E67">
        <w:t>the SDR geometry</w:t>
      </w:r>
      <w:r w:rsidRPr="00C02088">
        <w:t xml:space="preserve">.  </w:t>
      </w:r>
    </w:p>
    <w:p w14:paraId="258BFA0C" w14:textId="2618726F" w:rsidR="00BE6357" w:rsidRPr="00C02088" w:rsidRDefault="009A468A" w:rsidP="001D4E4C">
      <w:pPr>
        <w:pStyle w:val="Text"/>
      </w:pPr>
      <w:r w:rsidRPr="00C02088">
        <w:t>W</w:t>
      </w:r>
      <w:r w:rsidR="00EC16A5" w:rsidRPr="00C02088">
        <w:t xml:space="preserve">e only simulate </w:t>
      </w:r>
      <w:r w:rsidR="00615C29" w:rsidRPr="00C02088">
        <w:t xml:space="preserve">the right </w:t>
      </w:r>
      <w:r w:rsidR="00EC16A5" w:rsidRPr="00C02088">
        <w:t xml:space="preserve">half of </w:t>
      </w:r>
      <w:r w:rsidR="00301A4D">
        <w:t xml:space="preserve">a symmetric volcanic </w:t>
      </w:r>
      <w:r w:rsidR="00EC16A5" w:rsidRPr="00C02088">
        <w:t>rift</w:t>
      </w:r>
      <w:r w:rsidR="00615C29" w:rsidRPr="00C02088">
        <w:t xml:space="preserve"> to save computation time.</w:t>
      </w:r>
      <w:r w:rsidR="00EA60F2" w:rsidRPr="00C02088">
        <w:t xml:space="preserve"> </w:t>
      </w:r>
      <w:r w:rsidR="00874F75" w:rsidRPr="00C02088">
        <w:t xml:space="preserve">The bottom boundary is a Winkler foundation with the compensation pressure defined at the bottom of the rightmost column. Both the right and left boundaries are shear stress free. The </w:t>
      </w:r>
      <w:r w:rsidR="00B51220" w:rsidRPr="00C02088">
        <w:t>horizontal velocity of the r</w:t>
      </w:r>
      <w:r w:rsidR="00874F75" w:rsidRPr="00C02088">
        <w:t>ight boundary</w:t>
      </w:r>
      <w:r w:rsidR="00B51220" w:rsidRPr="00C02088">
        <w:t xml:space="preserve"> is set to</w:t>
      </w:r>
      <w:r w:rsidR="009E6499" w:rsidRPr="00C02088">
        <w:t xml:space="preserve"> be</w:t>
      </w:r>
      <w:r w:rsidR="00B51220" w:rsidRPr="00C02088">
        <w:t xml:space="preserve"> </w:t>
      </w:r>
      <w:r w:rsidR="00874F75" w:rsidRPr="00C02088">
        <w:t xml:space="preserve">1 cm/yr. </w:t>
      </w:r>
      <w:r w:rsidR="00962640" w:rsidRPr="00C02088">
        <w:t xml:space="preserve"> T</w:t>
      </w:r>
      <w:r w:rsidR="001D4E4C" w:rsidRPr="00C02088">
        <w:t>he left boundary is treated in</w:t>
      </w:r>
      <w:r w:rsidR="00962640" w:rsidRPr="00C02088">
        <w:t xml:space="preserve"> either </w:t>
      </w:r>
      <w:r w:rsidR="001D4E4C" w:rsidRPr="00C02088">
        <w:t xml:space="preserve">of </w:t>
      </w:r>
      <w:r w:rsidR="004D34FE">
        <w:t>two</w:t>
      </w:r>
      <w:r w:rsidR="001D4E4C" w:rsidRPr="00C02088">
        <w:t xml:space="preserve"> ways that approximate a broken plate. </w:t>
      </w:r>
      <w:r w:rsidR="00011794">
        <w:t xml:space="preserve">For elastic plastic thick plate models, </w:t>
      </w:r>
      <w:r w:rsidR="001D4E4C" w:rsidRPr="00C02088">
        <w:t xml:space="preserve">we set a lithostatic normal stress </w:t>
      </w:r>
      <w:r w:rsidR="00011794">
        <w:t xml:space="preserve">and </w:t>
      </w:r>
      <w:r w:rsidR="001D4E4C" w:rsidRPr="00C02088">
        <w:t>new dike material</w:t>
      </w:r>
      <w:r w:rsidR="007A5D72">
        <w:t xml:space="preserve"> is </w:t>
      </w:r>
      <w:r w:rsidR="001D4E4C" w:rsidRPr="00C02088">
        <w:t xml:space="preserve">accreted during periodic remeshing.  </w:t>
      </w:r>
      <w:r w:rsidR="00011794">
        <w:t>For elasto-visco-plastic models that account for variable viscosity</w:t>
      </w:r>
      <w:r w:rsidR="001D4E4C" w:rsidRPr="00C02088">
        <w:t>, a column of low viscosity ‘dike elements’ is made to widen steadily while the horizontal boundary velocity is set to zero.</w:t>
      </w:r>
    </w:p>
    <w:p w14:paraId="7F20922D" w14:textId="3C11E2F2" w:rsidR="00A2624A" w:rsidRPr="00C02088" w:rsidRDefault="00710544" w:rsidP="00A2624A">
      <w:pPr>
        <w:pStyle w:val="Text"/>
      </w:pPr>
      <w:r>
        <w:t>For the simpler cases we</w:t>
      </w:r>
      <w:r w:rsidR="00211EA4" w:rsidRPr="00C02088">
        <w:t xml:space="preserve"> use either a single Elastic</w:t>
      </w:r>
      <w:r>
        <w:t xml:space="preserve"> or</w:t>
      </w:r>
      <w:r w:rsidR="00211EA4" w:rsidRPr="00C02088">
        <w:t xml:space="preserve"> </w:t>
      </w:r>
      <w:r w:rsidR="00590CB0" w:rsidRPr="00C02088">
        <w:t xml:space="preserve">Elastic-Plastic </w:t>
      </w:r>
      <w:r w:rsidR="00211EA4" w:rsidRPr="00C02088">
        <w:t>layer</w:t>
      </w:r>
      <w:r w:rsidR="00445EF0" w:rsidRPr="00C02088">
        <w:t xml:space="preserve"> with density of upper crust of 2800 kg/</w:t>
      </w:r>
      <m:oMath>
        <m:sSup>
          <m:sSupPr>
            <m:ctrlPr>
              <w:ins w:id="49"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rsidR="00211EA4" w:rsidRPr="00C02088">
        <w:t xml:space="preserve"> </w:t>
      </w:r>
      <w:r w:rsidR="00605021" w:rsidRPr="00C02088">
        <w:t xml:space="preserve">supported by </w:t>
      </w:r>
      <w:r w:rsidR="00034672" w:rsidRPr="00C02088">
        <w:t>W</w:t>
      </w:r>
      <w:r w:rsidR="00605021" w:rsidRPr="00C02088">
        <w:t>inker foundation of</w:t>
      </w:r>
      <w:r w:rsidR="00861CC6" w:rsidRPr="00C02088">
        <w:t xml:space="preserve"> lower crust with density of</w:t>
      </w:r>
      <w:r w:rsidR="00605021" w:rsidRPr="00C02088">
        <w:t xml:space="preserve"> 3000 kg/</w:t>
      </w:r>
      <m:oMath>
        <m:sSup>
          <m:sSupPr>
            <m:ctrlPr>
              <w:ins w:id="50"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t>.  In the</w:t>
      </w:r>
      <w:r w:rsidR="00605021" w:rsidRPr="00C02088">
        <w:t xml:space="preserve"> </w:t>
      </w:r>
      <w:r w:rsidR="00590CB0" w:rsidRPr="00C02088">
        <w:t xml:space="preserve">Elasto-Visco-Plastic </w:t>
      </w:r>
      <w:r>
        <w:t>cases</w:t>
      </w:r>
      <w:r w:rsidR="00723BBE">
        <w:t>,</w:t>
      </w:r>
      <w:r>
        <w:t xml:space="preserve"> </w:t>
      </w:r>
      <w:r w:rsidR="00931C3E" w:rsidRPr="00C02088">
        <w:t>layers with both upper and lower crust</w:t>
      </w:r>
      <w:r w:rsidR="00FE45E0">
        <w:t xml:space="preserve"> </w:t>
      </w:r>
      <w:r>
        <w:t xml:space="preserve">are </w:t>
      </w:r>
      <w:r w:rsidR="00723BBE">
        <w:t xml:space="preserve">assumed to float on </w:t>
      </w:r>
      <w:r>
        <w:t>an underlying</w:t>
      </w:r>
      <w:r w:rsidR="00FE45E0">
        <w:t xml:space="preserve"> mantle</w:t>
      </w:r>
      <w:r>
        <w:t xml:space="preserve"> layer</w:t>
      </w:r>
      <w:r w:rsidR="00931C3E" w:rsidRPr="00C02088">
        <w:t>.</w:t>
      </w:r>
      <w:r>
        <w:t xml:space="preserve"> </w:t>
      </w:r>
      <w:r w:rsidR="00931C3E" w:rsidRPr="00C02088">
        <w:t xml:space="preserve"> </w:t>
      </w:r>
      <w:r w:rsidR="00D40DA0" w:rsidRPr="00C02088">
        <w:t xml:space="preserve">Brittle deformation is calculated with </w:t>
      </w:r>
      <w:r w:rsidR="00D77894">
        <w:t xml:space="preserve">a </w:t>
      </w:r>
      <w:r w:rsidR="00D40DA0" w:rsidRPr="00C02088">
        <w:t>M</w:t>
      </w:r>
      <w:r w:rsidR="00166A34" w:rsidRPr="00C02088">
        <w:t>ohr-C</w:t>
      </w:r>
      <w:r w:rsidR="00D40DA0" w:rsidRPr="00C02088">
        <w:t>o</w:t>
      </w:r>
      <w:r w:rsidR="00166A34" w:rsidRPr="00C02088">
        <w:t>ulo</w:t>
      </w:r>
      <w:r w:rsidR="00D40DA0" w:rsidRPr="00C02088">
        <w:t>mb failure criterion with a constant friction angle of 30</w:t>
      </w:r>
      <m:oMath>
        <m:r>
          <w:rPr>
            <w:rFonts w:ascii="Cambria Math" w:hAnsi="Cambria Math"/>
          </w:rPr>
          <m:t>°</m:t>
        </m:r>
      </m:oMath>
      <w:r w:rsidR="00920E5B" w:rsidRPr="00C02088">
        <w:t xml:space="preserve">, </w:t>
      </w:r>
      <w:r w:rsidR="00E715BC">
        <w:t xml:space="preserve">and </w:t>
      </w:r>
      <w:r w:rsidR="00920E5B" w:rsidRPr="00C02088">
        <w:t xml:space="preserve">cohesion of </w:t>
      </w:r>
      <w:r w:rsidR="00FB5F8D" w:rsidRPr="00C02088">
        <w:t>2</w:t>
      </w:r>
      <w:r w:rsidR="00E715BC">
        <w:t xml:space="preserve">0 </w:t>
      </w:r>
      <w:r w:rsidR="00B57648" w:rsidRPr="00C02088">
        <w:t xml:space="preserve">or </w:t>
      </w:r>
      <w:r w:rsidR="00FB5F8D" w:rsidRPr="00C02088">
        <w:t>4</w:t>
      </w:r>
      <w:r w:rsidR="00B57648" w:rsidRPr="00C02088">
        <w:t>0</w:t>
      </w:r>
      <w:r w:rsidR="00463186" w:rsidRPr="00C02088">
        <w:t xml:space="preserve"> </w:t>
      </w:r>
      <w:proofErr w:type="spellStart"/>
      <w:r w:rsidR="00463186" w:rsidRPr="00C02088">
        <w:t>MPa</w:t>
      </w:r>
      <w:proofErr w:type="spellEnd"/>
      <w:r w:rsidR="00463186" w:rsidRPr="00C02088">
        <w:t xml:space="preserve">. </w:t>
      </w:r>
      <w:r w:rsidR="00960C0C">
        <w:t>D</w:t>
      </w:r>
      <w:r w:rsidR="00463186" w:rsidRPr="00C02088">
        <w:t>uctile deformation follows</w:t>
      </w:r>
      <w:r w:rsidR="00D40DA0" w:rsidRPr="00C02088">
        <w:t xml:space="preserve"> </w:t>
      </w:r>
      <w:r w:rsidR="00634733" w:rsidRPr="00C02088">
        <w:t>N</w:t>
      </w:r>
      <w:r w:rsidR="00605021" w:rsidRPr="00C02088">
        <w:t>ewtonian</w:t>
      </w:r>
      <w:r w:rsidR="00761F53" w:rsidRPr="00C02088">
        <w:t xml:space="preserve"> or </w:t>
      </w:r>
      <w:r w:rsidR="00605021" w:rsidRPr="00C02088">
        <w:t>non-</w:t>
      </w:r>
      <w:r w:rsidR="00634733" w:rsidRPr="00C02088">
        <w:t>N</w:t>
      </w:r>
      <w:r w:rsidR="00605021" w:rsidRPr="00C02088">
        <w:t>ewtonian</w:t>
      </w:r>
      <w:r w:rsidR="00590CB0" w:rsidRPr="00C02088">
        <w:t xml:space="preserve"> rheology </w:t>
      </w:r>
      <w:r w:rsidR="00605021" w:rsidRPr="00C02088">
        <w:t>with flow rules of</w:t>
      </w:r>
      <w:r w:rsidR="00590CB0" w:rsidRPr="00C02088">
        <w:t xml:space="preserve"> </w:t>
      </w:r>
      <w:r w:rsidR="00445EF0" w:rsidRPr="00C02088">
        <w:t xml:space="preserve">dry </w:t>
      </w:r>
      <w:r w:rsidR="00605021" w:rsidRPr="00C02088">
        <w:t xml:space="preserve">quartz </w:t>
      </w:r>
      <w:r w:rsidR="00605021" w:rsidRPr="00C02088">
        <w:fldChar w:fldCharType="begin" w:fldLock="1"/>
      </w:r>
      <w:r w:rsidR="00C121BE">
        <w:instrText>ADDIN CSL_CITATION {"citationItems":[{"id":"ITEM-1","itemData":{"DOI":"10.1130/GES01538.1","ISSN":"1553-040X","abstract":"© 2017 Geological Society of America. Numerical experiments of passive continental extension with decompressive mantle melting have been conducted to investigate controls on the development of end-member, volcanic and magma-poor, rifted margins. A prediction of end-member margin morphology is made by comparing the relative timing of continental breakup and start of magmatic emplacement. Volcanic margins are interpreted to form when magmatic emplacement begins prior to the full thinning of the continental crust, while magma-poor margins are predicted to form when continental breakup precedes any magmatic emplacement. Systematic investigations of potential influencing variables demonstrate that a variety of factors may influence this relative timing, with model results producing a spectrum of magmatic character. Of the investigated factors, the initial lithosphere geotherm and crustal thickness appear to be the most significant influences on margin morphology. Independent variation of either variable is capable of altering the predicted end-member morphology between volcanic and magma poor. Variations in mantle potential temperature, extension rate, and crustal rheology demonstrate an ability to influence passive margin magmatic character, but are unable to independently induce development of a magma-poor margin. In aggregate, model results suggest that mantle exhumation and formation of a magma-poor margin are encouraged by: a depressed lithosphere geotherm, thin continental crust, rapid extension rates, low mantle potential temperature, and a strong crustal rheolo gy. Relatively early magmatic emplacement and formation of a volcanic margin is predicted for the majority of modeled conditions, and appears bolstered by: an elevated geotherm, thick continental crust, slow extension, high potential temperature, and a weak crustal rheology.","author":[{"dropping-particle":"","family":"Davis","given":"Joshua K.","non-dropping-particle":"","parse-names":false,"suffix":""},{"dropping-particle":"","family":"Lavier","given":"Luc L.","non-dropping-particle":"","parse-names":false,"suffix":""}],"container-title":"Geosphere","id":"ITEM-1","issue":"5","issued":{"date-parts":[["2017","10","1"]]},"page":"1524-1540","title":"Influences on the development of volcanic and magma-poor morphologies during passive continental rifting","type":"article-journal","volume":"13"},"uris":["http://www.mendeley.com/documents/?uuid=d3b38b11-6988-4fb4-ace9-b3bebe3711c7"]},{"id":"ITEM-2","itemData":{"DOI":"10.1029/JB085iB11p06248","ISBN":"0148-0227","ISSN":"01480227","abstract":"The anterior aspect of the mouse primitive streak resembles the organizer of Xenopus and chick in terms of its developmental fate, ability to alter pattern in the chick limb bud and with respect to the repertoire of genes that its constituent cells express. However, until now there has been no direct evidence that the mouse node organizes pattern during gastrulation, nor that the exceptionally small mouse embryonic egg cylinder can be induced to form a second axis. Grafts of transgenically marked midgastrulation mouse node, or node labelled with DiI, to a posterolateral location in a host embryo of the same developmental stage results in the induction of a second neural axis and the formation of ectopic somites. The graft gives rise predominantly to notochord and endoderm tissue whereas the neurectoderm and somites are mainly of host origin. The ectopic notochord formed is derived solely from the donor node which suggests that the node can serve as a 'stem cell' source of axial mesoderm. This is corroborated by the observation that labelling in situ the population of cells on the outer surface of the mid-gastrulation node with DiI results in continuous labelling of the notochord. DiI-labelled cells are present throughout the notochord from a rostral boundary in the cranial region to its most caudal extreme and the node itself always remains labelled.","author":[{"dropping-particle":"","family":"Brace","given":"W. F.","non-dropping-particle":"","parse-names":false,"suffix":""},{"dropping-particle":"","family":"Kohlstedt","given":"D. L.","non-dropping-particle":"","parse-names":false,"suffix":""}],"container-title":"Journal of Geophysical Research: Solid Earth","id":"ITEM-2","issue":"B11","issued":{"date-parts":[["1980","11","10"]]},"page":"6248-6252","title":"Limits on lithospheric stress imposed by laboratory experiments","type":"article-journal","volume":"85"},"uris":["http://www.mendeley.com/documents/?uuid=664206f6-a31d-450d-9876-661b3c3b2521"]}],"mendeley":{"formattedCitation":"(Brace &amp; Kohlstedt, 1980; Davis &amp; Lavier, 2017)","plainTextFormattedCitation":"(Brace &amp; Kohlstedt, 1980; Davis &amp; Lavier, 2017)","previouslyFormattedCitation":"(Brace &amp; Kohlstedt, 1980; Davis &amp; Lavier, 2017)"},"properties":{"noteIndex":0},"schema":"https://github.com/citation-style-language/schema/raw/master/csl-citation.json"}</w:instrText>
      </w:r>
      <w:r w:rsidR="00605021" w:rsidRPr="00C02088">
        <w:fldChar w:fldCharType="separate"/>
      </w:r>
      <w:r w:rsidR="00BF48B6" w:rsidRPr="00C02088">
        <w:rPr>
          <w:noProof/>
        </w:rPr>
        <w:t>(Brace &amp; Kohlstedt, 1980; Davis &amp; Lavier, 2017)</w:t>
      </w:r>
      <w:r w:rsidR="00605021" w:rsidRPr="00C02088">
        <w:fldChar w:fldCharType="end"/>
      </w:r>
      <w:r w:rsidR="00396789" w:rsidRPr="00C02088">
        <w:t xml:space="preserve"> or dry plagioclase</w:t>
      </w:r>
      <w:r w:rsidR="00BA1D9F" w:rsidRPr="00C02088">
        <w:t xml:space="preserve"> </w:t>
      </w:r>
      <w:r w:rsidR="00BA1D9F" w:rsidRPr="00C02088">
        <w:fldChar w:fldCharType="begin" w:fldLock="1"/>
      </w:r>
      <w:r w:rsidR="00C121BE">
        <w:instrText>ADDIN CSL_CITATION {"citationItems":[{"id":"ITEM-1","itemData":{"author":[{"dropping-particle":"","family":"Shelton","given":"G.L.","non-dropping-particle":"","parse-names":false,"suffix":""},{"dropping-particle":"","family":"Tullis","given":"J.","non-dropping-particle":"","parse-names":false,"suffix":""}],"container-title":"EOS Trans. Am. Geophys. Union","id":"ITEM-1","issue":"17","issued":{"date-parts":[["1981"]]},"page":"396","title":"Experimental flow laws for crustal rocks","type":"paper-conference","volume":"62"},"uris":["http://www.mendeley.com/documents/?uuid=21909628-2601-31f2-8d20-2cbdaa185e64"]},{"id":"ITEM-2","itemData":{"DOI":"10.1130/GES01538.1","ISSN":"1553-040X","abstract":"© 2017 Geological Society of America. Numerical experiments of passive continental extension with decompressive mantle melting have been conducted to investigate controls on the development of end-member, volcanic and magma-poor, rifted margins. A prediction of end-member margin morphology is made by comparing the relative timing of continental breakup and start of magmatic emplacement. Volcanic margins are interpreted to form when magmatic emplacement begins prior to the full thinning of the continental crust, while magma-poor margins are predicted to form when continental breakup precedes any magmatic emplacement. Systematic investigations of potential influencing variables demonstrate that a variety of factors may influence this relative timing, with model results producing a spectrum of magmatic character. Of the investigated factors, the initial lithosphere geotherm and crustal thickness appear to be the most significant influences on margin morphology. Independent variation of either variable is capable of altering the predicted end-member morphology between volcanic and magma poor. Variations in mantle potential temperature, extension rate, and crustal rheology demonstrate an ability to influence passive margin magmatic character, but are unable to independently induce development of a magma-poor margin. In aggregate, model results suggest that mantle exhumation and formation of a magma-poor margin are encouraged by: a depressed lithosphere geotherm, thin continental crust, rapid extension rates, low mantle potential temperature, and a strong crustal rheolo gy. Relatively early magmatic emplacement and formation of a volcanic margin is predicted for the majority of modeled conditions, and appears bolstered by: an elevated geotherm, thick continental crust, slow extension, high potential temperature, and a weak crustal rheology.","author":[{"dropping-particle":"","family":"Davis","given":"Joshua K.","non-dropping-particle":"","parse-names":false,"suffix":""},{"dropping-particle":"","family":"Lavier","given":"Luc L.","non-dropping-particle":"","parse-names":false,"suffix":""}],"container-title":"Geosphere","id":"ITEM-2","issue":"5","issued":{"date-parts":[["2017","10","1"]]},"page":"1524-1540","title":"Influences on the development of volcanic and magma-poor morphologies during passive continental rifting","type":"article-journal","volume":"13"},"uris":["http://www.mendeley.com/documents/?uuid=d3b38b11-6988-4fb4-ace9-b3bebe3711c7"]}],"mendeley":{"formattedCitation":"(Davis &amp; Lavier, 2017; Shelton &amp; Tullis, 1981)","manualFormatting":"(Shelton &amp; Tullis, 1981)","plainTextFormattedCitation":"(Davis &amp; Lavier, 2017; Shelton &amp; Tullis, 1981)","previouslyFormattedCitation":"(Davis &amp; Lavier, 2017; Shelton &amp; Tullis, 1981)"},"properties":{"noteIndex":0},"schema":"https://github.com/citation-style-language/schema/raw/master/csl-citation.json"}</w:instrText>
      </w:r>
      <w:r w:rsidR="00BA1D9F" w:rsidRPr="00C02088">
        <w:fldChar w:fldCharType="separate"/>
      </w:r>
      <w:r w:rsidR="00396789" w:rsidRPr="00C02088">
        <w:rPr>
          <w:noProof/>
        </w:rPr>
        <w:t>(</w:t>
      </w:r>
      <w:r w:rsidR="00BA1D9F" w:rsidRPr="00C02088">
        <w:rPr>
          <w:noProof/>
        </w:rPr>
        <w:t>Shelton &amp; Tullis, 1981)</w:t>
      </w:r>
      <w:r w:rsidR="00BA1D9F" w:rsidRPr="00C02088">
        <w:fldChar w:fldCharType="end"/>
      </w:r>
      <w:r w:rsidR="00960C0C">
        <w:t xml:space="preserve"> for the crust and dry Olivine </w:t>
      </w:r>
      <w:r w:rsidR="00960C0C">
        <w:fldChar w:fldCharType="begin" w:fldLock="1"/>
      </w:r>
      <w:r w:rsidR="00C121BE">
        <w:instrText>ADDIN CSL_CITATION {"citationItems":[{"id":"ITEM-1","itemData":{"DOI":"10.1098/rsta.1978.0008","ISBN":"1364-503X","ISSN":"1364-503X","abstract":"We summarize the progress made in providing experimental verification for the deformation map of polycrystalline olivine published by Stocker &amp; Ashby in 1973 (Rev. Geophys. 11, 391). Porosity-free polycrystalline deformation data, applicable to the mantle, were found to be obtainable only from high-pressure deformation studies. Combination of the results of such studies with hardness measurements and single crystal deformation studies on olivine provides narrow constraints on the flow of olivine resulting from dislocation mechanisms from room temperature to the melting point along a band of experimentally accessible strain rates. A good fit is obtained combining a Dorn law above 2 kbar differential stress, \\dot{\\epsilon}/s^{-1} = 5.7 \\times 10^{11} exp \\left{- \\frac{128\\,\\text{kcal/mol}}{RT}\\left(1-\\frac{\\sigma _{1}-\\sigma _{3}}{85000}\\right)^{2}\\right}, with a power law below 2 kbar, \\dot{\\epsilon} = 70(σ_{1}-σ_{3}) exp {-122(kcal/mol)/RT}, where stress is measured in bars (1 bar = 10^{5} Pa). Indirect data on a mechanism phenomenologically resembling the Coble creep regime are now available from two sources. The observed strain rates are only slightly faster than those predicted by Stocker &amp; Ashby (1973). The 'wet' data, previously believed to show hydrolytic weakening, are found to fall within this Coble field. The asthenosphere is still expected to deform by the dislocation mechanism summarized by the two formulae given above, but higher stress deformation within the lithosphere is almost certainly dominated by this Coble creep regime once dynamic recrystallization sets in.","author":[{"dropping-particle":"","family":"Goetze","given":"C.","non-dropping-particle":"","parse-names":false,"suffix":""},{"dropping-particle":"","family":"Poirier","given":"J. P.","non-dropping-particle":"","parse-names":false,"suffix":""}],"container-title":"Philosophical Transactions of the Royal Society A: Mathematical, Physical and Engineering Sciences","id":"ITEM-1","issue":"1350","issued":{"date-parts":[["1978","2","14"]]},"page":"99-119","title":"The Mechanisms of Creep in Olivine [and Discussion]","type":"article-journal","volume":"288"},"uris":["http://www.mendeley.com/documents/?uuid=bb3b5f95-5dff-4118-86be-12a26c6fa93f"]}],"mendeley":{"formattedCitation":"(Goetze &amp; Poirier, 1978)","plainTextFormattedCitation":"(Goetze &amp; Poirier, 1978)","previouslyFormattedCitation":"(Goetze &amp; Poirier, 1978)"},"properties":{"noteIndex":0},"schema":"https://github.com/citation-style-language/schema/raw/master/csl-citation.json"}</w:instrText>
      </w:r>
      <w:r w:rsidR="00960C0C">
        <w:fldChar w:fldCharType="separate"/>
      </w:r>
      <w:r w:rsidR="00960C0C" w:rsidRPr="00960C0C">
        <w:rPr>
          <w:noProof/>
        </w:rPr>
        <w:t>(Goetze &amp; Poirier, 1978)</w:t>
      </w:r>
      <w:r w:rsidR="00960C0C">
        <w:fldChar w:fldCharType="end"/>
      </w:r>
      <w:r w:rsidR="00960C0C">
        <w:t xml:space="preserve"> for the mantle</w:t>
      </w:r>
      <w:r w:rsidR="00605021" w:rsidRPr="00C02088">
        <w:t xml:space="preserve">. </w:t>
      </w:r>
      <w:r w:rsidR="00B97C10" w:rsidRPr="00C02088">
        <w:t>Constant thermal structure models assume linear</w:t>
      </w:r>
      <w:r w:rsidR="004C373F" w:rsidRPr="00C02088">
        <w:t>ly</w:t>
      </w:r>
      <w:r w:rsidR="00B97C10" w:rsidRPr="00C02088">
        <w:t xml:space="preserve"> increasing temperature </w:t>
      </w:r>
      <w:r w:rsidR="004C373F" w:rsidRPr="00C02088">
        <w:t>with depth</w:t>
      </w:r>
      <w:r w:rsidR="00DD12B2" w:rsidRPr="00C02088">
        <w:t>.</w:t>
      </w:r>
      <w:r w:rsidR="004C373F" w:rsidRPr="00C02088">
        <w:t xml:space="preserve"> </w:t>
      </w:r>
      <w:r w:rsidR="000B41DE" w:rsidRPr="00C02088">
        <w:t>W</w:t>
      </w:r>
      <w:r w:rsidR="00DD12B2" w:rsidRPr="00C02088">
        <w:t xml:space="preserve">e vary initial crustal thickness </w:t>
      </w:r>
      <w:r w:rsidR="00B5027C" w:rsidRPr="00C02088">
        <w:t>and</w:t>
      </w:r>
      <w:r w:rsidR="00B56B81" w:rsidRPr="00C02088">
        <w:t xml:space="preserve"> </w:t>
      </w:r>
      <w:r w:rsidR="00B97C10" w:rsidRPr="00C02088">
        <w:t>bottom boundary temperature</w:t>
      </w:r>
      <w:r w:rsidR="00B56B81" w:rsidRPr="00C02088">
        <w:t xml:space="preserve"> conditions</w:t>
      </w:r>
      <w:r w:rsidR="005019CC" w:rsidRPr="00C02088">
        <w:t xml:space="preserve"> for simulating different </w:t>
      </w:r>
      <w:r w:rsidR="00B56B81" w:rsidRPr="00C02088">
        <w:t>mechanical thickness</w:t>
      </w:r>
      <w:r w:rsidR="005019CC" w:rsidRPr="00C02088">
        <w:t xml:space="preserve"> and dike loads</w:t>
      </w:r>
      <w:r w:rsidR="00B97C10" w:rsidRPr="00C02088">
        <w:t xml:space="preserve">. </w:t>
      </w:r>
      <w:r w:rsidR="00A2624A" w:rsidRPr="00C02088">
        <w:t xml:space="preserve">The crustal thickness controls effects of dike </w:t>
      </w:r>
      <w:proofErr w:type="gramStart"/>
      <w:r w:rsidR="00A2624A" w:rsidRPr="00C02088">
        <w:t>loads</w:t>
      </w:r>
      <w:proofErr w:type="gramEnd"/>
      <w:r w:rsidR="00A2624A" w:rsidRPr="00C02088">
        <w:t xml:space="preserve"> while bottom temperature affects initial mechanical thickness and thus the plate strength. </w:t>
      </w:r>
    </w:p>
    <w:p w14:paraId="4EAC88C4" w14:textId="654804F2" w:rsidR="000F22F8" w:rsidRPr="00C02088" w:rsidRDefault="00F70381" w:rsidP="00425273">
      <w:pPr>
        <w:pStyle w:val="Text"/>
      </w:pPr>
      <w:r w:rsidRPr="00C02088">
        <w:t xml:space="preserve">For thermally evolving models, </w:t>
      </w:r>
      <w:r w:rsidR="005A736F">
        <w:t xml:space="preserve">we </w:t>
      </w:r>
      <w:r w:rsidR="005D6A9C">
        <w:t>include</w:t>
      </w:r>
      <w:r w:rsidR="005A736F">
        <w:t xml:space="preserve"> a mantle layer underlying </w:t>
      </w:r>
      <w:r w:rsidR="00D77894">
        <w:t xml:space="preserve">the </w:t>
      </w:r>
      <w:r w:rsidR="005A736F">
        <w:t xml:space="preserve">crust. </w:t>
      </w:r>
      <w:r w:rsidR="00642A22">
        <w:t>Diking</w:t>
      </w:r>
      <w:r w:rsidRPr="00C02088">
        <w:t xml:space="preserve"> brings in heat </w:t>
      </w:r>
      <w:r w:rsidR="00642A22">
        <w:t>by intruding</w:t>
      </w:r>
      <w:r w:rsidRPr="00C02088">
        <w:t xml:space="preserve"> </w:t>
      </w:r>
      <w:r w:rsidR="0061256E" w:rsidRPr="00C02088">
        <w:t>1300</w:t>
      </w:r>
      <m:oMath>
        <m:r>
          <w:rPr>
            <w:rFonts w:ascii="Cambria Math" w:hAnsi="Cambria Math"/>
          </w:rPr>
          <m:t>℃</m:t>
        </m:r>
      </m:oMath>
      <w:r w:rsidR="0061256E">
        <w:t xml:space="preserve"> </w:t>
      </w:r>
      <w:r w:rsidRPr="00C02088">
        <w:t>fluid dike</w:t>
      </w:r>
      <w:r w:rsidR="00642A22">
        <w:t>s</w:t>
      </w:r>
      <w:r w:rsidRPr="00C02088">
        <w:t xml:space="preserve"> </w:t>
      </w:r>
      <w:r w:rsidR="00603760">
        <w:t>that has</w:t>
      </w:r>
      <w:r w:rsidRPr="00C02088">
        <w:t xml:space="preserve"> latent heat of solidification </w:t>
      </w:r>
      <w:r w:rsidR="006B2DFA">
        <w:t xml:space="preserve">of 500 kJ/kg </w:t>
      </w:r>
      <w:r w:rsidR="004D2EF7" w:rsidRPr="00C02088">
        <w:t>following</w:t>
      </w:r>
      <w:r w:rsidRPr="00C02088">
        <w:t xml:space="preserve"> </w:t>
      </w:r>
      <w:r w:rsidRPr="00C02088">
        <w:fldChar w:fldCharType="begin" w:fldLock="1"/>
      </w:r>
      <w:r w:rsidR="00773707">
        <w:instrText>ADDIN CSL_CITATION {"citationItems":[{"id":"ITEM-1","itemData":{"DOI":"10.1029/2008GC001965","ISSN":"15252027","author":[{"dropping-particle":"","family":"Behn","given":"Mark D.","non-dropping-particle":"","parse-names":false,"suffix":""},{"dropping-particle":"","family":"Ito","given":"Garrett","non-dropping-particle":"","parse-names":false,"suffix":""}],"container-title":"Geochemistry, Geophysics, Geosystems","id":"ITEM-1","issue":"8","issued":{"date-parts":[["2008","8","2"]]},"page":"n/a-n/a","title":"Magmatic and tectonic extension at mid-ocean ridges: 1. Controls on fault characteristics","type":"article-journal","volume":"9"},"uris":["http://www.mendeley.com/documents/?uuid=cfb44c5a-ee76-44bb-a2d5-cb994c2de3bf"]}],"mendeley":{"formattedCitation":"(Behn &amp; Ito, 2008)","manualFormatting":"Behn &amp; Ito, (2008)","plainTextFormattedCitation":"(Behn &amp; Ito, 2008)","previouslyFormattedCitation":"(Behn &amp; Ito, 2008)"},"properties":{"noteIndex":0},"schema":"https://github.com/citation-style-language/schema/raw/master/csl-citation.json"}</w:instrText>
      </w:r>
      <w:r w:rsidRPr="00C02088">
        <w:fldChar w:fldCharType="separate"/>
      </w:r>
      <w:r w:rsidR="004D2EF7" w:rsidRPr="00C02088">
        <w:rPr>
          <w:noProof/>
        </w:rPr>
        <w:t xml:space="preserve">Behn &amp; Ito, </w:t>
      </w:r>
      <w:r w:rsidR="00D77894">
        <w:rPr>
          <w:noProof/>
        </w:rPr>
        <w:t>(</w:t>
      </w:r>
      <w:r w:rsidR="004D2EF7" w:rsidRPr="00C02088">
        <w:rPr>
          <w:noProof/>
        </w:rPr>
        <w:t>2008)</w:t>
      </w:r>
      <w:r w:rsidRPr="00C02088">
        <w:fldChar w:fldCharType="end"/>
      </w:r>
      <w:r w:rsidR="0068610C" w:rsidRPr="00C02088">
        <w:t xml:space="preserve">. </w:t>
      </w:r>
      <w:r w:rsidR="00B639D7" w:rsidRPr="00C02088">
        <w:t xml:space="preserve">Meanwhile, </w:t>
      </w:r>
      <w:r w:rsidR="00520FC8">
        <w:t xml:space="preserve">cooling due to hydrothermal circulation is approximated by enhancing the thermal conductivity via </w:t>
      </w:r>
      <w:r w:rsidR="00B639D7" w:rsidRPr="00C02088">
        <w:t>Nu</w:t>
      </w:r>
      <w:r w:rsidR="00001263" w:rsidRPr="00C02088">
        <w:t>sselt number</w:t>
      </w:r>
      <w:r w:rsidR="00B639D7" w:rsidRPr="00C02088">
        <w:t xml:space="preserve"> </w:t>
      </w:r>
      <w:r w:rsidR="00520FC8">
        <w:t>in regions shallower than 10 km and colder than</w:t>
      </w:r>
      <w:r w:rsidR="00520FC8" w:rsidRPr="00C02088">
        <w:t xml:space="preserve"> 600</w:t>
      </w:r>
      <m:oMath>
        <m:r>
          <w:rPr>
            <w:rFonts w:ascii="Cambria Math" w:hAnsi="Cambria Math"/>
          </w:rPr>
          <m:t xml:space="preserve"> ℃</m:t>
        </m:r>
      </m:oMath>
      <w:r w:rsidR="00520FC8">
        <w:t xml:space="preserve">. Nusselt number is assumed to increase linearly from 5 to 8 with plastic strain from 0 to 1. </w:t>
      </w:r>
    </w:p>
    <w:p w14:paraId="71F5F653" w14:textId="3EE5AF97" w:rsidR="0071072C" w:rsidRPr="00C02088" w:rsidRDefault="0071072C" w:rsidP="00BD67D3">
      <w:pPr>
        <w:pStyle w:val="Heading-Secondary"/>
      </w:pPr>
      <w:r w:rsidRPr="00C02088">
        <w:t>2.3</w:t>
      </w:r>
      <w:r w:rsidR="00FF2778" w:rsidRPr="00C02088">
        <w:t>.1</w:t>
      </w:r>
      <w:r w:rsidRPr="00C02088">
        <w:t xml:space="preserve"> </w:t>
      </w:r>
      <w:r w:rsidR="009F35C1">
        <w:t>Numerical Convergence of</w:t>
      </w:r>
      <w:r w:rsidR="00E0464D">
        <w:t xml:space="preserve"> </w:t>
      </w:r>
      <w:r w:rsidRPr="00C02088">
        <w:t xml:space="preserve">Elastic </w:t>
      </w:r>
      <w:r w:rsidR="00834527" w:rsidRPr="00C02088">
        <w:t xml:space="preserve">and Elastic Plastic </w:t>
      </w:r>
      <w:r w:rsidR="00B95A40" w:rsidRPr="00C02088">
        <w:t xml:space="preserve">thick plate </w:t>
      </w:r>
      <w:r w:rsidR="00E0464D">
        <w:t>case</w:t>
      </w:r>
      <w:r w:rsidR="002C420D">
        <w:t>s</w:t>
      </w:r>
    </w:p>
    <w:p w14:paraId="0555D9A0" w14:textId="2B942BB4" w:rsidR="00D82C9A" w:rsidRPr="00C02088" w:rsidRDefault="006B5601" w:rsidP="00786C06">
      <w:pPr>
        <w:pStyle w:val="Text"/>
      </w:pPr>
      <w:r w:rsidRPr="00C02088">
        <w:t>We</w:t>
      </w:r>
      <w:r w:rsidR="00E0464D">
        <w:t xml:space="preserve"> first show how the 2D model results depend on grid size and number of numerical iterations</w:t>
      </w:r>
      <w:r w:rsidR="00D82C9A" w:rsidRPr="00C02088">
        <w:t xml:space="preserve">. </w:t>
      </w:r>
      <w:r w:rsidR="00FA2C02" w:rsidRPr="00C02088">
        <w:t>Due to the non-linearity of the problem</w:t>
      </w:r>
      <w:r w:rsidR="007D50E0" w:rsidRPr="00C02088">
        <w:rPr>
          <w:rFonts w:hint="eastAsia"/>
          <w:lang w:eastAsia="zh-CN"/>
        </w:rPr>
        <w:t xml:space="preserve"> and</w:t>
      </w:r>
      <w:r w:rsidR="00FA2C02" w:rsidRPr="00C02088">
        <w:t xml:space="preserve"> for the purpose of benchmarking, we only </w:t>
      </w:r>
      <w:r w:rsidR="00D86B5C">
        <w:t>consider cases w</w:t>
      </w:r>
      <w:r w:rsidR="00FA2C02" w:rsidRPr="00C02088">
        <w:t xml:space="preserve">ith </w:t>
      </w:r>
      <w:r w:rsidR="00844A35">
        <w:t xml:space="preserve">a single large (i.e. 1 km wide) </w:t>
      </w:r>
      <w:r w:rsidR="00FA2C02" w:rsidRPr="00C02088">
        <w:t>dike load</w:t>
      </w:r>
      <w:r w:rsidR="00553315">
        <w:rPr>
          <w:rFonts w:hint="eastAsia"/>
          <w:lang w:eastAsia="zh-CN"/>
        </w:rPr>
        <w:t xml:space="preserve"> </w:t>
      </w:r>
      <w:r w:rsidR="00746926">
        <w:rPr>
          <w:lang w:eastAsia="zh-CN"/>
        </w:rPr>
        <w:t>(</w:t>
      </w:r>
      <w:r w:rsidR="00D77894">
        <w:rPr>
          <w:lang w:eastAsia="zh-CN"/>
        </w:rPr>
        <w:t>F</w:t>
      </w:r>
      <w:r w:rsidR="00746926" w:rsidRPr="0030432E">
        <w:rPr>
          <w:lang w:eastAsia="zh-CN"/>
        </w:rPr>
        <w:t xml:space="preserve">igure </w:t>
      </w:r>
      <w:r w:rsidR="00416182">
        <w:rPr>
          <w:lang w:eastAsia="zh-CN"/>
        </w:rPr>
        <w:t>S3</w:t>
      </w:r>
      <w:r w:rsidR="00746926" w:rsidRPr="00551997">
        <w:rPr>
          <w:lang w:eastAsia="zh-CN"/>
        </w:rPr>
        <w:t>a</w:t>
      </w:r>
      <w:r w:rsidR="00A412FE" w:rsidRPr="00551997">
        <w:rPr>
          <w:lang w:eastAsia="zh-CN"/>
        </w:rPr>
        <w:t>)</w:t>
      </w:r>
      <w:r w:rsidR="00FA2C02" w:rsidRPr="00C02088">
        <w:t xml:space="preserve">. </w:t>
      </w:r>
      <w:r w:rsidR="00BE7524" w:rsidRPr="00C02088">
        <w:t xml:space="preserve">The parameters used in </w:t>
      </w:r>
      <w:r w:rsidR="00553315">
        <w:t xml:space="preserve">the </w:t>
      </w:r>
      <w:r w:rsidR="00BE7524" w:rsidRPr="00C02088">
        <w:t xml:space="preserve">FLAC </w:t>
      </w:r>
      <w:ins w:id="51" w:author="Tian Xiaochuan" w:date="2019-03-11T13:40:00Z">
        <w:r w:rsidR="00873FB0">
          <w:t xml:space="preserve">and corresponding NTP </w:t>
        </w:r>
      </w:ins>
      <w:r w:rsidR="00553315">
        <w:t>mo</w:t>
      </w:r>
      <w:r w:rsidR="00BE7524" w:rsidRPr="00C02088">
        <w:t xml:space="preserve">dels are shown in </w:t>
      </w:r>
      <w:r w:rsidR="00441AF3" w:rsidRPr="00551997">
        <w:t>Table</w:t>
      </w:r>
      <w:r w:rsidR="00553315" w:rsidRPr="00551997">
        <w:t>s</w:t>
      </w:r>
      <w:r w:rsidR="00441AF3" w:rsidRPr="00551997">
        <w:t xml:space="preserve"> </w:t>
      </w:r>
      <w:r w:rsidR="00AA58BA" w:rsidRPr="00551997">
        <w:rPr>
          <w:rFonts w:hint="eastAsia"/>
          <w:lang w:eastAsia="zh-CN"/>
        </w:rPr>
        <w:t>S</w:t>
      </w:r>
      <w:r w:rsidR="00441AF3" w:rsidRPr="00551997">
        <w:t xml:space="preserve">1 and </w:t>
      </w:r>
      <w:r w:rsidR="00AA58BA" w:rsidRPr="00551997">
        <w:rPr>
          <w:rFonts w:hint="eastAsia"/>
          <w:lang w:eastAsia="zh-CN"/>
        </w:rPr>
        <w:t>S</w:t>
      </w:r>
      <w:r w:rsidR="00441AF3" w:rsidRPr="00551997">
        <w:t>2</w:t>
      </w:r>
      <w:r w:rsidR="00BE7524" w:rsidRPr="00C02088">
        <w:t>.</w:t>
      </w:r>
      <w:r w:rsidR="00C7362B" w:rsidRPr="00C02088">
        <w:t xml:space="preserve"> The results </w:t>
      </w:r>
      <w:r w:rsidR="00684C15" w:rsidRPr="00C02088">
        <w:t xml:space="preserve">obtained </w:t>
      </w:r>
      <w:r w:rsidR="00844A35">
        <w:t>after sufficient numerical iterations that the deflection changes are insignificant</w:t>
      </w:r>
      <w:r w:rsidR="00D5535E" w:rsidRPr="00C02088">
        <w:t xml:space="preserve"> </w:t>
      </w:r>
      <w:r w:rsidR="004654DF" w:rsidRPr="00C02088">
        <w:t>(</w:t>
      </w:r>
      <w:r w:rsidR="00D77894">
        <w:t>F</w:t>
      </w:r>
      <w:r w:rsidR="00515332">
        <w:t>igure S3</w:t>
      </w:r>
      <w:r w:rsidR="00672BD2">
        <w:t xml:space="preserve"> </w:t>
      </w:r>
      <w:proofErr w:type="spellStart"/>
      <w:r w:rsidR="00672BD2">
        <w:t>b</w:t>
      </w:r>
      <w:r w:rsidR="00BF30C2" w:rsidRPr="00C02088">
        <w:t>&amp;</w:t>
      </w:r>
      <w:r w:rsidR="00672BD2">
        <w:t>c</w:t>
      </w:r>
      <w:proofErr w:type="spellEnd"/>
      <w:r w:rsidR="004654DF" w:rsidRPr="00C02088">
        <w:t xml:space="preserve">) </w:t>
      </w:r>
      <w:r w:rsidR="0014492D" w:rsidRPr="00C02088">
        <w:t xml:space="preserve">show </w:t>
      </w:r>
      <w:r w:rsidR="00844A35">
        <w:t>that</w:t>
      </w:r>
      <w:r w:rsidR="00FC3CEC">
        <w:t xml:space="preserve"> </w:t>
      </w:r>
      <w:r w:rsidR="0014492D" w:rsidRPr="00C02088">
        <w:t>e</w:t>
      </w:r>
      <w:r w:rsidR="00C7362B" w:rsidRPr="00C02088">
        <w:t xml:space="preserve">lastic thick plate </w:t>
      </w:r>
      <w:r w:rsidR="00844A35">
        <w:t>results</w:t>
      </w:r>
      <w:r w:rsidR="00C7362B" w:rsidRPr="00C02088">
        <w:t xml:space="preserve"> are within 1% </w:t>
      </w:r>
      <w:r w:rsidR="008C064E">
        <w:t xml:space="preserve">of the deflection of the </w:t>
      </w:r>
      <w:r w:rsidR="00CD036D">
        <w:t xml:space="preserve">numerical </w:t>
      </w:r>
      <w:r w:rsidR="008C064E">
        <w:t xml:space="preserve">thin plate results. The slightly </w:t>
      </w:r>
      <w:r w:rsidR="00796B0D" w:rsidRPr="00C02088">
        <w:t>l</w:t>
      </w:r>
      <w:r w:rsidR="008C064E">
        <w:t xml:space="preserve">arger deflection for the </w:t>
      </w:r>
      <w:r w:rsidR="00796B0D" w:rsidRPr="00C02088">
        <w:t xml:space="preserve">thick plate </w:t>
      </w:r>
      <w:r w:rsidR="008C064E">
        <w:t xml:space="preserve">cases </w:t>
      </w:r>
      <w:r w:rsidR="00796B0D" w:rsidRPr="00C02088">
        <w:t xml:space="preserve">are anticipated due to vertical compression </w:t>
      </w:r>
      <w:r w:rsidR="004810B1" w:rsidRPr="00C02088">
        <w:fldChar w:fldCharType="begin" w:fldLock="1"/>
      </w:r>
      <w:r w:rsidR="00C121BE">
        <w:instrText>ADDIN CSL_CITATION {"citationItems":[{"id":"ITEM-1","itemData":{"DOI":"10.1111/j.1365-246X.1983.tb02807.x","ISSN":"0956-540X","author":[{"dropping-particle":"","family":"Comer","given":"Robert P","non-dropping-particle":"","parse-names":false,"suffix":""}],"container-title":"Geophysical Journal International","id":"ITEM-1","issue":"1","issued":{"date-parts":[["1983","1","1"]]},"page":"101-113","title":"Thick plate flexure","type":"article-journal","volume":"72"},"uris":["http://www.mendeley.com/documents/?uuid=8546f671-776f-4cab-b9e2-122a58d571fc"]}],"mendeley":{"formattedCitation":"(Comer, 1983)","plainTextFormattedCitation":"(Comer, 1983)","previouslyFormattedCitation":"(Comer, 1983)"},"properties":{"noteIndex":0},"schema":"https://github.com/citation-style-language/schema/raw/master/csl-citation.json"}</w:instrText>
      </w:r>
      <w:r w:rsidR="004810B1" w:rsidRPr="00C02088">
        <w:fldChar w:fldCharType="separate"/>
      </w:r>
      <w:r w:rsidR="004810B1" w:rsidRPr="00C02088">
        <w:rPr>
          <w:noProof/>
        </w:rPr>
        <w:t>(Comer, 1983)</w:t>
      </w:r>
      <w:r w:rsidR="004810B1" w:rsidRPr="00C02088">
        <w:fldChar w:fldCharType="end"/>
      </w:r>
      <w:r w:rsidR="00796B0D" w:rsidRPr="00C02088">
        <w:t xml:space="preserve">. </w:t>
      </w:r>
      <w:r w:rsidR="00D1772F">
        <w:t>R</w:t>
      </w:r>
      <w:r w:rsidR="00887E48">
        <w:rPr>
          <w:rFonts w:eastAsiaTheme="minorHAnsi"/>
        </w:rPr>
        <w:t>esults indicate</w:t>
      </w:r>
      <w:r w:rsidR="00684C15" w:rsidRPr="00C02088">
        <w:rPr>
          <w:rFonts w:eastAsiaTheme="minorHAnsi"/>
        </w:rPr>
        <w:t xml:space="preserve"> (</w:t>
      </w:r>
      <w:r w:rsidR="00887E48">
        <w:rPr>
          <w:rFonts w:eastAsiaTheme="minorHAnsi"/>
        </w:rPr>
        <w:t xml:space="preserve">see </w:t>
      </w:r>
      <w:r w:rsidR="00DA40D0" w:rsidRPr="00C02088">
        <w:rPr>
          <w:rFonts w:eastAsiaTheme="minorHAnsi"/>
        </w:rPr>
        <w:t>f</w:t>
      </w:r>
      <w:r w:rsidR="00515332">
        <w:rPr>
          <w:rFonts w:eastAsiaTheme="minorHAnsi"/>
        </w:rPr>
        <w:t>igure S3</w:t>
      </w:r>
      <w:r w:rsidR="0084388A">
        <w:rPr>
          <w:rFonts w:eastAsiaTheme="minorHAnsi"/>
        </w:rPr>
        <w:t>d</w:t>
      </w:r>
      <w:r w:rsidR="00515332">
        <w:rPr>
          <w:rFonts w:eastAsiaTheme="minorHAnsi"/>
        </w:rPr>
        <w:t xml:space="preserve"> &amp; S4</w:t>
      </w:r>
      <w:r w:rsidR="00B9048A">
        <w:rPr>
          <w:rFonts w:eastAsiaTheme="minorHAnsi"/>
        </w:rPr>
        <w:t>d</w:t>
      </w:r>
      <w:r w:rsidR="00684C15" w:rsidRPr="00C02088">
        <w:rPr>
          <w:rFonts w:eastAsiaTheme="minorHAnsi"/>
        </w:rPr>
        <w:t>)</w:t>
      </w:r>
      <w:r w:rsidR="00887E48">
        <w:rPr>
          <w:rFonts w:eastAsiaTheme="minorHAnsi"/>
        </w:rPr>
        <w:t xml:space="preserve"> that</w:t>
      </w:r>
      <w:r w:rsidR="00D1772F" w:rsidRPr="00D1772F">
        <w:rPr>
          <w:rFonts w:eastAsiaTheme="minorHAnsi"/>
        </w:rPr>
        <w:t xml:space="preserve"> </w:t>
      </w:r>
      <w:r w:rsidR="00981623">
        <w:rPr>
          <w:rFonts w:eastAsiaTheme="minorHAnsi"/>
        </w:rPr>
        <w:t>decreasing the grid size below</w:t>
      </w:r>
      <w:r w:rsidR="00887E48">
        <w:rPr>
          <w:rFonts w:eastAsiaTheme="minorHAnsi"/>
        </w:rPr>
        <w:t xml:space="preserve"> 1 km </w:t>
      </w:r>
      <w:r w:rsidR="00981623">
        <w:rPr>
          <w:rFonts w:eastAsiaTheme="minorHAnsi"/>
        </w:rPr>
        <w:t>makes a negligible difference even for our thinnest lithospheric thickness of ~6 km</w:t>
      </w:r>
      <w:r w:rsidR="00B9048A">
        <w:rPr>
          <w:rFonts w:eastAsiaTheme="minorHAnsi"/>
        </w:rPr>
        <w:t>. For simplicity</w:t>
      </w:r>
      <w:r w:rsidR="001908ED">
        <w:rPr>
          <w:rFonts w:eastAsiaTheme="minorHAnsi"/>
        </w:rPr>
        <w:t>,</w:t>
      </w:r>
      <w:r w:rsidR="00B9048A">
        <w:rPr>
          <w:rFonts w:eastAsiaTheme="minorHAnsi"/>
        </w:rPr>
        <w:t xml:space="preserve"> we keep this 1 km grid size for all our models. </w:t>
      </w:r>
      <w:r w:rsidR="00F91A61">
        <w:rPr>
          <w:rFonts w:eastAsiaTheme="minorHAnsi"/>
        </w:rPr>
        <w:t>When subjected to this narrow load the</w:t>
      </w:r>
      <w:r w:rsidR="00D50ED4" w:rsidRPr="00C02088">
        <w:t xml:space="preserve"> </w:t>
      </w:r>
      <w:r w:rsidR="00763C42" w:rsidRPr="00C02088">
        <w:t>EP</w:t>
      </w:r>
      <w:r w:rsidR="00D50ED4" w:rsidRPr="00C02088">
        <w:t xml:space="preserve"> thick plate model </w:t>
      </w:r>
      <w:r w:rsidR="008E36B9" w:rsidRPr="00C02088">
        <w:t xml:space="preserve">behaves </w:t>
      </w:r>
      <w:r w:rsidR="008C064E">
        <w:t>much like</w:t>
      </w:r>
      <w:r w:rsidR="00473746" w:rsidRPr="00C02088">
        <w:t xml:space="preserve"> its elastic </w:t>
      </w:r>
      <w:r w:rsidR="00DF3DD8" w:rsidRPr="00C02088">
        <w:t xml:space="preserve">thick </w:t>
      </w:r>
      <w:r w:rsidR="00473746" w:rsidRPr="00C02088">
        <w:t>plate counterpart</w:t>
      </w:r>
      <w:r w:rsidR="006C5C09">
        <w:t xml:space="preserve"> (fig</w:t>
      </w:r>
      <w:r w:rsidR="00515332">
        <w:t>ure S4</w:t>
      </w:r>
      <w:r w:rsidR="00D44CC4" w:rsidRPr="00C02088">
        <w:t>)</w:t>
      </w:r>
      <w:r w:rsidR="009A7C57" w:rsidRPr="00C02088">
        <w:t xml:space="preserve"> in </w:t>
      </w:r>
      <w:r w:rsidR="008C064E">
        <w:t xml:space="preserve">terms of </w:t>
      </w:r>
      <w:r w:rsidR="009A7C57" w:rsidRPr="00C02088">
        <w:t>convergence</w:t>
      </w:r>
      <w:r w:rsidR="00473746" w:rsidRPr="00C02088">
        <w:t xml:space="preserve"> but </w:t>
      </w:r>
      <w:r w:rsidR="00D50ED4" w:rsidRPr="00C02088">
        <w:t>shows a relatively la</w:t>
      </w:r>
      <w:r w:rsidR="008C064E">
        <w:t xml:space="preserve">rger curvature due to </w:t>
      </w:r>
      <w:r w:rsidR="00D30C6E">
        <w:t xml:space="preserve">plastic </w:t>
      </w:r>
      <w:r w:rsidR="008C064E">
        <w:t>yielding</w:t>
      </w:r>
      <w:r w:rsidR="00302B78" w:rsidRPr="00C02088">
        <w:t xml:space="preserve"> (</w:t>
      </w:r>
      <w:r w:rsidR="00D44CC4" w:rsidRPr="00C02088">
        <w:t>f</w:t>
      </w:r>
      <w:r w:rsidR="00515332">
        <w:t>igure S4</w:t>
      </w:r>
      <w:r w:rsidR="00983114">
        <w:t xml:space="preserve"> </w:t>
      </w:r>
      <w:proofErr w:type="spellStart"/>
      <w:r w:rsidR="00983114">
        <w:t>b&amp;</w:t>
      </w:r>
      <w:r w:rsidR="00B5751D">
        <w:t>c</w:t>
      </w:r>
      <w:proofErr w:type="spellEnd"/>
      <w:r w:rsidR="00302B78" w:rsidRPr="00C02088">
        <w:t>)</w:t>
      </w:r>
      <w:r w:rsidR="00D50ED4" w:rsidRPr="00C02088">
        <w:t xml:space="preserve">. </w:t>
      </w:r>
    </w:p>
    <w:p w14:paraId="0F9556C2" w14:textId="4CF3571A" w:rsidR="004C23BF" w:rsidRPr="00C02088" w:rsidRDefault="00B13D60" w:rsidP="004C23BF">
      <w:pPr>
        <w:pStyle w:val="Heading-Secondary"/>
      </w:pPr>
      <w:r w:rsidRPr="00C02088">
        <w:t>2.3.2</w:t>
      </w:r>
      <w:r w:rsidR="00886CE2" w:rsidRPr="00C02088">
        <w:t xml:space="preserve"> Elastic-</w:t>
      </w:r>
      <w:r w:rsidR="00B95A40" w:rsidRPr="00C02088">
        <w:t>Plastic</w:t>
      </w:r>
      <w:r w:rsidR="00AB5CD2">
        <w:t xml:space="preserve"> (EP)</w:t>
      </w:r>
      <w:r w:rsidR="00CE069E">
        <w:t xml:space="preserve"> thick plate with long-</w:t>
      </w:r>
      <w:r w:rsidR="00B95A40" w:rsidRPr="00C02088">
        <w:t xml:space="preserve">term </w:t>
      </w:r>
      <w:r w:rsidR="00782E29" w:rsidRPr="00C02088">
        <w:t>plate extension</w:t>
      </w:r>
    </w:p>
    <w:p w14:paraId="6F30DFD4" w14:textId="354041E4" w:rsidR="00EF2683" w:rsidRPr="00C02088" w:rsidRDefault="001B4966" w:rsidP="00EF2683">
      <w:pPr>
        <w:pStyle w:val="Text"/>
      </w:pPr>
      <w:r w:rsidRPr="00C02088">
        <w:t xml:space="preserve">The </w:t>
      </w:r>
      <w:r w:rsidR="00D704E8">
        <w:t>analytic and numerical thin plate</w:t>
      </w:r>
      <w:r w:rsidRPr="00C02088">
        <w:t xml:space="preserve"> models</w:t>
      </w:r>
      <w:r w:rsidR="00835331" w:rsidRPr="00C02088">
        <w:t xml:space="preserve"> </w:t>
      </w:r>
      <w:r w:rsidR="006E0625" w:rsidRPr="00C02088">
        <w:t>assu</w:t>
      </w:r>
      <w:r w:rsidR="00835331" w:rsidRPr="00C02088">
        <w:t>me invariable</w:t>
      </w:r>
      <w:r w:rsidR="00CA4C67" w:rsidRPr="00C02088">
        <w:t xml:space="preserve"> plate strength and </w:t>
      </w:r>
      <w:r w:rsidR="00835331" w:rsidRPr="00C02088">
        <w:t>lithospheric response</w:t>
      </w:r>
      <w:r w:rsidR="00EF7F5E" w:rsidRPr="00C02088">
        <w:t xml:space="preserve"> with </w:t>
      </w:r>
      <w:r w:rsidR="0081099A" w:rsidRPr="00C02088">
        <w:t xml:space="preserve">repeating magmatic </w:t>
      </w:r>
      <w:r w:rsidR="00CA4C67" w:rsidRPr="00C02088">
        <w:t>load</w:t>
      </w:r>
      <w:r w:rsidR="0081099A" w:rsidRPr="00C02088">
        <w:t>s</w:t>
      </w:r>
      <w:r w:rsidR="00835331" w:rsidRPr="00C02088">
        <w:t>. However</w:t>
      </w:r>
      <w:r w:rsidR="00D50ED4" w:rsidRPr="00C02088">
        <w:t>,</w:t>
      </w:r>
      <w:r w:rsidR="00835331" w:rsidRPr="00C02088">
        <w:t xml:space="preserve"> </w:t>
      </w:r>
      <w:r w:rsidR="0073709F" w:rsidRPr="00C02088">
        <w:t xml:space="preserve">the system </w:t>
      </w:r>
      <w:r w:rsidR="009A0852">
        <w:t>may</w:t>
      </w:r>
      <w:r w:rsidR="00D704E8">
        <w:t xml:space="preserve"> have</w:t>
      </w:r>
      <w:r w:rsidR="006F0268" w:rsidRPr="00C02088">
        <w:t xml:space="preserve"> spatial and temporal</w:t>
      </w:r>
      <w:r w:rsidR="009E060C">
        <w:t xml:space="preserve"> changes in</w:t>
      </w:r>
      <w:r w:rsidR="005D267A" w:rsidRPr="00C02088">
        <w:t xml:space="preserve"> </w:t>
      </w:r>
      <w:r w:rsidR="00835331" w:rsidRPr="00C02088">
        <w:t>density structure, plate strength</w:t>
      </w:r>
      <w:r w:rsidR="00F6136B" w:rsidRPr="00C02088">
        <w:t xml:space="preserve"> and</w:t>
      </w:r>
      <w:r w:rsidR="006F0268" w:rsidRPr="00C02088">
        <w:t xml:space="preserve"> magmatic loads</w:t>
      </w:r>
      <w:r w:rsidR="00D50ED4" w:rsidRPr="00C02088">
        <w:t>.</w:t>
      </w:r>
      <w:r w:rsidR="00A30F0A" w:rsidRPr="00C02088">
        <w:t xml:space="preserve"> </w:t>
      </w:r>
      <w:r w:rsidR="002927E9" w:rsidRPr="00C02088">
        <w:t>W</w:t>
      </w:r>
      <w:r w:rsidR="002E3C46" w:rsidRPr="00C02088">
        <w:t>e</w:t>
      </w:r>
      <w:r w:rsidR="00AF0FED" w:rsidRPr="00C02088">
        <w:t xml:space="preserve"> here</w:t>
      </w:r>
      <w:r w:rsidR="002927E9" w:rsidRPr="00C02088">
        <w:t xml:space="preserve"> </w:t>
      </w:r>
      <w:r w:rsidR="00751877">
        <w:t>allow long-</w:t>
      </w:r>
      <w:r w:rsidR="002E3C46" w:rsidRPr="00C02088">
        <w:t xml:space="preserve">term plate </w:t>
      </w:r>
      <w:r w:rsidR="00751877">
        <w:t>motion away from the axis of dike accretion</w:t>
      </w:r>
      <w:r w:rsidR="002E3C46" w:rsidRPr="00C02088">
        <w:t xml:space="preserve"> </w:t>
      </w:r>
      <w:r w:rsidR="006867BB" w:rsidRPr="00C02088">
        <w:t xml:space="preserve">with plastic deformation </w:t>
      </w:r>
      <w:r w:rsidR="002E3C46" w:rsidRPr="00C02088">
        <w:t>and try to quantify the</w:t>
      </w:r>
      <w:r w:rsidR="00751877">
        <w:t>se</w:t>
      </w:r>
      <w:r w:rsidR="0065009A" w:rsidRPr="00C02088">
        <w:t xml:space="preserve"> effects</w:t>
      </w:r>
      <w:r w:rsidR="00751877">
        <w:t xml:space="preserve"> </w:t>
      </w:r>
      <w:r w:rsidR="0065009A" w:rsidRPr="00C02088">
        <w:t xml:space="preserve">by </w:t>
      </w:r>
      <w:r w:rsidR="00844A35">
        <w:t>considering t</w:t>
      </w:r>
      <w:r w:rsidR="00297B2C">
        <w:t>h</w:t>
      </w:r>
      <w:r w:rsidR="00844A35">
        <w:t>e evolution of</w:t>
      </w:r>
      <w:r w:rsidR="002E3C46" w:rsidRPr="00C02088">
        <w:t xml:space="preserve"> effective plate strength </w:t>
      </w:r>
      <w:r w:rsidR="00844A35">
        <w:t xml:space="preserve">with </w:t>
      </w:r>
      <w:r w:rsidR="00FB053A">
        <w:t xml:space="preserve">geological time-averaged </w:t>
      </w:r>
      <w:r w:rsidR="00844A35">
        <w:t>repeated</w:t>
      </w:r>
      <w:r w:rsidR="00297B2C">
        <w:t xml:space="preserve"> small </w:t>
      </w:r>
      <w:r w:rsidR="00844A35">
        <w:t>dike</w:t>
      </w:r>
      <w:r w:rsidR="00297B2C">
        <w:t xml:space="preserve"> (i.e. </w:t>
      </w:r>
      <w:r w:rsidR="00173C96">
        <w:fldChar w:fldCharType="begin" w:fldLock="1"/>
      </w:r>
      <w:r w:rsidR="00A753C7">
        <w:instrText>ADDIN CSL_CITATION {"citationItems":[{"id":"ITEM-1","itemData":{"DOI":"10.1038/nature03358","ISSN":"0028-0836","PMID":"15815620","abstract":"Abyssal-hill-bounding faults that pervade the oceanic crust are the most common tectonic feature on the surface of the Earth. The recognition that these faults form at plate spreading centres came with the plate tectonic revolution. Recent observations reveal a large range of fault sizes and orientations; numerical models of plate separation, dyke intrusion and faulting require at least two distinct mechanisms of fault formation at ridges to explain these observations. Plate unbending with distance from the top of an axial high reproduces the observed dip directions and offsets of faults formed at fast-spreading centres. Conversely, plate stretching, with differing amounts of constant-rate magmatic dyke intrusion, can explain the great variety of fault offset seen at slow-spreading ridges. Very-large-offset normal faults only form when about half the plate separation at a ridge is accommodated by dyke intrusion.","author":[{"dropping-particle":"","family":"Buck","given":"W Roger","non-dropping-particle":"","parse-names":false,"suffix":""},{"dropping-particle":"","family":"Lavier","given":"Luc L","non-dropping-particle":"","parse-names":false,"suffix":""},{"dropping-particle":"","family":"Poliakov","given":"Alexei N B","non-dropping-particle":"","parse-names":false,"suffix":""}],"container-title":"Nature","id":"ITEM-1","issue":"7034","issued":{"date-parts":[["2005","4","7"]]},"page":"719-723","title":"Modes of faulting at mid-ocean ridges","type":"article-journal","volume":"434"},"uris":["http://www.mendeley.com/documents/?uuid=1a775830-1281-4d9e-862c-bbb029188ebb"]}],"mendeley":{"formattedCitation":"(W Roger Buck et al., 2005)","manualFormatting":"Qin &amp; Buck, 2008","plainTextFormattedCitation":"(W Roger Buck et al., 2005)","previouslyFormattedCitation":"(W Roger Buck et al., 2005)"},"properties":{"noteIndex":0},"schema":"https://github.com/citation-style-language/schema/raw/master/csl-citation.json"}</w:instrText>
      </w:r>
      <w:r w:rsidR="00173C96">
        <w:fldChar w:fldCharType="separate"/>
      </w:r>
      <w:r w:rsidR="00173C96" w:rsidRPr="00173C96">
        <w:rPr>
          <w:noProof/>
        </w:rPr>
        <w:t>Qin &amp; Buck, 2008</w:t>
      </w:r>
      <w:r w:rsidR="00173C96">
        <w:fldChar w:fldCharType="end"/>
      </w:r>
      <w:r w:rsidR="00297B2C">
        <w:t xml:space="preserve">) </w:t>
      </w:r>
      <w:r w:rsidR="00844A35">
        <w:t xml:space="preserve">and </w:t>
      </w:r>
      <w:r w:rsidR="00297B2C">
        <w:t xml:space="preserve">related </w:t>
      </w:r>
      <w:r w:rsidR="00844A35">
        <w:t>volcanic loads</w:t>
      </w:r>
      <w:r w:rsidR="002E3C46" w:rsidRPr="00C02088">
        <w:t xml:space="preserve">. </w:t>
      </w:r>
      <w:r w:rsidR="00EF2683" w:rsidRPr="00C02088">
        <w:t xml:space="preserve"> </w:t>
      </w:r>
    </w:p>
    <w:p w14:paraId="3FBCAE61" w14:textId="550EFB7F" w:rsidR="00854C4A" w:rsidRPr="00D5285A" w:rsidRDefault="00DE57D5" w:rsidP="00D5285A">
      <w:pPr>
        <w:pStyle w:val="Text"/>
      </w:pPr>
      <w:r>
        <w:t>In contrast to the previous benchmark</w:t>
      </w:r>
      <w:r w:rsidR="0043151D" w:rsidRPr="00C02088">
        <w:t xml:space="preserve">, we </w:t>
      </w:r>
      <w:r>
        <w:t>treat constant dike widening at the rift axis</w:t>
      </w:r>
      <w:r w:rsidR="0043151D" w:rsidRPr="00C02088">
        <w:t xml:space="preserve"> </w:t>
      </w:r>
      <w:r w:rsidR="00BA2496">
        <w:t xml:space="preserve">and a </w:t>
      </w:r>
      <w:r>
        <w:t xml:space="preserve">constant horizontal velocity at </w:t>
      </w:r>
      <w:r w:rsidR="0043151D" w:rsidRPr="00C02088">
        <w:t>the right boundary</w:t>
      </w:r>
      <w:r w:rsidR="00BA2496">
        <w:t xml:space="preserve"> (F</w:t>
      </w:r>
      <w:r w:rsidR="002B4965">
        <w:t>igure 4</w:t>
      </w:r>
      <w:r w:rsidR="007553D3">
        <w:t>a</w:t>
      </w:r>
      <w:r w:rsidR="003438E9" w:rsidRPr="00C02088">
        <w:t>)</w:t>
      </w:r>
      <w:r w:rsidR="0043151D" w:rsidRPr="00C02088">
        <w:t>.</w:t>
      </w:r>
      <w:r w:rsidR="00AA0ED3" w:rsidRPr="00AA0ED3">
        <w:rPr>
          <w:lang w:eastAsia="zh-CN"/>
        </w:rPr>
        <w:t xml:space="preserve"> </w:t>
      </w:r>
      <w:r w:rsidR="00911471">
        <w:rPr>
          <w:lang w:eastAsia="zh-CN"/>
        </w:rPr>
        <w:t xml:space="preserve">The low-density upper crust and volcanic infill dynamically changes. </w:t>
      </w:r>
      <w:r w:rsidR="001C5305" w:rsidRPr="00C02088">
        <w:rPr>
          <w:lang w:eastAsia="zh-CN"/>
        </w:rPr>
        <w:t xml:space="preserve">The plastic strain pattern </w:t>
      </w:r>
      <w:r w:rsidR="001C5305">
        <w:rPr>
          <w:lang w:eastAsia="zh-CN"/>
        </w:rPr>
        <w:t>(Figure 4b</w:t>
      </w:r>
      <w:r w:rsidR="001C5305" w:rsidRPr="00C02088">
        <w:rPr>
          <w:lang w:eastAsia="zh-CN"/>
        </w:rPr>
        <w:t xml:space="preserve">) </w:t>
      </w:r>
      <w:r w:rsidR="001C5305">
        <w:rPr>
          <w:lang w:eastAsia="zh-CN"/>
        </w:rPr>
        <w:t xml:space="preserve">follows </w:t>
      </w:r>
      <w:r w:rsidR="001C5305" w:rsidRPr="00C02088">
        <w:rPr>
          <w:lang w:eastAsia="zh-CN"/>
        </w:rPr>
        <w:t>the overall shape of the SDRs because new</w:t>
      </w:r>
      <w:r w:rsidR="001C5305">
        <w:rPr>
          <w:lang w:eastAsia="zh-CN"/>
        </w:rPr>
        <w:t xml:space="preserve"> lava added to</w:t>
      </w:r>
      <w:r w:rsidR="001C5305" w:rsidRPr="00C02088">
        <w:rPr>
          <w:lang w:eastAsia="zh-CN"/>
        </w:rPr>
        <w:t xml:space="preserve"> the surface </w:t>
      </w:r>
      <w:r w:rsidR="001C5305">
        <w:rPr>
          <w:lang w:eastAsia="zh-CN"/>
        </w:rPr>
        <w:t xml:space="preserve">with initially zero plastic strain </w:t>
      </w:r>
      <w:r w:rsidR="001C5305" w:rsidRPr="00C02088">
        <w:rPr>
          <w:lang w:eastAsia="zh-CN"/>
        </w:rPr>
        <w:t>deforms</w:t>
      </w:r>
      <w:r w:rsidR="001C5305">
        <w:rPr>
          <w:lang w:eastAsia="zh-CN"/>
        </w:rPr>
        <w:t xml:space="preserve"> near the surface </w:t>
      </w:r>
      <w:r w:rsidR="001C5305" w:rsidRPr="00C02088">
        <w:rPr>
          <w:lang w:eastAsia="zh-CN"/>
        </w:rPr>
        <w:t xml:space="preserve">due to the plate bending </w:t>
      </w:r>
      <w:r w:rsidR="001C5305">
        <w:rPr>
          <w:lang w:eastAsia="zh-CN"/>
        </w:rPr>
        <w:t xml:space="preserve">and is advected with the plate. </w:t>
      </w:r>
      <w:r w:rsidR="00E75266" w:rsidRPr="00C83B9F">
        <w:t>The major result o</w:t>
      </w:r>
      <w:r w:rsidR="00BB6A7F" w:rsidRPr="00C83B9F">
        <w:t>f a range of model cases (Figure</w:t>
      </w:r>
      <w:r w:rsidR="00254AF2" w:rsidRPr="00C83B9F">
        <w:t xml:space="preserve"> 5</w:t>
      </w:r>
      <w:r w:rsidR="00E75266" w:rsidRPr="00C83B9F">
        <w:t>) is that the predicted flow geometry is similar to that of the ana</w:t>
      </w:r>
      <w:r w:rsidR="00A62536" w:rsidRPr="00C83B9F">
        <w:t>lytic model, p</w:t>
      </w:r>
      <w:r w:rsidR="00C83B9F" w:rsidRPr="00C83B9F">
        <w:t>redicted by steady-state</w:t>
      </w:r>
      <w:r w:rsidR="00A62536" w:rsidRPr="00C83B9F">
        <w:t xml:space="preserve"> deflection.</w:t>
      </w:r>
      <w:r w:rsidR="00297B2C">
        <w:t xml:space="preserve">  Measuring</w:t>
      </w:r>
      <w:r w:rsidR="00CC4B36" w:rsidRPr="00C83B9F">
        <w:t xml:space="preserve"> </w:t>
      </w:r>
      <m:oMath>
        <m:sSub>
          <m:sSubPr>
            <m:ctrlPr>
              <w:ins w:id="52"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C83B9F" w:rsidRPr="00C83B9F">
        <w:rPr>
          <w:rFonts w:eastAsia="SimSun"/>
        </w:rPr>
        <w:t xml:space="preserve">, </w:t>
      </w:r>
      <m:oMath>
        <m:r>
          <w:rPr>
            <w:rFonts w:ascii="Cambria Math" w:eastAsia="SimSun" w:hAnsi="Cambria Math"/>
            <w:color w:val="000000" w:themeColor="text1"/>
            <w:kern w:val="28"/>
          </w:rPr>
          <m:t>γ</m:t>
        </m:r>
      </m:oMath>
      <w:r w:rsidR="00297B2C">
        <w:rPr>
          <w:rFonts w:eastAsia="SimSun"/>
        </w:rPr>
        <w:t xml:space="preserve">, </w:t>
      </w:r>
      <w:r w:rsidR="00297B2C">
        <w:rPr>
          <w:lang w:eastAsia="zh-CN"/>
        </w:rPr>
        <w:t>described in section 2.1</w:t>
      </w:r>
      <w:r w:rsidR="00297B2C">
        <w:rPr>
          <w:rFonts w:eastAsia="SimSun"/>
        </w:rPr>
        <w:t xml:space="preserve">, </w:t>
      </w:r>
      <w:r w:rsidR="00254AF2" w:rsidRPr="00C83B9F">
        <w:rPr>
          <w:lang w:eastAsia="zh-CN"/>
        </w:rPr>
        <w:t>allows us to estimate</w:t>
      </w:r>
      <w:r w:rsidR="00A62536" w:rsidRPr="00C83B9F">
        <w:t xml:space="preserve"> </w:t>
      </w:r>
      <w:r w:rsidR="00CC4B36" w:rsidRPr="00C83B9F">
        <w:t xml:space="preserve">the effective plate </w:t>
      </w:r>
      <w:r w:rsidR="00297B2C">
        <w:t>elastic thickness</w:t>
      </w:r>
      <w:r w:rsidR="00297B2C" w:rsidRPr="00C83B9F">
        <w:t xml:space="preserve"> </w:t>
      </w:r>
      <w:r w:rsidR="00297B2C">
        <w:rPr>
          <w:lang w:eastAsia="zh-CN"/>
        </w:rPr>
        <w:t>Te</w:t>
      </w:r>
      <w:r w:rsidR="00297B2C" w:rsidRPr="00C83B9F">
        <w:rPr>
          <w:rFonts w:hint="eastAsia"/>
          <w:lang w:eastAsia="zh-CN"/>
        </w:rPr>
        <w:t xml:space="preserve"> </w:t>
      </w:r>
      <w:r w:rsidR="00297B2C">
        <w:rPr>
          <w:lang w:eastAsia="zh-CN"/>
        </w:rPr>
        <w:t>for the analytic model that be</w:t>
      </w:r>
      <w:r w:rsidR="00E74DEC">
        <w:rPr>
          <w:lang w:eastAsia="zh-CN"/>
        </w:rPr>
        <w:t>st fits the thick plate results</w:t>
      </w:r>
      <w:r w:rsidR="00C83B9F">
        <w:rPr>
          <w:lang w:eastAsia="zh-CN"/>
        </w:rPr>
        <w:t>.</w:t>
      </w:r>
      <w:r w:rsidR="00CC4B36" w:rsidRPr="00C02088">
        <w:t xml:space="preserve"> </w:t>
      </w:r>
      <w:r w:rsidR="00E57B1E">
        <w:t xml:space="preserve">We vary the </w:t>
      </w:r>
      <w:r w:rsidR="00715682">
        <w:rPr>
          <w:lang w:eastAsia="zh-CN"/>
        </w:rPr>
        <w:t>brittle layer thickness H</w:t>
      </w:r>
      <w:r w:rsidR="00715682" w:rsidRPr="00715682">
        <w:rPr>
          <w:sz w:val="16"/>
          <w:lang w:eastAsia="zh-CN"/>
        </w:rPr>
        <w:t>L</w:t>
      </w:r>
      <w:r w:rsidR="00AA0ED3">
        <w:rPr>
          <w:lang w:eastAsia="zh-CN"/>
        </w:rPr>
        <w:t xml:space="preserve"> </w:t>
      </w:r>
      <w:r w:rsidR="00E57B1E">
        <w:rPr>
          <w:lang w:eastAsia="zh-CN"/>
        </w:rPr>
        <w:t xml:space="preserve">and estimate the corresponding </w:t>
      </w:r>
      <w:r w:rsidR="00AA0ED3">
        <w:rPr>
          <w:lang w:eastAsia="zh-CN"/>
        </w:rPr>
        <w:t xml:space="preserve">Te </w:t>
      </w:r>
      <w:r w:rsidR="00E74DEC">
        <w:rPr>
          <w:lang w:eastAsia="zh-CN"/>
        </w:rPr>
        <w:t>(</w:t>
      </w:r>
      <w:r w:rsidR="00AA0ED3">
        <w:rPr>
          <w:lang w:eastAsia="zh-CN"/>
        </w:rPr>
        <w:t>Figure 5b</w:t>
      </w:r>
      <w:r w:rsidR="00E74DEC">
        <w:rPr>
          <w:lang w:eastAsia="zh-CN"/>
        </w:rPr>
        <w:t>)</w:t>
      </w:r>
      <w:r w:rsidR="00AA0ED3">
        <w:rPr>
          <w:lang w:eastAsia="zh-CN"/>
        </w:rPr>
        <w:t xml:space="preserve">. </w:t>
      </w:r>
      <w:r w:rsidR="00AA0ED3">
        <w:t>Varying the layer</w:t>
      </w:r>
      <w:r w:rsidR="00CC4B36" w:rsidRPr="00C02088">
        <w:t xml:space="preserve"> cohesion </w:t>
      </w:r>
      <w:r w:rsidR="00AA0ED3">
        <w:t xml:space="preserve">from 20 to </w:t>
      </w:r>
      <w:r w:rsidR="00CC4B36" w:rsidRPr="00C02088">
        <w:t xml:space="preserve">40 </w:t>
      </w:r>
      <w:proofErr w:type="spellStart"/>
      <w:r w:rsidR="00CC4B36" w:rsidRPr="00C02088">
        <w:t>MPa</w:t>
      </w:r>
      <w:proofErr w:type="spellEnd"/>
      <w:r w:rsidR="00CC4B36" w:rsidRPr="00C02088">
        <w:t xml:space="preserve"> </w:t>
      </w:r>
      <w:r w:rsidR="00CC4B36" w:rsidRPr="00C02088">
        <w:rPr>
          <w:lang w:eastAsia="zh-CN"/>
        </w:rPr>
        <w:t xml:space="preserve">has </w:t>
      </w:r>
      <w:r w:rsidR="00CC4B36" w:rsidRPr="00C02088">
        <w:rPr>
          <w:rFonts w:hint="eastAsia"/>
          <w:lang w:eastAsia="zh-CN"/>
        </w:rPr>
        <w:t xml:space="preserve">little </w:t>
      </w:r>
      <w:r w:rsidR="00AA0ED3">
        <w:rPr>
          <w:lang w:eastAsia="zh-CN"/>
        </w:rPr>
        <w:t>e</w:t>
      </w:r>
      <w:r w:rsidR="002D1DC9">
        <w:rPr>
          <w:lang w:eastAsia="zh-CN"/>
        </w:rPr>
        <w:t>ffect on the relation between H</w:t>
      </w:r>
      <w:r w:rsidR="002D1DC9" w:rsidRPr="002D1DC9">
        <w:rPr>
          <w:sz w:val="16"/>
          <w:lang w:eastAsia="zh-CN"/>
        </w:rPr>
        <w:t>L</w:t>
      </w:r>
      <w:r w:rsidR="00AA0ED3">
        <w:rPr>
          <w:lang w:eastAsia="zh-CN"/>
        </w:rPr>
        <w:t xml:space="preserve"> and Te. </w:t>
      </w:r>
      <w:r w:rsidR="000F4550" w:rsidRPr="00C02088">
        <w:t xml:space="preserve">The </w:t>
      </w:r>
      <w:r w:rsidR="000F4550">
        <w:t xml:space="preserve">average effective elastic thickness from both </w:t>
      </w:r>
      <m:oMath>
        <m:sSub>
          <m:sSubPr>
            <m:ctrlPr>
              <w:ins w:id="53"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0F4550">
        <w:rPr>
          <w:rFonts w:eastAsia="SimSun"/>
        </w:rPr>
        <w:t xml:space="preserve"> and </w:t>
      </w:r>
      <m:oMath>
        <m:r>
          <w:rPr>
            <w:rFonts w:ascii="Cambria Math" w:eastAsia="SimSun" w:hAnsi="Cambria Math"/>
            <w:color w:val="000000" w:themeColor="text1"/>
          </w:rPr>
          <m:t xml:space="preserve">γ </m:t>
        </m:r>
      </m:oMath>
      <w:r w:rsidR="000F4550">
        <w:t>varies with H</w:t>
      </w:r>
      <w:r w:rsidR="000F4550" w:rsidRPr="009967C6">
        <w:rPr>
          <w:vertAlign w:val="subscript"/>
        </w:rPr>
        <w:t>L</w:t>
      </w:r>
      <w:r w:rsidR="000F4550">
        <w:t xml:space="preserve"> according to the best l</w:t>
      </w:r>
      <w:r w:rsidR="00C55D79">
        <w:t>inear fitting function Te = 0.4</w:t>
      </w:r>
      <w:r w:rsidR="00872F27">
        <w:t>9</w:t>
      </w:r>
      <w:r w:rsidR="000F4550">
        <w:t xml:space="preserve"> H</w:t>
      </w:r>
      <w:r w:rsidR="000F4550" w:rsidRPr="00A441F1">
        <w:rPr>
          <w:vertAlign w:val="subscript"/>
        </w:rPr>
        <w:t>L</w:t>
      </w:r>
      <w:r w:rsidR="00C55D79">
        <w:rPr>
          <w:vertAlign w:val="subscript"/>
        </w:rPr>
        <w:t xml:space="preserve"> </w:t>
      </w:r>
      <w:r w:rsidR="00C55D79">
        <w:t xml:space="preserve">for models with cohesion of 20 </w:t>
      </w:r>
      <w:proofErr w:type="spellStart"/>
      <w:r w:rsidR="00C55D79" w:rsidRPr="00C02088">
        <w:t>MPa</w:t>
      </w:r>
      <w:proofErr w:type="spellEnd"/>
      <w:r w:rsidR="00C55D79">
        <w:t>.</w:t>
      </w:r>
    </w:p>
    <w:p w14:paraId="16F772E5" w14:textId="24D1A26A" w:rsidR="00B95A40" w:rsidRPr="00C02088" w:rsidRDefault="00090EBE" w:rsidP="00C81368">
      <w:pPr>
        <w:pStyle w:val="Heading-Secondary"/>
      </w:pPr>
      <w:r w:rsidRPr="00C02088">
        <w:t>2.3.3</w:t>
      </w:r>
      <w:r w:rsidR="00B95A40" w:rsidRPr="00C02088">
        <w:t xml:space="preserve"> Elasto-visco-plastic</w:t>
      </w:r>
      <w:r w:rsidR="005913D5">
        <w:t xml:space="preserve"> (EVP)</w:t>
      </w:r>
      <w:r w:rsidR="00B95A40" w:rsidRPr="00C02088">
        <w:t xml:space="preserve"> thick plate with constant thermal structure</w:t>
      </w:r>
    </w:p>
    <w:p w14:paraId="7CD785B1" w14:textId="4C290B1B" w:rsidR="00E316B9" w:rsidRPr="00C02088" w:rsidRDefault="009D186A" w:rsidP="009D186A">
      <w:pPr>
        <w:pStyle w:val="Text"/>
      </w:pPr>
      <w:r w:rsidRPr="00C02088">
        <w:t xml:space="preserve">The EP thick plate </w:t>
      </w:r>
      <w:r w:rsidR="006C795A" w:rsidRPr="00C02088">
        <w:t xml:space="preserve">models </w:t>
      </w:r>
      <w:r w:rsidR="005F217B" w:rsidRPr="00C02088">
        <w:t xml:space="preserve">neglect </w:t>
      </w:r>
      <w:r w:rsidRPr="00C02088">
        <w:t>the effects of viscous</w:t>
      </w:r>
      <w:r w:rsidR="00B5228B" w:rsidRPr="00C02088">
        <w:t xml:space="preserve"> flow</w:t>
      </w:r>
      <w:r w:rsidR="005913D5">
        <w:rPr>
          <w:rFonts w:hint="eastAsia"/>
          <w:lang w:eastAsia="zh-CN"/>
        </w:rPr>
        <w:t xml:space="preserve"> that </w:t>
      </w:r>
      <w:r w:rsidR="00D4640C" w:rsidRPr="00C02088">
        <w:rPr>
          <w:rFonts w:hint="eastAsia"/>
          <w:lang w:eastAsia="zh-CN"/>
        </w:rPr>
        <w:t>could alter the plate bending behavior</w:t>
      </w:r>
      <w:r w:rsidR="00AC39B2" w:rsidRPr="00C02088">
        <w:t xml:space="preserve"> </w:t>
      </w:r>
      <w:r w:rsidR="00BE1D61" w:rsidRPr="00C02088">
        <w:fldChar w:fldCharType="begin" w:fldLock="1"/>
      </w:r>
      <w:r w:rsidR="00C121BE">
        <w:instrText>ADDIN CSL_CITATION {"citationItems":[{"id":"ITEM-1","itemData":{"DOI":"10.1093/gji/ggw044","ISSN":"0956-540X","abstract":"While elasticity is a defining characteristic of the Earth's lithosphere, it is often ignored in numerical models of long-term tectonic processes in favour of a simpler viscoplastic description. Here we assess the consequences of this assumption on a well-studied geodynamic problem: the growth of normal faults at an extensional plate boundary.We conduct 2-D numerical simulations of extension in elastoplastic and viscoplastic layers using a finite difference, particle-in-cell numerical approach. Our models simulate a range of faulted layer thicknesses and extension rates, allowing us to quantify the role of elasticity on three key observables: fault-induced topography, fault rotation, and fault life span. In agreement with earlier studies, simulations carried out in elastoplastic layers produce rate-independent lithospheric flexure accompanied by rapid fault rotation and an inverse relationship between fault life span and faulted layer thickness. By contrast, models carried out with a viscoplastic lithosphere produce results that may qualitatively resemble the elastoplastic case, but depend strongly on the product of extension rate and layer viscosity U × ηL. When this product is high, fault growth initially generates little deformation of the footwall and hanging wall blocks, resulting in unrealistic, rigid block-offset in topography across the fault. This configuration progressively transitions into a regime where topographic decay associated with flexure is fully accommodated within the numerical domain. In addition, high U × ηL favours the sequential growth of multiple short-offset faults as opposed to a large-offset detachment. We interpret these results by comparing them to an analytical model for the fault-induced flexure of a thin viscous plate. The key to understanding the viscoplastic model results lies in the rate-dependence of the flexural wavelength of a viscous plate, and the strain rate dependence of the force increase associated with footwall and hanging wall bending. This behaviour produces unrealistic deformation patterns that can hinder the geological relevance of long-term rifting models that assume a viscoplastic rheology.","author":[{"dropping-particle":"","family":"Olive","given":"Jean-Arthur","non-dropping-particle":"","parse-names":false,"suffix":""},{"dropping-particle":"","family":"Behn","given":"Mark D.","non-dropping-particle":"","parse-names":false,"suffix":""},{"dropping-particle":"","family":"Mittelstaedt","given":"Eric","non-dropping-particle":"","parse-names":false,"suffix":""},{"dropping-particle":"","family":"Ito","given":"Garrett","non-dropping-particle":"","parse-names":false,"suffix":""},{"dropping-particle":"","family":"Klein","given":"Benjamin Z.","non-dropping-particle":"","parse-names":false,"suffix":""}],"container-title":"Geophysical Journal International","id":"ITEM-1","issue":"2","issued":{"date-parts":[["2016","5","1"]]},"page":"728-743","title":"The role of elasticity in simulating long-term tectonic extension","type":"article-journal","volume":"205"},"uris":["http://www.mendeley.com/documents/?uuid=01f19713-249b-4291-a514-cfc0a353c302"]}],"mendeley":{"formattedCitation":"(Olive et al., 2016)","manualFormatting":"(e.g. Olive et al., 2016)","plainTextFormattedCitation":"(Olive et al., 2016)","previouslyFormattedCitation":"(Olive et al., 2016)"},"properties":{"noteIndex":0},"schema":"https://github.com/citation-style-language/schema/raw/master/csl-citation.json"}</w:instrText>
      </w:r>
      <w:r w:rsidR="00BE1D61" w:rsidRPr="00C02088">
        <w:fldChar w:fldCharType="separate"/>
      </w:r>
      <w:r w:rsidR="00BE1D61" w:rsidRPr="00C02088">
        <w:rPr>
          <w:noProof/>
        </w:rPr>
        <w:t>(</w:t>
      </w:r>
      <w:r w:rsidR="003C2811" w:rsidRPr="00C02088">
        <w:rPr>
          <w:rFonts w:hint="eastAsia"/>
          <w:noProof/>
          <w:lang w:eastAsia="zh-CN"/>
        </w:rPr>
        <w:t xml:space="preserve">e.g. </w:t>
      </w:r>
      <w:r w:rsidR="00BE1D61" w:rsidRPr="00C02088">
        <w:rPr>
          <w:noProof/>
        </w:rPr>
        <w:t>Olive et al., 2016)</w:t>
      </w:r>
      <w:r w:rsidR="00BE1D61" w:rsidRPr="00C02088">
        <w:fldChar w:fldCharType="end"/>
      </w:r>
      <w:r w:rsidR="00A92B2E" w:rsidRPr="00C02088">
        <w:rPr>
          <w:rFonts w:hint="eastAsia"/>
          <w:lang w:eastAsia="zh-CN"/>
        </w:rPr>
        <w:t>.</w:t>
      </w:r>
      <w:r w:rsidR="00D4640C" w:rsidRPr="00C02088">
        <w:rPr>
          <w:rFonts w:hint="eastAsia"/>
          <w:lang w:eastAsia="zh-CN"/>
        </w:rPr>
        <w:t xml:space="preserve"> </w:t>
      </w:r>
      <w:r w:rsidR="00DB42EC" w:rsidRPr="00C02088">
        <w:t xml:space="preserve">In this section, we </w:t>
      </w:r>
      <w:r w:rsidR="0077582F" w:rsidRPr="00C02088">
        <w:t>assume</w:t>
      </w:r>
      <w:r w:rsidR="00A90C0C" w:rsidRPr="00C02088">
        <w:t xml:space="preserve"> </w:t>
      </w:r>
      <w:r w:rsidR="0028544C">
        <w:t xml:space="preserve">a </w:t>
      </w:r>
      <w:r w:rsidR="00051F7E">
        <w:t>laterally uniform</w:t>
      </w:r>
      <w:r w:rsidR="00A90C0C" w:rsidRPr="00C02088">
        <w:t xml:space="preserve"> thermal structure with </w:t>
      </w:r>
      <w:r w:rsidR="00A2067F">
        <w:t xml:space="preserve">strain rate independent </w:t>
      </w:r>
      <w:r w:rsidR="00414027" w:rsidRPr="00C02088">
        <w:t>N</w:t>
      </w:r>
      <w:r w:rsidR="00A90C0C" w:rsidRPr="00C02088">
        <w:t xml:space="preserve">ewtonian rheology to quantify the effects of </w:t>
      </w:r>
      <w:r w:rsidR="008D596E" w:rsidRPr="00C02088">
        <w:rPr>
          <w:rFonts w:hint="eastAsia"/>
          <w:lang w:eastAsia="zh-CN"/>
        </w:rPr>
        <w:t>visco-plastic</w:t>
      </w:r>
      <w:r w:rsidR="00A90C0C" w:rsidRPr="00C02088">
        <w:t xml:space="preserve"> </w:t>
      </w:r>
      <w:r w:rsidR="009E2F52" w:rsidRPr="00C02088">
        <w:rPr>
          <w:rFonts w:hint="eastAsia"/>
          <w:lang w:eastAsia="zh-CN"/>
        </w:rPr>
        <w:t>deformation</w:t>
      </w:r>
      <w:r w:rsidR="00A90C0C" w:rsidRPr="00C02088">
        <w:t xml:space="preserve">. </w:t>
      </w:r>
      <w:r w:rsidR="00D71B3B">
        <w:t xml:space="preserve">The viscosity </w:t>
      </w:r>
      <m:oMath>
        <m:r>
          <w:rPr>
            <w:rFonts w:ascii="Cambria Math" w:hAnsi="Cambria Math"/>
          </w:rPr>
          <m:t>η (Pa∙s)</m:t>
        </m:r>
      </m:oMath>
      <w:r w:rsidR="00D71B3B">
        <w:t xml:space="preserve"> is given by </w:t>
      </w:r>
      <m:oMath>
        <m:r>
          <w:rPr>
            <w:rFonts w:ascii="Cambria Math" w:hAnsi="Cambria Math"/>
          </w:rPr>
          <m:t>η=</m:t>
        </m:r>
        <m:sSup>
          <m:sSupPr>
            <m:ctrlPr>
              <w:ins w:id="54" w:author="Tian Xiaochuan" w:date="2019-02-23T10:58:00Z">
                <w:rPr>
                  <w:rFonts w:ascii="Cambria Math" w:hAnsi="Cambria Math"/>
                  <w:i/>
                </w:rPr>
              </w:ins>
            </m:ctrlPr>
          </m:sSupPr>
          <m:e>
            <m:acc>
              <m:accPr>
                <m:chr m:val="̇"/>
                <m:ctrlPr>
                  <w:ins w:id="55" w:author="Tian Xiaochuan" w:date="2019-02-23T10:58:00Z">
                    <w:rPr>
                      <w:rFonts w:ascii="Cambria Math" w:hAnsi="Cambria Math"/>
                      <w:i/>
                    </w:rPr>
                  </w:ins>
                </m:ctrlPr>
              </m:accPr>
              <m:e>
                <m:r>
                  <w:rPr>
                    <w:rFonts w:ascii="Cambria Math" w:hAnsi="Cambria Math"/>
                  </w:rPr>
                  <m:t>ε</m:t>
                </m:r>
              </m:e>
            </m:acc>
          </m:e>
          <m:sup>
            <m:f>
              <m:fPr>
                <m:ctrlPr>
                  <w:ins w:id="56" w:author="Tian Xiaochuan" w:date="2019-02-23T10:58:00Z">
                    <w:rPr>
                      <w:rFonts w:ascii="Cambria Math" w:hAnsi="Cambria Math"/>
                      <w:i/>
                    </w:rPr>
                  </w:ins>
                </m:ctrlPr>
              </m:fPr>
              <m:num>
                <m:r>
                  <w:rPr>
                    <w:rFonts w:ascii="Cambria Math" w:hAnsi="Cambria Math"/>
                  </w:rPr>
                  <m:t>1</m:t>
                </m:r>
              </m:num>
              <m:den>
                <m:r>
                  <w:rPr>
                    <w:rFonts w:ascii="Cambria Math" w:hAnsi="Cambria Math"/>
                  </w:rPr>
                  <m:t>n</m:t>
                </m:r>
              </m:den>
            </m:f>
            <m:r>
              <w:rPr>
                <w:rFonts w:ascii="Cambria Math" w:hAnsi="Cambria Math"/>
              </w:rPr>
              <m:t xml:space="preserve"> -1</m:t>
            </m:r>
          </m:sup>
        </m:sSup>
        <m:sSup>
          <m:sSupPr>
            <m:ctrlPr>
              <w:ins w:id="57" w:author="Tian Xiaochuan" w:date="2019-02-23T10:58:00Z">
                <w:rPr>
                  <w:rFonts w:ascii="Cambria Math" w:hAnsi="Cambria Math"/>
                  <w:i/>
                </w:rPr>
              </w:ins>
            </m:ctrlPr>
          </m:sSupPr>
          <m:e>
            <m:r>
              <w:rPr>
                <w:rFonts w:ascii="Cambria Math" w:hAnsi="Cambria Math"/>
              </w:rPr>
              <m:t>A</m:t>
            </m:r>
          </m:e>
          <m:sup>
            <m:r>
              <w:rPr>
                <w:rFonts w:ascii="Cambria Math" w:hAnsi="Cambria Math"/>
              </w:rPr>
              <m:t>-1/n</m:t>
            </m:r>
          </m:sup>
        </m:sSup>
        <m:r>
          <w:rPr>
            <w:rFonts w:ascii="Cambria Math" w:hAnsi="Cambria Math"/>
          </w:rPr>
          <m:t>∙exp(</m:t>
        </m:r>
        <m:f>
          <m:fPr>
            <m:type m:val="lin"/>
            <m:ctrlPr>
              <w:ins w:id="58" w:author="Tian Xiaochuan" w:date="2019-02-23T10:58:00Z">
                <w:rPr>
                  <w:rFonts w:ascii="Cambria Math" w:hAnsi="Cambria Math"/>
                  <w:i/>
                </w:rPr>
              </w:ins>
            </m:ctrlPr>
          </m:fPr>
          <m:num>
            <m:r>
              <w:rPr>
                <w:rFonts w:ascii="Cambria Math" w:hAnsi="Cambria Math"/>
              </w:rPr>
              <m:t>E</m:t>
            </m:r>
          </m:num>
          <m:den>
            <m:r>
              <w:rPr>
                <w:rFonts w:ascii="Cambria Math" w:hAnsi="Cambria Math"/>
              </w:rPr>
              <m:t>nRT)∙</m:t>
            </m:r>
            <m:sSup>
              <m:sSupPr>
                <m:ctrlPr>
                  <w:ins w:id="59" w:author="Tian Xiaochuan" w:date="2019-02-23T10:58:00Z">
                    <w:rPr>
                      <w:rFonts w:ascii="Cambria Math" w:hAnsi="Cambria Math"/>
                      <w:i/>
                    </w:rPr>
                  </w:ins>
                </m:ctrlPr>
              </m:sSupPr>
              <m:e>
                <m:r>
                  <w:rPr>
                    <w:rFonts w:ascii="Cambria Math" w:hAnsi="Cambria Math"/>
                  </w:rPr>
                  <m:t>10</m:t>
                </m:r>
              </m:e>
              <m:sup>
                <m:r>
                  <w:rPr>
                    <w:rFonts w:ascii="Cambria Math" w:hAnsi="Cambria Math"/>
                  </w:rPr>
                  <m:t>6</m:t>
                </m:r>
              </m:sup>
            </m:sSup>
          </m:den>
        </m:f>
      </m:oMath>
      <w:r w:rsidR="00D71B3B">
        <w:t xml:space="preserve"> where </w:t>
      </w:r>
      <m:oMath>
        <m:r>
          <w:rPr>
            <w:rFonts w:ascii="Cambria Math" w:hAnsi="Cambria Math"/>
          </w:rPr>
          <m:t xml:space="preserve">A=500 </m:t>
        </m:r>
        <m:sSup>
          <m:sSupPr>
            <m:ctrlPr>
              <w:ins w:id="60" w:author="Tian Xiaochuan" w:date="2019-02-23T10:58:00Z">
                <w:rPr>
                  <w:rFonts w:ascii="Cambria Math" w:hAnsi="Cambria Math"/>
                  <w:i/>
                </w:rPr>
              </w:ins>
            </m:ctrlPr>
          </m:sSupPr>
          <m:e>
            <m:r>
              <w:rPr>
                <w:rFonts w:ascii="Cambria Math" w:hAnsi="Cambria Math"/>
              </w:rPr>
              <m:t>(</m:t>
            </m:r>
            <m:sSup>
              <m:sSupPr>
                <m:ctrlPr>
                  <w:ins w:id="61" w:author="Tian Xiaochuan" w:date="2019-02-23T10:58:00Z">
                    <w:rPr>
                      <w:rFonts w:ascii="Cambria Math" w:hAnsi="Cambria Math"/>
                      <w:i/>
                    </w:rPr>
                  </w:ins>
                </m:ctrlPr>
              </m:sSupPr>
              <m:e>
                <m:r>
                  <w:rPr>
                    <w:rFonts w:ascii="Cambria Math" w:hAnsi="Cambria Math"/>
                  </w:rPr>
                  <m:t>MPa</m:t>
                </m:r>
              </m:e>
              <m:sup>
                <m:r>
                  <w:rPr>
                    <w:rFonts w:ascii="Cambria Math" w:hAnsi="Cambria Math"/>
                  </w:rPr>
                  <m:t>-n</m:t>
                </m:r>
              </m:sup>
            </m:sSup>
            <m:r>
              <w:rPr>
                <w:rFonts w:ascii="Cambria Math" w:hAnsi="Cambria Math"/>
              </w:rPr>
              <m:t>∙s</m:t>
            </m:r>
          </m:e>
          <m:sup>
            <m:r>
              <w:rPr>
                <w:rFonts w:ascii="Cambria Math" w:hAnsi="Cambria Math"/>
              </w:rPr>
              <m:t>-1</m:t>
            </m:r>
          </m:sup>
        </m:sSup>
        <m:r>
          <w:rPr>
            <w:rFonts w:ascii="Cambria Math" w:hAnsi="Cambria Math"/>
          </w:rPr>
          <m:t>)</m:t>
        </m:r>
      </m:oMath>
      <w:r w:rsidR="001A5C8F">
        <w:t xml:space="preserve">, </w:t>
      </w:r>
      <m:oMath>
        <m:r>
          <w:rPr>
            <w:rFonts w:ascii="Cambria Math" w:hAnsi="Cambria Math"/>
          </w:rPr>
          <m:t>E=2×</m:t>
        </m:r>
        <m:sSup>
          <m:sSupPr>
            <m:ctrlPr>
              <w:ins w:id="62" w:author="Tian Xiaochuan" w:date="2019-02-23T10:58:00Z">
                <w:rPr>
                  <w:rFonts w:ascii="Cambria Math" w:hAnsi="Cambria Math"/>
                  <w:i/>
                </w:rPr>
              </w:ins>
            </m:ctrlPr>
          </m:sSupPr>
          <m:e>
            <m:r>
              <w:rPr>
                <w:rFonts w:ascii="Cambria Math" w:hAnsi="Cambria Math"/>
              </w:rPr>
              <m:t>10</m:t>
            </m:r>
          </m:e>
          <m:sup>
            <m:r>
              <w:rPr>
                <w:rFonts w:ascii="Cambria Math" w:hAnsi="Cambria Math"/>
              </w:rPr>
              <m:t>5</m:t>
            </m:r>
          </m:sup>
        </m:sSup>
        <m:r>
          <w:rPr>
            <w:rFonts w:ascii="Cambria Math" w:hAnsi="Cambria Math"/>
          </w:rPr>
          <m:t>(J/mol)</m:t>
        </m:r>
      </m:oMath>
      <w:r w:rsidR="001A5C8F">
        <w:t>,</w:t>
      </w:r>
      <w:r w:rsidR="00CB5989">
        <w:t xml:space="preserve"> n = 1 for Newtonian rheology,</w:t>
      </w:r>
      <w:r w:rsidR="001A5C8F">
        <w:t xml:space="preserve"> R is the universal gas constant of </w:t>
      </w:r>
      <w:r w:rsidR="00E65787">
        <w:t xml:space="preserve">8.31448 </w:t>
      </w:r>
      <m:oMath>
        <m:r>
          <w:rPr>
            <w:rFonts w:ascii="Cambria Math" w:hAnsi="Cambria Math"/>
          </w:rPr>
          <m:t>(J∙</m:t>
        </m:r>
        <m:sSup>
          <m:sSupPr>
            <m:ctrlPr>
              <w:ins w:id="63" w:author="Tian Xiaochuan" w:date="2019-02-23T10:58:00Z">
                <w:rPr>
                  <w:rFonts w:ascii="Cambria Math" w:hAnsi="Cambria Math"/>
                  <w:i/>
                </w:rPr>
              </w:ins>
            </m:ctrlPr>
          </m:sSupPr>
          <m:e>
            <m:r>
              <w:rPr>
                <w:rFonts w:ascii="Cambria Math" w:hAnsi="Cambria Math"/>
              </w:rPr>
              <m:t>mol</m:t>
            </m:r>
          </m:e>
          <m:sup>
            <m:r>
              <w:rPr>
                <w:rFonts w:ascii="Cambria Math" w:hAnsi="Cambria Math"/>
              </w:rPr>
              <m:t>-1</m:t>
            </m:r>
          </m:sup>
        </m:sSup>
        <m:sSup>
          <m:sSupPr>
            <m:ctrlPr>
              <w:ins w:id="64" w:author="Tian Xiaochuan" w:date="2019-02-23T10:58:00Z">
                <w:rPr>
                  <w:rFonts w:ascii="Cambria Math" w:hAnsi="Cambria Math"/>
                  <w:i/>
                </w:rPr>
              </w:ins>
            </m:ctrlPr>
          </m:sSupPr>
          <m:e>
            <m:r>
              <w:rPr>
                <w:rFonts w:ascii="Cambria Math" w:hAnsi="Cambria Math"/>
              </w:rPr>
              <m:t>K</m:t>
            </m:r>
          </m:e>
          <m:sup>
            <m:r>
              <w:rPr>
                <w:rFonts w:ascii="Cambria Math" w:hAnsi="Cambria Math"/>
              </w:rPr>
              <m:t>-1</m:t>
            </m:r>
          </m:sup>
        </m:sSup>
        <m:r>
          <w:rPr>
            <w:rFonts w:ascii="Cambria Math" w:hAnsi="Cambria Math"/>
          </w:rPr>
          <m:t>)</m:t>
        </m:r>
      </m:oMath>
      <w:r w:rsidR="00E65787">
        <w:t xml:space="preserve">, T is the temperature in degree </w:t>
      </w:r>
      <w:r w:rsidR="00A00323">
        <w:t>Celsius</w:t>
      </w:r>
      <w:r w:rsidR="00E65787">
        <w:t>.</w:t>
      </w:r>
    </w:p>
    <w:p w14:paraId="512211C1" w14:textId="715BD2ED" w:rsidR="006B56FA" w:rsidRDefault="00414027" w:rsidP="006B56FA">
      <w:pPr>
        <w:pStyle w:val="Text"/>
        <w:rPr>
          <w:rFonts w:eastAsiaTheme="minorEastAsia"/>
        </w:rPr>
      </w:pPr>
      <w:r w:rsidRPr="00C02088">
        <w:rPr>
          <w:lang w:eastAsia="zh-CN"/>
        </w:rPr>
        <w:t xml:space="preserve">Compared to the previous single layer </w:t>
      </w:r>
      <w:r w:rsidR="000A3F11" w:rsidRPr="00C02088">
        <w:rPr>
          <w:rFonts w:hint="eastAsia"/>
          <w:lang w:eastAsia="zh-CN"/>
        </w:rPr>
        <w:t xml:space="preserve">EP </w:t>
      </w:r>
      <w:r w:rsidRPr="00C02088">
        <w:rPr>
          <w:lang w:eastAsia="zh-CN"/>
        </w:rPr>
        <w:t xml:space="preserve">model, </w:t>
      </w:r>
      <w:r w:rsidR="00B9705B">
        <w:rPr>
          <w:lang w:eastAsia="zh-CN"/>
        </w:rPr>
        <w:t xml:space="preserve">the </w:t>
      </w:r>
      <w:r w:rsidRPr="00C02088">
        <w:rPr>
          <w:lang w:eastAsia="zh-CN"/>
        </w:rPr>
        <w:t xml:space="preserve">EVP model with both upper and lower crust </w:t>
      </w:r>
      <w:r w:rsidR="000D79DF" w:rsidRPr="00C02088">
        <w:rPr>
          <w:lang w:eastAsia="zh-CN"/>
        </w:rPr>
        <w:t>(</w:t>
      </w:r>
      <w:r w:rsidR="00B55EB7">
        <w:rPr>
          <w:lang w:eastAsia="zh-CN"/>
        </w:rPr>
        <w:t>F</w:t>
      </w:r>
      <w:r w:rsidR="00923695">
        <w:rPr>
          <w:lang w:eastAsia="zh-CN"/>
        </w:rPr>
        <w:t>igure 6</w:t>
      </w:r>
      <w:r w:rsidR="000D79DF" w:rsidRPr="00C02088">
        <w:rPr>
          <w:lang w:eastAsia="zh-CN"/>
        </w:rPr>
        <w:t xml:space="preserve">) </w:t>
      </w:r>
      <w:r w:rsidRPr="00C02088">
        <w:rPr>
          <w:lang w:eastAsia="zh-CN"/>
        </w:rPr>
        <w:t>allow</w:t>
      </w:r>
      <w:r w:rsidR="00B9705B">
        <w:rPr>
          <w:lang w:eastAsia="zh-CN"/>
        </w:rPr>
        <w:t>s us to treat a</w:t>
      </w:r>
      <w:r w:rsidRPr="00C02088">
        <w:rPr>
          <w:lang w:eastAsia="zh-CN"/>
        </w:rPr>
        <w:t xml:space="preserve"> more realistic density structure</w:t>
      </w:r>
      <w:r w:rsidR="006D1EEC">
        <w:rPr>
          <w:lang w:eastAsia="zh-CN"/>
        </w:rPr>
        <w:t xml:space="preserve"> where the lower density upper crust subsides into the higher density lower crust</w:t>
      </w:r>
      <w:r w:rsidRPr="00C02088">
        <w:rPr>
          <w:lang w:eastAsia="zh-CN"/>
        </w:rPr>
        <w:t xml:space="preserve"> </w:t>
      </w:r>
      <w:r w:rsidR="00DA724C" w:rsidRPr="00C02088">
        <w:rPr>
          <w:lang w:eastAsia="zh-CN"/>
        </w:rPr>
        <w:t>(</w:t>
      </w:r>
      <w:r w:rsidR="00BE68AE">
        <w:rPr>
          <w:lang w:eastAsia="zh-CN"/>
        </w:rPr>
        <w:t>F</w:t>
      </w:r>
      <w:r w:rsidR="00923695">
        <w:rPr>
          <w:lang w:eastAsia="zh-CN"/>
        </w:rPr>
        <w:t>igure 6</w:t>
      </w:r>
      <w:r w:rsidR="00892BF4">
        <w:rPr>
          <w:lang w:eastAsia="zh-CN"/>
        </w:rPr>
        <w:t>b</w:t>
      </w:r>
      <w:r w:rsidR="00DA724C" w:rsidRPr="00C02088">
        <w:rPr>
          <w:lang w:eastAsia="zh-CN"/>
        </w:rPr>
        <w:t>)</w:t>
      </w:r>
      <w:r w:rsidR="005C3B98" w:rsidRPr="00C02088">
        <w:rPr>
          <w:lang w:eastAsia="zh-CN"/>
        </w:rPr>
        <w:t xml:space="preserve">. </w:t>
      </w:r>
      <w:r w:rsidR="00C635A8">
        <w:rPr>
          <w:lang w:eastAsia="zh-CN"/>
        </w:rPr>
        <w:t>T</w:t>
      </w:r>
      <w:r w:rsidR="00C635A8" w:rsidRPr="00C02088">
        <w:rPr>
          <w:lang w:eastAsia="zh-CN"/>
        </w:rPr>
        <w:t>he lower density root</w:t>
      </w:r>
      <w:r w:rsidR="00682D96">
        <w:rPr>
          <w:lang w:eastAsia="zh-CN"/>
        </w:rPr>
        <w:t xml:space="preserve"> exerting</w:t>
      </w:r>
      <w:r w:rsidR="00C635A8" w:rsidRPr="00C02088">
        <w:rPr>
          <w:lang w:eastAsia="zh-CN"/>
        </w:rPr>
        <w:t xml:space="preserve"> </w:t>
      </w:r>
      <w:r w:rsidR="00C635A8">
        <w:rPr>
          <w:lang w:eastAsia="zh-CN"/>
        </w:rPr>
        <w:t xml:space="preserve">a local </w:t>
      </w:r>
      <w:r w:rsidR="00923695">
        <w:rPr>
          <w:lang w:eastAsia="zh-CN"/>
        </w:rPr>
        <w:t xml:space="preserve">upward </w:t>
      </w:r>
      <w:r w:rsidR="00C635A8">
        <w:rPr>
          <w:lang w:eastAsia="zh-CN"/>
        </w:rPr>
        <w:t>buoyancy</w:t>
      </w:r>
      <w:r w:rsidR="00682D96">
        <w:rPr>
          <w:lang w:eastAsia="zh-CN"/>
        </w:rPr>
        <w:t xml:space="preserve"> force away from the axis, t</w:t>
      </w:r>
      <w:r w:rsidR="00497957">
        <w:rPr>
          <w:lang w:eastAsia="zh-CN"/>
        </w:rPr>
        <w:t xml:space="preserve">ogether with the downward loads from dikes near the axis, </w:t>
      </w:r>
      <w:r w:rsidR="00682D96">
        <w:rPr>
          <w:lang w:eastAsia="zh-CN"/>
        </w:rPr>
        <w:t>produces</w:t>
      </w:r>
      <w:r w:rsidR="001B6650">
        <w:rPr>
          <w:lang w:eastAsia="zh-CN"/>
        </w:rPr>
        <w:t xml:space="preserve"> a</w:t>
      </w:r>
      <w:r w:rsidR="00903CDA" w:rsidRPr="00C02088">
        <w:rPr>
          <w:lang w:eastAsia="zh-CN"/>
        </w:rPr>
        <w:t xml:space="preserve"> bending moment</w:t>
      </w:r>
      <w:r w:rsidR="0075313D">
        <w:rPr>
          <w:lang w:eastAsia="zh-CN"/>
        </w:rPr>
        <w:t xml:space="preserve"> that could further rotate</w:t>
      </w:r>
      <w:r w:rsidR="00C666DF">
        <w:rPr>
          <w:lang w:eastAsia="zh-CN"/>
        </w:rPr>
        <w:t xml:space="preserve"> the SDRs</w:t>
      </w:r>
      <w:r w:rsidR="00903CDA" w:rsidRPr="00C02088">
        <w:rPr>
          <w:lang w:eastAsia="zh-CN"/>
        </w:rPr>
        <w:t>.</w:t>
      </w:r>
      <w:r w:rsidR="00050EC9" w:rsidRPr="00C02088">
        <w:rPr>
          <w:lang w:eastAsia="zh-CN"/>
        </w:rPr>
        <w:t xml:space="preserve"> </w:t>
      </w:r>
      <w:r w:rsidR="00377FBA">
        <w:rPr>
          <w:lang w:eastAsia="zh-CN"/>
        </w:rPr>
        <w:t>T</w:t>
      </w:r>
      <w:r w:rsidR="00F13A04" w:rsidRPr="00C02088">
        <w:rPr>
          <w:lang w:eastAsia="zh-CN"/>
        </w:rPr>
        <w:t xml:space="preserve">he neutral plane </w:t>
      </w:r>
      <w:r w:rsidR="00377FBA">
        <w:rPr>
          <w:lang w:eastAsia="zh-CN"/>
        </w:rPr>
        <w:t>where the stre</w:t>
      </w:r>
      <w:r w:rsidR="00DD5C1F">
        <w:rPr>
          <w:lang w:eastAsia="zh-CN"/>
        </w:rPr>
        <w:t>ss difference due to bending is</w:t>
      </w:r>
      <w:r w:rsidR="00377FBA">
        <w:rPr>
          <w:lang w:eastAsia="zh-CN"/>
        </w:rPr>
        <w:t xml:space="preserve"> zero </w:t>
      </w:r>
      <w:r w:rsidR="0031713D" w:rsidRPr="00C02088">
        <w:rPr>
          <w:lang w:eastAsia="zh-CN"/>
        </w:rPr>
        <w:t xml:space="preserve">deepens </w:t>
      </w:r>
      <w:r w:rsidR="00CD5AE2" w:rsidRPr="00C02088">
        <w:rPr>
          <w:lang w:eastAsia="zh-CN"/>
        </w:rPr>
        <w:t xml:space="preserve">significantly </w:t>
      </w:r>
      <w:r w:rsidR="00F13A04" w:rsidRPr="00C02088">
        <w:rPr>
          <w:lang w:eastAsia="zh-CN"/>
        </w:rPr>
        <w:t xml:space="preserve">because of plasticity near </w:t>
      </w:r>
      <w:r w:rsidR="00433A91">
        <w:rPr>
          <w:lang w:eastAsia="zh-CN"/>
        </w:rPr>
        <w:t xml:space="preserve">the </w:t>
      </w:r>
      <w:r w:rsidR="00F13A04" w:rsidRPr="00C02088">
        <w:rPr>
          <w:lang w:eastAsia="zh-CN"/>
        </w:rPr>
        <w:t>surface</w:t>
      </w:r>
      <w:r w:rsidR="00CE7442">
        <w:rPr>
          <w:lang w:eastAsia="zh-CN"/>
        </w:rPr>
        <w:t>.  The angle between the flows and the dike flow interface,</w:t>
      </w:r>
      <w:r w:rsidR="00F13A04" w:rsidRPr="00C02088">
        <w:rPr>
          <w:lang w:eastAsia="zh-CN"/>
        </w:rPr>
        <w:t xml:space="preserve"> </w:t>
      </w:r>
      <m:oMath>
        <m:r>
          <w:rPr>
            <w:rFonts w:ascii="Cambria Math" w:eastAsiaTheme="minorEastAsia" w:hAnsi="Cambria Math"/>
          </w:rPr>
          <m:t>ϕ</m:t>
        </m:r>
      </m:oMath>
      <w:r w:rsidR="00CE7442">
        <w:t>,</w:t>
      </w:r>
      <w:r w:rsidR="00605BE4" w:rsidRPr="00C02088">
        <w:rPr>
          <w:rFonts w:eastAsiaTheme="minorEastAsia"/>
        </w:rPr>
        <w:t xml:space="preserve"> </w:t>
      </w:r>
      <w:r w:rsidR="00DC54AA">
        <w:rPr>
          <w:rFonts w:eastAsiaTheme="minorEastAsia"/>
        </w:rPr>
        <w:t>varies from</w:t>
      </w:r>
      <w:r w:rsidR="001F1BCF" w:rsidRPr="00C02088">
        <w:rPr>
          <w:rFonts w:eastAsiaTheme="minorEastAsia"/>
        </w:rPr>
        <w:t xml:space="preserve"> </w:t>
      </w:r>
      <m:oMath>
        <m:r>
          <w:rPr>
            <w:rFonts w:ascii="Cambria Math" w:eastAsiaTheme="minorEastAsia" w:hAnsi="Cambria Math"/>
          </w:rPr>
          <m:t>43°</m:t>
        </m:r>
      </m:oMath>
      <w:r w:rsidR="001F1BCF" w:rsidRPr="00C02088">
        <w:rPr>
          <w:rFonts w:eastAsiaTheme="minorEastAsia"/>
        </w:rPr>
        <w:t xml:space="preserve"> </w:t>
      </w:r>
      <w:r w:rsidR="00DC54AA">
        <w:rPr>
          <w:rFonts w:eastAsiaTheme="minorEastAsia"/>
        </w:rPr>
        <w:t xml:space="preserve">to </w:t>
      </w:r>
      <m:oMath>
        <m:r>
          <w:rPr>
            <w:rFonts w:ascii="Cambria Math" w:eastAsiaTheme="minorEastAsia" w:hAnsi="Cambria Math"/>
          </w:rPr>
          <m:t>54°</m:t>
        </m:r>
      </m:oMath>
      <w:r w:rsidR="00DC54AA">
        <w:rPr>
          <w:rFonts w:eastAsiaTheme="minorEastAsia"/>
        </w:rPr>
        <w:t xml:space="preserve"> </w:t>
      </w:r>
      <w:r w:rsidR="00BE68AE">
        <w:rPr>
          <w:rFonts w:eastAsiaTheme="minorEastAsia"/>
        </w:rPr>
        <w:t>(F</w:t>
      </w:r>
      <w:r w:rsidR="001A2AA4">
        <w:rPr>
          <w:rFonts w:eastAsiaTheme="minorEastAsia"/>
        </w:rPr>
        <w:t>i</w:t>
      </w:r>
      <w:r w:rsidR="008103A6">
        <w:rPr>
          <w:rFonts w:eastAsiaTheme="minorEastAsia"/>
        </w:rPr>
        <w:t>gure 7</w:t>
      </w:r>
      <w:r w:rsidR="00802CCE" w:rsidRPr="00C02088">
        <w:rPr>
          <w:rFonts w:eastAsiaTheme="minorEastAsia"/>
        </w:rPr>
        <w:t>)</w:t>
      </w:r>
      <w:r w:rsidR="00CE7442">
        <w:rPr>
          <w:rFonts w:eastAsiaTheme="minorEastAsia"/>
        </w:rPr>
        <w:t xml:space="preserve"> </w:t>
      </w:r>
      <w:r w:rsidR="008011C3">
        <w:rPr>
          <w:rFonts w:eastAsia="SimSun"/>
          <w:iCs/>
          <w:color w:val="000000" w:themeColor="text1"/>
          <w:kern w:val="28"/>
        </w:rPr>
        <w:t>are about 10</w:t>
      </w:r>
      <m:oMath>
        <m:r>
          <w:rPr>
            <w:rFonts w:ascii="Cambria Math" w:eastAsia="SimSun" w:hAnsi="Cambria Math"/>
            <w:color w:val="000000" w:themeColor="text1"/>
            <w:kern w:val="28"/>
          </w:rPr>
          <m:t>°</m:t>
        </m:r>
      </m:oMath>
      <w:r w:rsidR="008011C3">
        <w:rPr>
          <w:rFonts w:eastAsia="SimSun"/>
          <w:iCs/>
          <w:color w:val="000000" w:themeColor="text1"/>
          <w:kern w:val="28"/>
        </w:rPr>
        <w:t xml:space="preserve"> larger than</w:t>
      </w:r>
      <w:r w:rsidR="008011C3" w:rsidRPr="00C02088">
        <w:rPr>
          <w:rFonts w:eastAsiaTheme="minorEastAsia"/>
        </w:rPr>
        <w:t xml:space="preserve"> </w:t>
      </w:r>
      <w:r w:rsidR="00605BE4" w:rsidRPr="00C02088">
        <w:rPr>
          <w:rFonts w:eastAsiaTheme="minorEastAsia"/>
        </w:rPr>
        <w:t>the a</w:t>
      </w:r>
      <w:r w:rsidR="0028076E">
        <w:rPr>
          <w:rFonts w:eastAsiaTheme="minorEastAsia"/>
        </w:rPr>
        <w:t>nalytic</w:t>
      </w:r>
      <w:r w:rsidR="008011C3">
        <w:rPr>
          <w:rFonts w:eastAsiaTheme="minorEastAsia"/>
        </w:rPr>
        <w:t>ally</w:t>
      </w:r>
      <w:r w:rsidR="0028076E">
        <w:rPr>
          <w:rFonts w:eastAsiaTheme="minorEastAsia"/>
        </w:rPr>
        <w:t xml:space="preserve"> </w:t>
      </w:r>
      <w:r w:rsidR="008011C3">
        <w:rPr>
          <w:rFonts w:eastAsia="SimSun"/>
          <w:iCs/>
          <w:color w:val="000000" w:themeColor="text1"/>
          <w:kern w:val="28"/>
        </w:rPr>
        <w:t xml:space="preserve">predicted angle </w:t>
      </w:r>
      <m:oMath>
        <m:r>
          <w:rPr>
            <w:rFonts w:ascii="Cambria Math" w:eastAsia="SimSun" w:hAnsi="Cambria Math"/>
          </w:rPr>
          <m:t>ϕ</m:t>
        </m:r>
      </m:oMath>
      <w:r w:rsidR="008011C3">
        <w:rPr>
          <w:rFonts w:eastAsia="SimSun"/>
          <w:iCs/>
          <w:color w:val="000000" w:themeColor="text1"/>
          <w:kern w:val="28"/>
        </w:rPr>
        <w:t xml:space="preserve"> that ranges from 30</w:t>
      </w:r>
      <m:oMath>
        <m:r>
          <w:rPr>
            <w:rFonts w:ascii="Cambria Math" w:eastAsia="SimSun" w:hAnsi="Cambria Math"/>
            <w:color w:val="000000" w:themeColor="text1"/>
            <w:kern w:val="28"/>
          </w:rPr>
          <m:t>°</m:t>
        </m:r>
      </m:oMath>
      <w:r w:rsidR="008011C3">
        <w:rPr>
          <w:rFonts w:eastAsia="SimSun"/>
          <w:iCs/>
          <w:color w:val="000000" w:themeColor="text1"/>
          <w:kern w:val="28"/>
        </w:rPr>
        <w:t xml:space="preserve"> to </w:t>
      </w:r>
      <m:oMath>
        <m:r>
          <w:rPr>
            <w:rFonts w:ascii="Cambria Math" w:eastAsia="SimSun" w:hAnsi="Cambria Math"/>
            <w:color w:val="000000" w:themeColor="text1"/>
            <w:kern w:val="28"/>
          </w:rPr>
          <m:t>43°</m:t>
        </m:r>
      </m:oMath>
      <w:r w:rsidR="008011C3">
        <w:rPr>
          <w:rFonts w:eastAsia="SimSun"/>
          <w:iCs/>
          <w:color w:val="000000" w:themeColor="text1"/>
          <w:kern w:val="28"/>
        </w:rPr>
        <w:t xml:space="preserve"> </w:t>
      </w:r>
      <w:r w:rsidR="006D5E89">
        <w:rPr>
          <w:rFonts w:eastAsiaTheme="minorEastAsia"/>
        </w:rPr>
        <w:t>(</w:t>
      </w:r>
      <w:r w:rsidR="00FB0B73" w:rsidRPr="00EC5EC3">
        <w:rPr>
          <w:rFonts w:eastAsiaTheme="minorEastAsia"/>
        </w:rPr>
        <w:t>Figure S</w:t>
      </w:r>
      <w:r w:rsidR="008011C3" w:rsidRPr="00EC5EC3">
        <w:rPr>
          <w:rFonts w:eastAsiaTheme="minorEastAsia"/>
        </w:rPr>
        <w:t>2</w:t>
      </w:r>
      <w:r w:rsidR="006D5E89">
        <w:rPr>
          <w:rFonts w:eastAsiaTheme="minorEastAsia"/>
        </w:rPr>
        <w:t>)</w:t>
      </w:r>
      <w:r w:rsidR="00605BE4" w:rsidRPr="00C02088">
        <w:rPr>
          <w:rFonts w:eastAsiaTheme="minorEastAsia"/>
        </w:rPr>
        <w:t xml:space="preserve">. </w:t>
      </w:r>
      <w:r w:rsidR="00EF6F21">
        <w:rPr>
          <w:rFonts w:eastAsia="SimSun"/>
          <w:iCs/>
          <w:color w:val="000000" w:themeColor="text1"/>
          <w:kern w:val="28"/>
        </w:rPr>
        <w:t>The torque due to upper crustal root along with viscous relaxation might contribute to this extra SDR rotation.</w:t>
      </w:r>
    </w:p>
    <w:p w14:paraId="5A47FE50" w14:textId="352FBEA4" w:rsidR="007E248C" w:rsidRDefault="005C532E" w:rsidP="00D5285A">
      <w:pPr>
        <w:pStyle w:val="Text"/>
        <w:rPr>
          <w:rFonts w:eastAsiaTheme="minorEastAsia"/>
        </w:rPr>
      </w:pPr>
      <w:r>
        <w:rPr>
          <w:rFonts w:eastAsiaTheme="minorEastAsia"/>
        </w:rPr>
        <w:t>When the model reaches steady state</w:t>
      </w:r>
      <w:r w:rsidR="00CE7442">
        <w:rPr>
          <w:rFonts w:eastAsiaTheme="minorEastAsia"/>
        </w:rPr>
        <w:t xml:space="preserve">, in </w:t>
      </w:r>
      <w:ins w:id="65" w:author="Tian Xiaochuan" w:date="2019-03-11T13:52:00Z">
        <w:r w:rsidR="00EB7CF7">
          <w:rPr>
            <w:rFonts w:eastAsiaTheme="minorEastAsia"/>
          </w:rPr>
          <w:t>which</w:t>
        </w:r>
      </w:ins>
      <w:del w:id="66" w:author="Tian Xiaochuan" w:date="2019-03-11T13:52:00Z">
        <w:r w:rsidR="00CE7442" w:rsidDel="00EB7CF7">
          <w:rPr>
            <w:rFonts w:eastAsiaTheme="minorEastAsia"/>
          </w:rPr>
          <w:delText>that</w:delText>
        </w:r>
      </w:del>
      <w:r w:rsidR="00CE7442">
        <w:rPr>
          <w:rFonts w:eastAsiaTheme="minorEastAsia"/>
        </w:rPr>
        <w:t xml:space="preserve"> the pattern of deflections per amount of dike opening becomes </w:t>
      </w:r>
      <w:r w:rsidR="00227268">
        <w:rPr>
          <w:rFonts w:eastAsiaTheme="minorEastAsia"/>
        </w:rPr>
        <w:t>stable</w:t>
      </w:r>
      <w:r>
        <w:rPr>
          <w:rFonts w:eastAsiaTheme="minorEastAsia"/>
        </w:rPr>
        <w:t>, w</w:t>
      </w:r>
      <w:r w:rsidR="006B56FA">
        <w:rPr>
          <w:rFonts w:eastAsiaTheme="minorEastAsia"/>
        </w:rPr>
        <w:t xml:space="preserve">e </w:t>
      </w:r>
      <w:r w:rsidR="00CE7442">
        <w:rPr>
          <w:rFonts w:eastAsiaTheme="minorEastAsia"/>
        </w:rPr>
        <w:t>measure</w:t>
      </w:r>
      <w:r w:rsidR="006C53BF">
        <w:rPr>
          <w:rFonts w:eastAsiaTheme="minorEastAsia"/>
        </w:rPr>
        <w:t xml:space="preserve"> </w:t>
      </w:r>
      <m:oMath>
        <m:sSub>
          <m:sSubPr>
            <m:ctrlPr>
              <w:ins w:id="67"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636DD2">
        <w:rPr>
          <w:rFonts w:eastAsia="SimSun"/>
        </w:rPr>
        <w:t xml:space="preserve"> and</w:t>
      </w:r>
      <w:r w:rsidR="006B56FA">
        <w:rPr>
          <w:rFonts w:eastAsia="SimSun"/>
        </w:rPr>
        <w:t xml:space="preserve"> </w:t>
      </w:r>
      <m:oMath>
        <m:r>
          <w:rPr>
            <w:rFonts w:ascii="Cambria Math" w:eastAsia="SimSun" w:hAnsi="Cambria Math"/>
            <w:color w:val="000000" w:themeColor="text1"/>
          </w:rPr>
          <m:t>γ</m:t>
        </m:r>
      </m:oMath>
      <w:r w:rsidR="006B56FA">
        <w:rPr>
          <w:rFonts w:eastAsiaTheme="minorEastAsia"/>
        </w:rPr>
        <w:t xml:space="preserve"> to estimate effective </w:t>
      </w:r>
      <m:oMath>
        <m:r>
          <w:rPr>
            <w:rFonts w:ascii="Cambria Math" w:hAnsi="Cambria Math"/>
            <w:vertAlign w:val="subscript"/>
          </w:rPr>
          <m:t>α</m:t>
        </m:r>
      </m:oMath>
      <w:r w:rsidR="006B56FA">
        <w:rPr>
          <w:rFonts w:eastAsiaTheme="minorEastAsia"/>
          <w:vertAlign w:val="subscript"/>
        </w:rPr>
        <w:t xml:space="preserve"> </w:t>
      </w:r>
      <w:r w:rsidR="00636DD2">
        <w:rPr>
          <w:rFonts w:eastAsiaTheme="minorEastAsia"/>
        </w:rPr>
        <w:t>and</w:t>
      </w:r>
      <w:r w:rsidR="006B56FA">
        <w:rPr>
          <w:rFonts w:eastAsiaTheme="minorEastAsia"/>
        </w:rPr>
        <w:t xml:space="preserve"> Te. </w:t>
      </w:r>
      <w:r w:rsidR="008448D1">
        <w:rPr>
          <w:rFonts w:eastAsiaTheme="minorEastAsia"/>
        </w:rPr>
        <w:t xml:space="preserve">We found systematic larger Te from </w:t>
      </w:r>
      <m:oMath>
        <m:sSub>
          <m:sSubPr>
            <m:ctrlPr>
              <w:ins w:id="68"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8448D1">
        <w:rPr>
          <w:rFonts w:eastAsiaTheme="minorEastAsia"/>
        </w:rPr>
        <w:t xml:space="preserve"> estimation. </w:t>
      </w:r>
      <w:r w:rsidR="005874E1">
        <w:rPr>
          <w:rFonts w:eastAsiaTheme="minorEastAsia"/>
        </w:rPr>
        <w:t>The lithospheric thickness is defined as the distance from the surface to the depth where compressional hor</w:t>
      </w:r>
      <w:r w:rsidR="00181195">
        <w:rPr>
          <w:rFonts w:eastAsiaTheme="minorEastAsia"/>
        </w:rPr>
        <w:t>izontal deviatoric stress decreases</w:t>
      </w:r>
      <w:r w:rsidR="005874E1">
        <w:rPr>
          <w:rFonts w:eastAsiaTheme="minorEastAsia"/>
        </w:rPr>
        <w:t xml:space="preserve"> to 5 </w:t>
      </w:r>
      <w:proofErr w:type="spellStart"/>
      <w:r w:rsidR="005874E1">
        <w:rPr>
          <w:rFonts w:eastAsiaTheme="minorEastAsia"/>
        </w:rPr>
        <w:t>MPa</w:t>
      </w:r>
      <w:proofErr w:type="spellEnd"/>
      <w:r w:rsidR="00440162">
        <w:rPr>
          <w:rFonts w:eastAsiaTheme="minorEastAsia"/>
        </w:rPr>
        <w:t>,</w:t>
      </w:r>
      <w:r w:rsidR="00BB2E7D">
        <w:rPr>
          <w:rFonts w:eastAsiaTheme="minorEastAsia"/>
        </w:rPr>
        <w:t xml:space="preserve"> </w:t>
      </w:r>
      <w:r w:rsidR="00CD23A0">
        <w:rPr>
          <w:rFonts w:eastAsiaTheme="minorEastAsia"/>
        </w:rPr>
        <w:t xml:space="preserve">similar to the base of the “mechanical boundary layer” when deformation transitions from elastic-brittle to viscous domination </w:t>
      </w:r>
      <w:r w:rsidR="00CD23A0">
        <w:rPr>
          <w:rFonts w:eastAsiaTheme="minorEastAsia"/>
        </w:rPr>
        <w:fldChar w:fldCharType="begin" w:fldLock="1"/>
      </w:r>
      <w:r w:rsidR="00962522">
        <w:rPr>
          <w:rFonts w:eastAsiaTheme="minorEastAsia"/>
        </w:rPr>
        <w:instrText>ADDIN CSL_CITATION {"citationItems":[{"id":"ITEM-1","itemData":{"author":[{"dropping-particle":"","family":"Artemieva","given":"Irina","non-dropping-particle":"","parse-names":false,"suffix":""}],"id":"ITEM-1","issued":{"date-parts":[["2011"]]},"publisher":"Cambridge University Press","title":"The lithosphere: An interdisciplinary approach","type":"book"},"uris":["http://www.mendeley.com/documents/?uuid=05b161b8-41f1-4d22-9e76-1fbcf4c9f48c"]}],"mendeley":{"formattedCitation":"(Artemieva, 2011)","plainTextFormattedCitation":"(Artemieva, 2011)","previouslyFormattedCitation":"(Artemieva, 2011)"},"properties":{"noteIndex":0},"schema":"https://github.com/citation-style-language/schema/raw/master/csl-citation.json"}</w:instrText>
      </w:r>
      <w:r w:rsidR="00CD23A0">
        <w:rPr>
          <w:rFonts w:eastAsiaTheme="minorEastAsia"/>
        </w:rPr>
        <w:fldChar w:fldCharType="separate"/>
      </w:r>
      <w:r w:rsidR="00CD23A0" w:rsidRPr="00CD23A0">
        <w:rPr>
          <w:rFonts w:eastAsiaTheme="minorEastAsia"/>
          <w:noProof/>
        </w:rPr>
        <w:t>(Artemieva, 2011)</w:t>
      </w:r>
      <w:r w:rsidR="00CD23A0">
        <w:rPr>
          <w:rFonts w:eastAsiaTheme="minorEastAsia"/>
        </w:rPr>
        <w:fldChar w:fldCharType="end"/>
      </w:r>
      <w:r w:rsidR="005874E1">
        <w:rPr>
          <w:rFonts w:eastAsiaTheme="minorEastAsia"/>
        </w:rPr>
        <w:t xml:space="preserve">. </w:t>
      </w:r>
      <w:r w:rsidR="00366C8E" w:rsidRPr="00C02088">
        <w:t>T</w:t>
      </w:r>
      <w:r w:rsidR="00825D16" w:rsidRPr="00C02088">
        <w:t xml:space="preserve">he </w:t>
      </w:r>
      <w:r w:rsidR="008448D1">
        <w:t xml:space="preserve">average </w:t>
      </w:r>
      <w:r w:rsidR="00073432">
        <w:t>effective elastic thickness</w:t>
      </w:r>
      <w:r w:rsidR="008448D1">
        <w:t xml:space="preserve"> from both </w:t>
      </w:r>
      <m:oMath>
        <m:sSub>
          <m:sSubPr>
            <m:ctrlPr>
              <w:ins w:id="69"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8448D1">
        <w:rPr>
          <w:rFonts w:eastAsia="SimSun"/>
        </w:rPr>
        <w:t xml:space="preserve"> and </w:t>
      </w:r>
      <m:oMath>
        <m:r>
          <w:rPr>
            <w:rFonts w:ascii="Cambria Math" w:eastAsia="SimSun" w:hAnsi="Cambria Math"/>
            <w:color w:val="000000" w:themeColor="text1"/>
          </w:rPr>
          <m:t xml:space="preserve">γ </m:t>
        </m:r>
      </m:oMath>
      <w:r w:rsidR="00F644C1">
        <w:t xml:space="preserve">varies </w:t>
      </w:r>
      <w:r w:rsidR="008448D1">
        <w:t>with H</w:t>
      </w:r>
      <w:r w:rsidR="00CE7442" w:rsidRPr="009967C6">
        <w:rPr>
          <w:vertAlign w:val="subscript"/>
        </w:rPr>
        <w:t>L</w:t>
      </w:r>
      <w:r w:rsidR="008448D1">
        <w:t xml:space="preserve"> according to</w:t>
      </w:r>
      <w:r w:rsidR="00CE7442">
        <w:t xml:space="preserve"> the</w:t>
      </w:r>
      <w:r w:rsidR="008448D1">
        <w:t xml:space="preserve"> best linear fitting function </w:t>
      </w:r>
      <w:r w:rsidR="00AF60E7">
        <w:t>Te = 0.3</w:t>
      </w:r>
      <w:r w:rsidR="00F22F3A">
        <w:t>2</w:t>
      </w:r>
      <w:r w:rsidR="00AF60E7">
        <w:t xml:space="preserve"> H</w:t>
      </w:r>
      <w:r w:rsidR="00CE7442" w:rsidRPr="00A441F1">
        <w:rPr>
          <w:vertAlign w:val="subscript"/>
        </w:rPr>
        <w:t>L</w:t>
      </w:r>
      <w:r w:rsidR="00585192">
        <w:rPr>
          <w:vertAlign w:val="subscript"/>
        </w:rPr>
        <w:t xml:space="preserve"> </w:t>
      </w:r>
      <w:r w:rsidR="00585192">
        <w:t>(Figure 7b</w:t>
      </w:r>
      <w:r w:rsidR="00585192" w:rsidRPr="00C02088">
        <w:t>)</w:t>
      </w:r>
      <w:r w:rsidR="00AF4F54">
        <w:t xml:space="preserve">, </w:t>
      </w:r>
      <w:r w:rsidR="00E41AB5">
        <w:t xml:space="preserve">which is </w:t>
      </w:r>
      <w:r w:rsidR="00DE27A1">
        <w:t>much</w:t>
      </w:r>
      <w:r w:rsidR="00F644C1">
        <w:t xml:space="preserve"> less than </w:t>
      </w:r>
      <w:r w:rsidR="00B66437">
        <w:t xml:space="preserve">that of the </w:t>
      </w:r>
      <w:r w:rsidR="0095077A" w:rsidRPr="00C02088">
        <w:t>EP thick plate</w:t>
      </w:r>
      <w:r w:rsidR="003E18E7">
        <w:t xml:space="preserve"> results</w:t>
      </w:r>
      <w:r w:rsidR="00AF4F54">
        <w:t xml:space="preserve"> (F</w:t>
      </w:r>
      <w:r w:rsidR="00B66437">
        <w:t>igure 5</w:t>
      </w:r>
      <w:r w:rsidR="00F72AB6">
        <w:t>b</w:t>
      </w:r>
      <w:r w:rsidR="00454B02" w:rsidRPr="00C02088">
        <w:t>)</w:t>
      </w:r>
      <w:r w:rsidR="004942D3">
        <w:t>. This</w:t>
      </w:r>
      <w:r w:rsidR="0074350C" w:rsidRPr="00C02088">
        <w:rPr>
          <w:rFonts w:hint="eastAsia"/>
          <w:lang w:eastAsia="zh-CN"/>
        </w:rPr>
        <w:t xml:space="preserve"> </w:t>
      </w:r>
      <w:r w:rsidR="00825D16" w:rsidRPr="00C02088">
        <w:t xml:space="preserve">results from the rheology difference between the two. For </w:t>
      </w:r>
      <w:r w:rsidR="00CE7442">
        <w:t xml:space="preserve">the </w:t>
      </w:r>
      <w:r w:rsidR="00825D16" w:rsidRPr="00C02088">
        <w:t>EP case, the maximum compression appears at the bottom of the plate</w:t>
      </w:r>
      <w:r w:rsidR="00AF4F54">
        <w:t xml:space="preserve"> (F</w:t>
      </w:r>
      <w:r w:rsidR="009B2C2D">
        <w:t>igure 4b</w:t>
      </w:r>
      <w:r w:rsidR="00F97175">
        <w:t>)</w:t>
      </w:r>
      <w:r w:rsidR="00825D16" w:rsidRPr="00C02088">
        <w:t xml:space="preserve"> whereas for </w:t>
      </w:r>
      <w:r w:rsidR="00191298">
        <w:t xml:space="preserve">the </w:t>
      </w:r>
      <w:r w:rsidR="00825D16" w:rsidRPr="00C02088">
        <w:t>EVP case, the max</w:t>
      </w:r>
      <w:r w:rsidR="003A67AF" w:rsidRPr="00C02088">
        <w:t xml:space="preserve">imum differential stress </w:t>
      </w:r>
      <w:r w:rsidR="00CE7442">
        <w:t>(effectively the</w:t>
      </w:r>
      <w:r w:rsidR="00825D16" w:rsidRPr="00C02088">
        <w:t xml:space="preserve"> br</w:t>
      </w:r>
      <w:r w:rsidR="00BD206F" w:rsidRPr="00C02088">
        <w:t>ittle ductile transition</w:t>
      </w:r>
      <w:r w:rsidR="00CE7442">
        <w:t>)</w:t>
      </w:r>
      <w:r w:rsidR="00BD206F" w:rsidRPr="00C02088">
        <w:t xml:space="preserve"> </w:t>
      </w:r>
      <w:r w:rsidR="00CE7442">
        <w:t>i</w:t>
      </w:r>
      <w:r w:rsidR="00CB0373">
        <w:t>s within</w:t>
      </w:r>
      <w:r w:rsidR="00CE7442">
        <w:t xml:space="preserve"> the </w:t>
      </w:r>
      <w:r w:rsidR="00437DD6">
        <w:t xml:space="preserve">modeled layer and its depth </w:t>
      </w:r>
      <w:r w:rsidR="001D4AB1">
        <w:t>depend</w:t>
      </w:r>
      <w:r w:rsidR="00CE7442">
        <w:t>s</w:t>
      </w:r>
      <w:r w:rsidR="001D4AB1">
        <w:t xml:space="preserve"> on </w:t>
      </w:r>
      <w:r w:rsidR="00CE7442">
        <w:t xml:space="preserve">the </w:t>
      </w:r>
      <w:r w:rsidR="001D4AB1">
        <w:t xml:space="preserve">curvature of the bending plate </w:t>
      </w:r>
      <w:r w:rsidR="00AF4F54">
        <w:t>(F</w:t>
      </w:r>
      <w:r w:rsidR="00234C90">
        <w:t>igure 6</w:t>
      </w:r>
      <w:r w:rsidR="00F97175">
        <w:t>a)</w:t>
      </w:r>
      <w:r w:rsidR="00825D16" w:rsidRPr="00C02088">
        <w:t xml:space="preserve">. </w:t>
      </w:r>
      <w:r w:rsidR="0046118B" w:rsidRPr="00C02088">
        <w:t xml:space="preserve">The integrated </w:t>
      </w:r>
      <w:r w:rsidR="008A7684" w:rsidRPr="00C02088">
        <w:rPr>
          <w:rFonts w:hint="eastAsia"/>
          <w:lang w:eastAsia="zh-CN"/>
        </w:rPr>
        <w:t xml:space="preserve">bending </w:t>
      </w:r>
      <w:r w:rsidR="0046118B" w:rsidRPr="00C02088">
        <w:t xml:space="preserve">moment </w:t>
      </w:r>
      <w:r w:rsidR="005F35BD" w:rsidRPr="00C02088">
        <w:rPr>
          <w:rFonts w:hint="eastAsia"/>
          <w:lang w:eastAsia="zh-CN"/>
        </w:rPr>
        <w:t xml:space="preserve">for </w:t>
      </w:r>
      <w:r w:rsidR="00494777">
        <w:t>EVP model with same H</w:t>
      </w:r>
      <w:r w:rsidR="00CE7442" w:rsidRPr="009967C6">
        <w:rPr>
          <w:vertAlign w:val="subscript"/>
        </w:rPr>
        <w:t>L</w:t>
      </w:r>
      <w:r w:rsidR="0046118B" w:rsidRPr="00C02088">
        <w:t xml:space="preserve"> is thus mu</w:t>
      </w:r>
      <w:r w:rsidR="00A55721" w:rsidRPr="00C02088">
        <w:t xml:space="preserve">ch less than </w:t>
      </w:r>
      <w:r w:rsidR="00257665" w:rsidRPr="00C02088">
        <w:t xml:space="preserve">its </w:t>
      </w:r>
      <w:r w:rsidR="00A55721" w:rsidRPr="00C02088">
        <w:t>EP model co</w:t>
      </w:r>
      <w:r w:rsidR="00F1145A" w:rsidRPr="00C02088">
        <w:t>u</w:t>
      </w:r>
      <w:r w:rsidR="00A55721" w:rsidRPr="00C02088">
        <w:t>nterpart</w:t>
      </w:r>
      <w:r w:rsidR="0046118B" w:rsidRPr="00C02088">
        <w:t>.</w:t>
      </w:r>
      <w:r w:rsidR="001145AD" w:rsidRPr="00C02088">
        <w:t xml:space="preserve"> </w:t>
      </w:r>
      <w:r w:rsidR="0047413F" w:rsidRPr="00B50B72">
        <w:t>Note that in the cases illustrated</w:t>
      </w:r>
      <w:r w:rsidR="005F69DE" w:rsidRPr="00B50B72">
        <w:t xml:space="preserve"> here</w:t>
      </w:r>
      <w:r w:rsidR="00332013" w:rsidRPr="00B50B72">
        <w:t xml:space="preserve"> the lower crust flows to compensate the magmatic loads.</w:t>
      </w:r>
      <w:r w:rsidR="0046118B" w:rsidRPr="00C02088">
        <w:t xml:space="preserve"> </w:t>
      </w:r>
      <w:r w:rsidR="00C07474">
        <w:t xml:space="preserve"> </w:t>
      </w:r>
      <w:r w:rsidR="00864DBB">
        <w:t xml:space="preserve">The overall trend of larger </w:t>
      </w:r>
      <m:oMath>
        <m:sSub>
          <m:sSubPr>
            <m:ctrlPr>
              <w:ins w:id="70" w:author="Tian Xiaochuan" w:date="2019-02-23T10:58:00Z">
                <w:rPr>
                  <w:rFonts w:ascii="Cambria Math" w:eastAsia="SimSun" w:hAnsi="Cambria Math"/>
                  <w:i/>
                </w:rPr>
              </w:ins>
            </m:ctrlPr>
          </m:sSubPr>
          <m:e>
            <m:r>
              <w:rPr>
                <w:rFonts w:ascii="Cambria Math" w:eastAsia="SimSun" w:hAnsi="Cambria Math"/>
              </w:rPr>
              <m:t>Te</m:t>
            </m:r>
          </m:e>
          <m:sub>
            <m:r>
              <w:rPr>
                <w:rFonts w:ascii="Cambria Math" w:eastAsia="SimSun" w:hAnsi="Cambria Math"/>
              </w:rPr>
              <m:t>X</m:t>
            </m:r>
            <m:r>
              <w:rPr>
                <w:rFonts w:ascii="Cambria Math" w:eastAsia="SimSun" w:hAnsi="Cambria Math"/>
                <w:sz w:val="15"/>
              </w:rPr>
              <m:t>f</m:t>
            </m:r>
          </m:sub>
        </m:sSub>
      </m:oMath>
      <w:r w:rsidR="00864DBB">
        <w:t xml:space="preserve"> than </w:t>
      </w:r>
      <m:oMath>
        <m:sSub>
          <m:sSubPr>
            <m:ctrlPr>
              <w:ins w:id="71" w:author="Tian Xiaochuan" w:date="2019-02-23T10:58:00Z">
                <w:rPr>
                  <w:rFonts w:ascii="Cambria Math" w:eastAsia="SimSun" w:hAnsi="Cambria Math"/>
                  <w:i/>
                </w:rPr>
              </w:ins>
            </m:ctrlPr>
          </m:sSubPr>
          <m:e>
            <m:r>
              <w:rPr>
                <w:rFonts w:ascii="Cambria Math" w:eastAsia="SimSun" w:hAnsi="Cambria Math"/>
              </w:rPr>
              <m:t>Te</m:t>
            </m:r>
          </m:e>
          <m:sub>
            <m:r>
              <w:rPr>
                <w:rFonts w:ascii="Cambria Math" w:eastAsia="SimSun" w:hAnsi="Cambria Math"/>
                <w:color w:val="000000" w:themeColor="text1"/>
              </w:rPr>
              <m:t>γ</m:t>
            </m:r>
          </m:sub>
        </m:sSub>
      </m:oMath>
      <w:r w:rsidR="00864DBB">
        <w:t xml:space="preserve"> might be due to the extra bending moment exerted from the lower </w:t>
      </w:r>
      <w:r w:rsidR="00841E97">
        <w:t>density upper crustal root which</w:t>
      </w:r>
      <w:r w:rsidR="00864DBB">
        <w:t xml:space="preserve"> gives a larger dip angle without changing other parameters.</w:t>
      </w:r>
      <w:r w:rsidR="00A66491">
        <w:t xml:space="preserve"> </w:t>
      </w:r>
    </w:p>
    <w:p w14:paraId="032559B2" w14:textId="2EB4C1E8" w:rsidR="00B95A40" w:rsidRPr="00C02088" w:rsidRDefault="00090EBE" w:rsidP="00C81368">
      <w:pPr>
        <w:pStyle w:val="Heading-Secondary"/>
        <w:rPr>
          <w:lang w:eastAsia="zh-CN"/>
        </w:rPr>
      </w:pPr>
      <w:r w:rsidRPr="00C02088">
        <w:t>2.3.4</w:t>
      </w:r>
      <w:r w:rsidR="00B95A40" w:rsidRPr="00C02088">
        <w:t xml:space="preserve"> Elasto-visco-plastic thick plate with thermal evolution</w:t>
      </w:r>
    </w:p>
    <w:p w14:paraId="3F95961D" w14:textId="55143EDD" w:rsidR="00AE79EB" w:rsidRPr="00C02088" w:rsidRDefault="002933D3" w:rsidP="007F13F4">
      <w:pPr>
        <w:pStyle w:val="Text"/>
        <w:rPr>
          <w:lang w:eastAsia="zh-CN"/>
        </w:rPr>
      </w:pPr>
      <w:r w:rsidRPr="00C02088">
        <w:rPr>
          <w:lang w:eastAsia="zh-CN"/>
        </w:rPr>
        <w:t xml:space="preserve">Thermal structure </w:t>
      </w:r>
      <w:r w:rsidR="00C939AA" w:rsidRPr="00C02088">
        <w:rPr>
          <w:lang w:eastAsia="zh-CN"/>
        </w:rPr>
        <w:t xml:space="preserve">is taken as a control variable in previous models. </w:t>
      </w:r>
      <w:r w:rsidR="00D1729F" w:rsidRPr="00C02088">
        <w:rPr>
          <w:lang w:eastAsia="zh-CN"/>
        </w:rPr>
        <w:t>However, magmatism brings</w:t>
      </w:r>
      <w:r w:rsidR="00C939AA" w:rsidRPr="00C02088">
        <w:rPr>
          <w:lang w:eastAsia="zh-CN"/>
        </w:rPr>
        <w:t xml:space="preserve"> h</w:t>
      </w:r>
      <w:r w:rsidR="007B2390" w:rsidRPr="00C02088">
        <w:rPr>
          <w:lang w:eastAsia="zh-CN"/>
        </w:rPr>
        <w:t>eat to the rifting center, changing</w:t>
      </w:r>
      <w:r w:rsidR="00C939AA" w:rsidRPr="00C02088">
        <w:rPr>
          <w:lang w:eastAsia="zh-CN"/>
        </w:rPr>
        <w:t xml:space="preserve"> the thermal structure and plate strength</w:t>
      </w:r>
      <w:r w:rsidR="00636DBE" w:rsidRPr="00C02088">
        <w:rPr>
          <w:lang w:eastAsia="zh-CN"/>
        </w:rPr>
        <w:t>.</w:t>
      </w:r>
      <w:r w:rsidR="00D9517F" w:rsidRPr="00C02088">
        <w:rPr>
          <w:lang w:eastAsia="zh-CN"/>
        </w:rPr>
        <w:t xml:space="preserve"> </w:t>
      </w:r>
      <w:r w:rsidR="006B7F86" w:rsidRPr="00C02088">
        <w:rPr>
          <w:lang w:eastAsia="zh-CN"/>
        </w:rPr>
        <w:t xml:space="preserve">Here we show results of </w:t>
      </w:r>
      <w:r w:rsidR="005118E2" w:rsidRPr="00C02088">
        <w:rPr>
          <w:lang w:eastAsia="zh-CN"/>
        </w:rPr>
        <w:t xml:space="preserve">models that </w:t>
      </w:r>
      <w:r w:rsidR="0058138C">
        <w:rPr>
          <w:lang w:eastAsia="zh-CN"/>
        </w:rPr>
        <w:t>include</w:t>
      </w:r>
      <w:r w:rsidR="007E76F7" w:rsidRPr="00C02088">
        <w:rPr>
          <w:lang w:eastAsia="zh-CN"/>
        </w:rPr>
        <w:t xml:space="preserve"> </w:t>
      </w:r>
      <w:r w:rsidR="006B7F86" w:rsidRPr="00C02088">
        <w:rPr>
          <w:lang w:eastAsia="zh-CN"/>
        </w:rPr>
        <w:t>heat</w:t>
      </w:r>
      <w:r w:rsidR="00720A8B">
        <w:rPr>
          <w:lang w:eastAsia="zh-CN"/>
        </w:rPr>
        <w:t>ing</w:t>
      </w:r>
      <w:r w:rsidR="006B7F86" w:rsidRPr="00C02088">
        <w:rPr>
          <w:lang w:eastAsia="zh-CN"/>
        </w:rPr>
        <w:t xml:space="preserve"> </w:t>
      </w:r>
      <w:r w:rsidR="00D6581D">
        <w:rPr>
          <w:lang w:eastAsia="zh-CN"/>
        </w:rPr>
        <w:t>due to dike intrusion of magma with an initial temperature of 1</w:t>
      </w:r>
      <w:r w:rsidR="002B23AD">
        <w:rPr>
          <w:lang w:eastAsia="zh-CN"/>
        </w:rPr>
        <w:t>3</w:t>
      </w:r>
      <w:r w:rsidR="00D6581D">
        <w:rPr>
          <w:lang w:eastAsia="zh-CN"/>
        </w:rPr>
        <w:t>00°C</w:t>
      </w:r>
      <w:r w:rsidR="00191530" w:rsidRPr="00C02088">
        <w:rPr>
          <w:lang w:eastAsia="zh-CN"/>
        </w:rPr>
        <w:t xml:space="preserve"> and </w:t>
      </w:r>
      <w:r w:rsidR="00D82526" w:rsidRPr="00C02088">
        <w:rPr>
          <w:lang w:eastAsia="zh-CN"/>
        </w:rPr>
        <w:t>latent heat of solidification as well as</w:t>
      </w:r>
      <w:r w:rsidR="00C67DE9" w:rsidRPr="00C02088">
        <w:rPr>
          <w:lang w:eastAsia="zh-CN"/>
        </w:rPr>
        <w:t xml:space="preserve"> </w:t>
      </w:r>
      <w:r w:rsidR="00C122F2">
        <w:rPr>
          <w:lang w:eastAsia="zh-CN"/>
        </w:rPr>
        <w:t xml:space="preserve">cooling from </w:t>
      </w:r>
      <w:r w:rsidR="0058138C">
        <w:rPr>
          <w:lang w:eastAsia="zh-CN"/>
        </w:rPr>
        <w:t xml:space="preserve">parameterized </w:t>
      </w:r>
      <w:r w:rsidR="00A0260C" w:rsidRPr="00C02088">
        <w:rPr>
          <w:lang w:eastAsia="zh-CN"/>
        </w:rPr>
        <w:t>hydrothermal circulation</w:t>
      </w:r>
      <w:r w:rsidR="006B7F86" w:rsidRPr="00C02088">
        <w:rPr>
          <w:lang w:eastAsia="zh-CN"/>
        </w:rPr>
        <w:t xml:space="preserve">. </w:t>
      </w:r>
      <w:r w:rsidR="00795461" w:rsidRPr="00C02088">
        <w:rPr>
          <w:lang w:eastAsia="zh-CN"/>
        </w:rPr>
        <w:t xml:space="preserve">We test two </w:t>
      </w:r>
      <w:r w:rsidR="0058138C">
        <w:rPr>
          <w:lang w:eastAsia="zh-CN"/>
        </w:rPr>
        <w:t xml:space="preserve">crustal </w:t>
      </w:r>
      <w:r w:rsidR="003651E2">
        <w:rPr>
          <w:lang w:eastAsia="zh-CN"/>
        </w:rPr>
        <w:t>rheolo</w:t>
      </w:r>
      <w:r w:rsidR="0058138C">
        <w:rPr>
          <w:lang w:eastAsia="zh-CN"/>
        </w:rPr>
        <w:t xml:space="preserve">gies </w:t>
      </w:r>
      <w:r w:rsidR="00195FBF" w:rsidRPr="00C02088">
        <w:rPr>
          <w:lang w:eastAsia="zh-CN"/>
        </w:rPr>
        <w:t>(</w:t>
      </w:r>
      <w:r w:rsidR="005D08B1">
        <w:rPr>
          <w:lang w:eastAsia="zh-CN"/>
        </w:rPr>
        <w:t>F</w:t>
      </w:r>
      <w:r w:rsidR="00195FBF" w:rsidRPr="009B55F3">
        <w:rPr>
          <w:lang w:eastAsia="zh-CN"/>
        </w:rPr>
        <w:t xml:space="preserve">igure </w:t>
      </w:r>
      <w:r w:rsidR="00866F73">
        <w:rPr>
          <w:lang w:eastAsia="zh-CN"/>
        </w:rPr>
        <w:t>8</w:t>
      </w:r>
      <w:r w:rsidR="00195FBF" w:rsidRPr="00C02088">
        <w:rPr>
          <w:lang w:eastAsia="zh-CN"/>
        </w:rPr>
        <w:t>)</w:t>
      </w:r>
      <w:r w:rsidR="00795461" w:rsidRPr="00C02088">
        <w:rPr>
          <w:lang w:eastAsia="zh-CN"/>
        </w:rPr>
        <w:t xml:space="preserve">: dry quartz </w:t>
      </w:r>
      <w:r w:rsidR="00795461" w:rsidRPr="00C02088">
        <w:rPr>
          <w:lang w:eastAsia="zh-CN"/>
        </w:rPr>
        <w:fldChar w:fldCharType="begin" w:fldLock="1"/>
      </w:r>
      <w:r w:rsidR="00C121BE">
        <w:rPr>
          <w:lang w:eastAsia="zh-CN"/>
        </w:rPr>
        <w:instrText>ADDIN CSL_CITATION {"citationItems":[{"id":"ITEM-1","itemData":{"DOI":"10.1130/GES01538.1","ISSN":"1553-040X","abstract":"© 2017 Geological Society of America. Numerical experiments of passive continental extension with decompressive mantle melting have been conducted to investigate controls on the development of end-member, volcanic and magma-poor, rifted margins. A prediction of end-member margin morphology is made by comparing the relative timing of continental breakup and start of magmatic emplacement. Volcanic margins are interpreted to form when magmatic emplacement begins prior to the full thinning of the continental crust, while magma-poor margins are predicted to form when continental breakup precedes any magmatic emplacement. Systematic investigations of potential influencing variables demonstrate that a variety of factors may influence this relative timing, with model results producing a spectrum of magmatic character. Of the investigated factors, the initial lithosphere geotherm and crustal thickness appear to be the most significant influences on margin morphology. Independent variation of either variable is capable of altering the predicted end-member morphology between volcanic and magma poor. Variations in mantle potential temperature, extension rate, and crustal rheology demonstrate an ability to influence passive margin magmatic character, but are unable to independently induce development of a magma-poor margin. In aggregate, model results suggest that mantle exhumation and formation of a magma-poor margin are encouraged by: a depressed lithosphere geotherm, thin continental crust, rapid extension rates, low mantle potential temperature, and a strong crustal rheolo gy. Relatively early magmatic emplacement and formation of a volcanic margin is predicted for the majority of modeled conditions, and appears bolstered by: an elevated geotherm, thick continental crust, slow extension, high potential temperature, and a weak crustal rheology.","author":[{"dropping-particle":"","family":"Davis","given":"Joshua K.","non-dropping-particle":"","parse-names":false,"suffix":""},{"dropping-particle":"","family":"Lavier","given":"Luc L.","non-dropping-particle":"","parse-names":false,"suffix":""}],"container-title":"Geosphere","id":"ITEM-1","issue":"5","issued":{"date-parts":[["2017","10","1"]]},"page":"1524-1540","title":"Influences on the development of volcanic and magma-poor morphologies during passive continental rifting","type":"article-journal","volume":"13"},"uris":["http://www.mendeley.com/documents/?uuid=d3b38b11-6988-4fb4-ace9-b3bebe3711c7"]},{"id":"ITEM-2","itemData":{"DOI":"10.1029/JB085iB11p06248","ISBN":"0148-0227","ISSN":"01480227","abstract":"The anterior aspect of the mouse primitive streak resembles the organizer of Xenopus and chick in terms of its developmental fate, ability to alter pattern in the chick limb bud and with respect to the repertoire of genes that its constituent cells express. However, until now there has been no direct evidence that the mouse node organizes pattern during gastrulation, nor that the exceptionally small mouse embryonic egg cylinder can be induced to form a second axis. Grafts of transgenically marked midgastrulation mouse node, or node labelled with DiI, to a posterolateral location in a host embryo of the same developmental stage results in the induction of a second neural axis and the formation of ectopic somites. The graft gives rise predominantly to notochord and endoderm tissue whereas the neurectoderm and somites are mainly of host origin. The ectopic notochord formed is derived solely from the donor node which suggests that the node can serve as a 'stem cell' source of axial mesoderm. This is corroborated by the observation that labelling in situ the population of cells on the outer surface of the mid-gastrulation node with DiI results in continuous labelling of the notochord. DiI-labelled cells are present throughout the notochord from a rostral boundary in the cranial region to its most caudal extreme and the node itself always remains labelled.","author":[{"dropping-particle":"","family":"Brace","given":"W. F.","non-dropping-particle":"","parse-names":false,"suffix":""},{"dropping-particle":"","family":"Kohlstedt","given":"D. L.","non-dropping-particle":"","parse-names":false,"suffix":""}],"container-title":"Journal of Geophysical Research: Solid Earth","id":"ITEM-2","issue":"B11","issued":{"date-parts":[["1980","11","10"]]},"page":"6248-6252","title":"Limits on lithospheric stress imposed by laboratory experiments","type":"article-journal","volume":"85"},"uris":["http://www.mendeley.com/documents/?uuid=664206f6-a31d-450d-9876-661b3c3b2521"]}],"mendeley":{"formattedCitation":"(Brace &amp; Kohlstedt, 1980; Davis &amp; Lavier, 2017)","manualFormatting":"(Brace &amp; Kohlstedt, 1980)","plainTextFormattedCitation":"(Brace &amp; Kohlstedt, 1980; Davis &amp; Lavier, 2017)","previouslyFormattedCitation":"(Brace &amp; Kohlstedt, 1980; Davis &amp; Lavier, 2017)"},"properties":{"noteIndex":0},"schema":"https://github.com/citation-style-language/schema/raw/master/csl-citation.json"}</w:instrText>
      </w:r>
      <w:r w:rsidR="00795461" w:rsidRPr="00C02088">
        <w:rPr>
          <w:lang w:eastAsia="zh-CN"/>
        </w:rPr>
        <w:fldChar w:fldCharType="separate"/>
      </w:r>
      <w:r w:rsidR="00795461" w:rsidRPr="00C02088">
        <w:rPr>
          <w:noProof/>
          <w:lang w:eastAsia="zh-CN"/>
        </w:rPr>
        <w:t>(Brace &amp; Kohlstedt, 1980)</w:t>
      </w:r>
      <w:r w:rsidR="00795461" w:rsidRPr="00C02088">
        <w:rPr>
          <w:lang w:eastAsia="zh-CN"/>
        </w:rPr>
        <w:fldChar w:fldCharType="end"/>
      </w:r>
      <w:r w:rsidR="00795461" w:rsidRPr="00C02088">
        <w:rPr>
          <w:lang w:eastAsia="zh-CN"/>
        </w:rPr>
        <w:t xml:space="preserve"> and dry plagioclase </w:t>
      </w:r>
      <w:r w:rsidR="00795461" w:rsidRPr="00C02088">
        <w:rPr>
          <w:lang w:eastAsia="zh-CN"/>
        </w:rPr>
        <w:fldChar w:fldCharType="begin" w:fldLock="1"/>
      </w:r>
      <w:r w:rsidR="00C121BE">
        <w:rPr>
          <w:lang w:eastAsia="zh-CN"/>
        </w:rPr>
        <w:instrText>ADDIN CSL_CITATION {"citationItems":[{"id":"ITEM-1","itemData":{"author":[{"dropping-particle":"","family":"Shelton","given":"G.L.","non-dropping-particle":"","parse-names":false,"suffix":""},{"dropping-particle":"","family":"Tullis","given":"J.","non-dropping-particle":"","parse-names":false,"suffix":""}],"container-title":"EOS Trans. Am. Geophys. Union","id":"ITEM-1","issue":"17","issued":{"date-parts":[["1981"]]},"page":"396","title":"Experimental flow laws for crustal rocks","type":"paper-conference","volume":"62"},"uris":["http://www.mendeley.com/documents/?uuid=21909628-2601-31f2-8d20-2cbdaa185e64"]},{"id":"ITEM-2","itemData":{"DOI":"10.1130/GES01538.1","ISSN":"1553-040X","abstract":"© 2017 Geological Society of America. Numerical experiments of passive continental extension with decompressive mantle melting have been conducted to investigate controls on the development of end-member, volcanic and magma-poor, rifted margins. A prediction of end-member margin morphology is made by comparing the relative timing of continental breakup and start of magmatic emplacement. Volcanic margins are interpreted to form when magmatic emplacement begins prior to the full thinning of the continental crust, while magma-poor margins are predicted to form when continental breakup precedes any magmatic emplacement. Systematic investigations of potential influencing variables demonstrate that a variety of factors may influence this relative timing, with model results producing a spectrum of magmatic character. Of the investigated factors, the initial lithosphere geotherm and crustal thickness appear to be the most significant influences on margin morphology. Independent variation of either variable is capable of altering the predicted end-member morphology between volcanic and magma poor. Variations in mantle potential temperature, extension rate, and crustal rheology demonstrate an ability to influence passive margin magmatic character, but are unable to independently induce development of a magma-poor margin. In aggregate, model results suggest that mantle exhumation and formation of a magma-poor margin are encouraged by: a depressed lithosphere geotherm, thin continental crust, rapid extension rates, low mantle potential temperature, and a strong crustal rheolo gy. Relatively early magmatic emplacement and formation of a volcanic margin is predicted for the majority of modeled conditions, and appears bolstered by: an elevated geotherm, thick continental crust, slow extension, high potential temperature, and a weak crustal rheology.","author":[{"dropping-particle":"","family":"Davis","given":"Joshua K.","non-dropping-particle":"","parse-names":false,"suffix":""},{"dropping-particle":"","family":"Lavier","given":"Luc L.","non-dropping-particle":"","parse-names":false,"suffix":""}],"container-title":"Geosphere","id":"ITEM-2","issue":"5","issued":{"date-parts":[["2017","10","1"]]},"page":"1524-1540","title":"Influences on the development of volcanic and magma-poor morphologies during passive continental rifting","type":"article-journal","volume":"13"},"uris":["http://www.mendeley.com/documents/?uuid=d3b38b11-6988-4fb4-ace9-b3bebe3711c7"]}],"mendeley":{"formattedCitation":"(Davis &amp; Lavier, 2017; Shelton &amp; Tullis, 1981)","manualFormatting":"(Shelton &amp; Tullis, 1981)","plainTextFormattedCitation":"(Davis &amp; Lavier, 2017; Shelton &amp; Tullis, 1981)","previouslyFormattedCitation":"(Davis &amp; Lavier, 2017; Shelton &amp; Tullis, 1981)"},"properties":{"noteIndex":0},"schema":"https://github.com/citation-style-language/schema/raw/master/csl-citation.json"}</w:instrText>
      </w:r>
      <w:r w:rsidR="00795461" w:rsidRPr="00C02088">
        <w:rPr>
          <w:lang w:eastAsia="zh-CN"/>
        </w:rPr>
        <w:fldChar w:fldCharType="separate"/>
      </w:r>
      <w:r w:rsidR="00795461" w:rsidRPr="00C02088">
        <w:rPr>
          <w:noProof/>
          <w:lang w:eastAsia="zh-CN"/>
        </w:rPr>
        <w:t>(Shelton &amp; Tullis, 1981)</w:t>
      </w:r>
      <w:r w:rsidR="00795461" w:rsidRPr="00C02088">
        <w:rPr>
          <w:lang w:eastAsia="zh-CN"/>
        </w:rPr>
        <w:fldChar w:fldCharType="end"/>
      </w:r>
      <w:r w:rsidR="00795461" w:rsidRPr="00C02088">
        <w:rPr>
          <w:lang w:eastAsia="zh-CN"/>
        </w:rPr>
        <w:t>.</w:t>
      </w:r>
      <w:r w:rsidR="00984B72">
        <w:rPr>
          <w:lang w:eastAsia="zh-CN"/>
        </w:rPr>
        <w:t xml:space="preserve"> We also st</w:t>
      </w:r>
      <w:r w:rsidR="0058138C">
        <w:rPr>
          <w:lang w:eastAsia="zh-CN"/>
        </w:rPr>
        <w:t xml:space="preserve">udy the effects of magma intrusion into the lower crust that may approximate magmatic underplating. For these cases, a </w:t>
      </w:r>
      <w:r w:rsidR="00984B72">
        <w:rPr>
          <w:lang w:eastAsia="zh-CN"/>
        </w:rPr>
        <w:t>mantle layer is included.</w:t>
      </w:r>
      <w:r w:rsidR="00795461" w:rsidRPr="00C02088">
        <w:rPr>
          <w:lang w:eastAsia="zh-CN"/>
        </w:rPr>
        <w:t xml:space="preserve"> </w:t>
      </w:r>
      <w:r w:rsidR="0046003E">
        <w:rPr>
          <w:lang w:eastAsia="zh-CN"/>
        </w:rPr>
        <w:t xml:space="preserve">The lava is </w:t>
      </w:r>
      <w:r w:rsidR="0046003E" w:rsidRPr="00C02088">
        <w:rPr>
          <w:lang w:eastAsia="zh-CN"/>
        </w:rPr>
        <w:t>deposit</w:t>
      </w:r>
      <w:r w:rsidR="0046003E">
        <w:rPr>
          <w:lang w:eastAsia="zh-CN"/>
        </w:rPr>
        <w:t>ed</w:t>
      </w:r>
      <w:r w:rsidR="0046003E" w:rsidRPr="00C02088">
        <w:rPr>
          <w:lang w:eastAsia="zh-CN"/>
        </w:rPr>
        <w:t xml:space="preserve"> with </w:t>
      </w:r>
      <w:r w:rsidR="0046003E">
        <w:rPr>
          <w:lang w:eastAsia="zh-CN"/>
        </w:rPr>
        <w:t xml:space="preserve">a </w:t>
      </w:r>
      <w:r w:rsidR="0046003E" w:rsidRPr="00C02088">
        <w:rPr>
          <w:lang w:eastAsia="zh-CN"/>
        </w:rPr>
        <w:t>surface temperature of 0</w:t>
      </w:r>
      <m:oMath>
        <m:r>
          <w:rPr>
            <w:rFonts w:ascii="Cambria Math" w:hAnsi="Cambria Math"/>
            <w:lang w:eastAsia="zh-CN"/>
          </w:rPr>
          <m:t>℃</m:t>
        </m:r>
      </m:oMath>
      <w:r w:rsidR="0046003E" w:rsidRPr="00C02088">
        <w:rPr>
          <w:lang w:eastAsia="zh-CN"/>
        </w:rPr>
        <w:t xml:space="preserve"> </w:t>
      </w:r>
      <w:r w:rsidR="0046003E">
        <w:rPr>
          <w:lang w:eastAsia="zh-CN"/>
        </w:rPr>
        <w:t xml:space="preserve">because flows </w:t>
      </w:r>
      <w:r w:rsidR="0046003E" w:rsidRPr="00C02088">
        <w:rPr>
          <w:lang w:eastAsia="zh-CN"/>
        </w:rPr>
        <w:t>should cool within years.</w:t>
      </w:r>
    </w:p>
    <w:p w14:paraId="015A965E" w14:textId="7C875E67" w:rsidR="008446A0" w:rsidRPr="0066678F" w:rsidRDefault="009A785D" w:rsidP="00D5285A">
      <w:pPr>
        <w:pStyle w:val="Text"/>
        <w:rPr>
          <w:lang w:eastAsia="zh-CN"/>
        </w:rPr>
      </w:pPr>
      <w:r w:rsidRPr="00C02088">
        <w:rPr>
          <w:lang w:eastAsia="zh-CN"/>
        </w:rPr>
        <w:t xml:space="preserve">The overall behavior is qualitatively </w:t>
      </w:r>
      <w:r w:rsidR="006557AC" w:rsidRPr="00C02088">
        <w:rPr>
          <w:lang w:eastAsia="zh-CN"/>
        </w:rPr>
        <w:t>similar to</w:t>
      </w:r>
      <w:r w:rsidRPr="00C02088">
        <w:rPr>
          <w:lang w:eastAsia="zh-CN"/>
        </w:rPr>
        <w:t xml:space="preserve"> </w:t>
      </w:r>
      <w:r w:rsidR="001908ED">
        <w:rPr>
          <w:lang w:eastAsia="zh-CN"/>
        </w:rPr>
        <w:t xml:space="preserve">the </w:t>
      </w:r>
      <w:r w:rsidRPr="00C02088">
        <w:rPr>
          <w:lang w:eastAsia="zh-CN"/>
        </w:rPr>
        <w:t xml:space="preserve">previous constant thermal structure </w:t>
      </w:r>
      <w:r w:rsidR="007A523B" w:rsidRPr="00C02088">
        <w:rPr>
          <w:lang w:eastAsia="zh-CN"/>
        </w:rPr>
        <w:t xml:space="preserve">EVP </w:t>
      </w:r>
      <w:r w:rsidR="004F2B01">
        <w:rPr>
          <w:lang w:eastAsia="zh-CN"/>
        </w:rPr>
        <w:t>models but varies in detail</w:t>
      </w:r>
      <w:r w:rsidR="003064EA">
        <w:rPr>
          <w:lang w:eastAsia="zh-CN"/>
        </w:rPr>
        <w:t xml:space="preserve"> (F</w:t>
      </w:r>
      <w:r w:rsidR="00886F3C">
        <w:rPr>
          <w:lang w:eastAsia="zh-CN"/>
        </w:rPr>
        <w:t>igure</w:t>
      </w:r>
      <w:r w:rsidR="003064EA">
        <w:rPr>
          <w:lang w:eastAsia="zh-CN"/>
        </w:rPr>
        <w:t>s</w:t>
      </w:r>
      <w:r w:rsidR="00886F3C">
        <w:rPr>
          <w:lang w:eastAsia="zh-CN"/>
        </w:rPr>
        <w:t xml:space="preserve"> </w:t>
      </w:r>
      <w:r w:rsidR="003E1CE4">
        <w:rPr>
          <w:lang w:eastAsia="zh-CN"/>
        </w:rPr>
        <w:t>8&amp;</w:t>
      </w:r>
      <w:r w:rsidR="00886F3C">
        <w:rPr>
          <w:lang w:eastAsia="zh-CN"/>
        </w:rPr>
        <w:t>9)</w:t>
      </w:r>
      <w:r w:rsidR="00AB64AD" w:rsidRPr="00C02088">
        <w:rPr>
          <w:lang w:eastAsia="zh-CN"/>
        </w:rPr>
        <w:t>.</w:t>
      </w:r>
      <w:r w:rsidR="00A00C68" w:rsidRPr="00C02088">
        <w:rPr>
          <w:lang w:eastAsia="zh-CN"/>
        </w:rPr>
        <w:t xml:space="preserve"> The</w:t>
      </w:r>
      <w:r w:rsidR="00B92E1B" w:rsidRPr="00C02088">
        <w:rPr>
          <w:lang w:eastAsia="zh-CN"/>
        </w:rPr>
        <w:t xml:space="preserve"> biggest difference is that diking provides heat </w:t>
      </w:r>
      <w:r w:rsidR="004F2B01">
        <w:rPr>
          <w:lang w:eastAsia="zh-CN"/>
        </w:rPr>
        <w:t>that weakens</w:t>
      </w:r>
      <w:r w:rsidR="0083257D" w:rsidRPr="00C02088">
        <w:rPr>
          <w:lang w:eastAsia="zh-CN"/>
        </w:rPr>
        <w:t xml:space="preserve"> the plate </w:t>
      </w:r>
      <w:r w:rsidR="00B92E1B" w:rsidRPr="00C02088">
        <w:rPr>
          <w:lang w:eastAsia="zh-CN"/>
        </w:rPr>
        <w:t>near the rifting center</w:t>
      </w:r>
      <w:r w:rsidR="00C414EC" w:rsidRPr="00C02088">
        <w:rPr>
          <w:lang w:eastAsia="zh-CN"/>
        </w:rPr>
        <w:t xml:space="preserve"> (</w:t>
      </w:r>
      <w:r w:rsidR="00F1171A" w:rsidRPr="00425FC3">
        <w:rPr>
          <w:lang w:eastAsia="zh-CN"/>
        </w:rPr>
        <w:t>f</w:t>
      </w:r>
      <w:r w:rsidR="00425FC3" w:rsidRPr="00425FC3">
        <w:rPr>
          <w:lang w:eastAsia="zh-CN"/>
        </w:rPr>
        <w:t>igure 8b</w:t>
      </w:r>
      <w:r w:rsidR="00C414EC" w:rsidRPr="00C02088">
        <w:rPr>
          <w:lang w:eastAsia="zh-CN"/>
        </w:rPr>
        <w:t>)</w:t>
      </w:r>
      <w:r w:rsidR="00B92E1B" w:rsidRPr="00C02088">
        <w:rPr>
          <w:lang w:eastAsia="zh-CN"/>
        </w:rPr>
        <w:t xml:space="preserve">. </w:t>
      </w:r>
      <w:r w:rsidR="00EB25E6" w:rsidRPr="00C02088">
        <w:rPr>
          <w:lang w:eastAsia="zh-CN"/>
        </w:rPr>
        <w:t xml:space="preserve">This leads to </w:t>
      </w:r>
      <w:r w:rsidR="000F3245">
        <w:rPr>
          <w:lang w:eastAsia="zh-CN"/>
        </w:rPr>
        <w:t xml:space="preserve">a </w:t>
      </w:r>
      <w:r w:rsidR="006E6119">
        <w:rPr>
          <w:lang w:eastAsia="zh-CN"/>
        </w:rPr>
        <w:t>reduction</w:t>
      </w:r>
      <w:r w:rsidR="00EB25E6" w:rsidRPr="00C02088">
        <w:rPr>
          <w:lang w:eastAsia="zh-CN"/>
        </w:rPr>
        <w:t xml:space="preserve"> in brittle thickness on axis a</w:t>
      </w:r>
      <w:r w:rsidR="000F3245">
        <w:rPr>
          <w:lang w:eastAsia="zh-CN"/>
        </w:rPr>
        <w:t>nd thus the effective dike load</w:t>
      </w:r>
      <w:r w:rsidR="0083257D" w:rsidRPr="00C02088">
        <w:rPr>
          <w:lang w:eastAsia="zh-CN"/>
        </w:rPr>
        <w:t xml:space="preserve"> </w:t>
      </w:r>
      <w:r w:rsidR="00827661" w:rsidRPr="00C02088">
        <w:rPr>
          <w:lang w:eastAsia="zh-CN"/>
        </w:rPr>
        <w:t xml:space="preserve">near </w:t>
      </w:r>
      <w:r w:rsidR="000F3245">
        <w:rPr>
          <w:lang w:eastAsia="zh-CN"/>
        </w:rPr>
        <w:t xml:space="preserve">the </w:t>
      </w:r>
      <w:r w:rsidR="00827661" w:rsidRPr="00C02088">
        <w:rPr>
          <w:lang w:eastAsia="zh-CN"/>
        </w:rPr>
        <w:t>axis decreases. However, this does</w:t>
      </w:r>
      <w:r w:rsidR="006E6119">
        <w:rPr>
          <w:lang w:eastAsia="zh-CN"/>
        </w:rPr>
        <w:t xml:space="preserve"> no</w:t>
      </w:r>
      <w:r w:rsidR="00827661" w:rsidRPr="00C02088">
        <w:rPr>
          <w:lang w:eastAsia="zh-CN"/>
        </w:rPr>
        <w:t>t generate</w:t>
      </w:r>
      <w:r w:rsidR="000F3245">
        <w:rPr>
          <w:lang w:eastAsia="zh-CN"/>
        </w:rPr>
        <w:t xml:space="preserve"> a</w:t>
      </w:r>
      <w:r w:rsidR="00827661" w:rsidRPr="00C02088">
        <w:rPr>
          <w:lang w:eastAsia="zh-CN"/>
        </w:rPr>
        <w:t xml:space="preserve"> large difference in</w:t>
      </w:r>
      <w:r w:rsidR="00B70268">
        <w:rPr>
          <w:lang w:eastAsia="zh-CN"/>
        </w:rPr>
        <w:t xml:space="preserve"> the total thickness of the</w:t>
      </w:r>
      <w:r w:rsidR="00520CC3">
        <w:rPr>
          <w:lang w:eastAsia="zh-CN"/>
        </w:rPr>
        <w:t xml:space="preserve"> SDR</w:t>
      </w:r>
      <w:r w:rsidR="00827661" w:rsidRPr="00C02088">
        <w:rPr>
          <w:lang w:eastAsia="zh-CN"/>
        </w:rPr>
        <w:t xml:space="preserve"> package</w:t>
      </w:r>
      <w:r w:rsidR="00663412" w:rsidRPr="00C02088">
        <w:rPr>
          <w:lang w:eastAsia="zh-CN"/>
        </w:rPr>
        <w:t xml:space="preserve"> </w:t>
      </w:r>
      <w:r w:rsidR="00827661" w:rsidRPr="00C02088">
        <w:rPr>
          <w:lang w:eastAsia="zh-CN"/>
        </w:rPr>
        <w:t xml:space="preserve">because </w:t>
      </w:r>
      <w:r w:rsidR="001A0ADD" w:rsidRPr="00C02088">
        <w:rPr>
          <w:lang w:eastAsia="zh-CN"/>
        </w:rPr>
        <w:t xml:space="preserve">as dense solidified dikes move off axis, they accrete to the colder off-axis lithosphere providing </w:t>
      </w:r>
      <w:r w:rsidR="009A716C">
        <w:rPr>
          <w:lang w:eastAsia="zh-CN"/>
        </w:rPr>
        <w:t xml:space="preserve">a </w:t>
      </w:r>
      <w:r w:rsidR="001A0ADD" w:rsidRPr="00C02088">
        <w:rPr>
          <w:lang w:eastAsia="zh-CN"/>
        </w:rPr>
        <w:t>downwar</w:t>
      </w:r>
      <w:r w:rsidR="009A716C">
        <w:rPr>
          <w:lang w:eastAsia="zh-CN"/>
        </w:rPr>
        <w:t>d load</w:t>
      </w:r>
      <w:r w:rsidR="006A1817" w:rsidRPr="00C02088">
        <w:rPr>
          <w:lang w:eastAsia="zh-CN"/>
        </w:rPr>
        <w:t xml:space="preserve">. </w:t>
      </w:r>
      <w:r w:rsidR="008E76B5">
        <w:rPr>
          <w:lang w:eastAsia="zh-CN"/>
        </w:rPr>
        <w:t>The downward advection of cold volcanic infill p</w:t>
      </w:r>
      <w:r w:rsidR="002C0D5F" w:rsidRPr="00C02088">
        <w:rPr>
          <w:lang w:eastAsia="zh-CN"/>
        </w:rPr>
        <w:t>roduce</w:t>
      </w:r>
      <w:r w:rsidR="008E76B5">
        <w:rPr>
          <w:lang w:eastAsia="zh-CN"/>
        </w:rPr>
        <w:t>s</w:t>
      </w:r>
      <w:r w:rsidR="002C0D5F" w:rsidRPr="00C02088">
        <w:rPr>
          <w:lang w:eastAsia="zh-CN"/>
        </w:rPr>
        <w:t xml:space="preserve"> minor </w:t>
      </w:r>
      <w:r w:rsidR="007F0AAD" w:rsidRPr="00C02088">
        <w:rPr>
          <w:lang w:eastAsia="zh-CN"/>
        </w:rPr>
        <w:t>thickening of lithosphere</w:t>
      </w:r>
      <w:r w:rsidR="00B70268">
        <w:rPr>
          <w:lang w:eastAsia="zh-CN"/>
        </w:rPr>
        <w:t xml:space="preserve"> within a flexural wavelength </w:t>
      </w:r>
      <w:r w:rsidR="00741595">
        <w:rPr>
          <w:lang w:eastAsia="zh-CN"/>
        </w:rPr>
        <w:t>the axis</w:t>
      </w:r>
      <w:r w:rsidR="006746FD" w:rsidRPr="00C02088">
        <w:rPr>
          <w:lang w:eastAsia="zh-CN"/>
        </w:rPr>
        <w:t xml:space="preserve"> (</w:t>
      </w:r>
      <w:r w:rsidR="00FA10E5" w:rsidRPr="00C02088">
        <w:rPr>
          <w:lang w:eastAsia="zh-CN"/>
        </w:rPr>
        <w:t>f</w:t>
      </w:r>
      <w:r w:rsidR="006746FD" w:rsidRPr="00C02088">
        <w:rPr>
          <w:lang w:eastAsia="zh-CN"/>
        </w:rPr>
        <w:t xml:space="preserve">igure </w:t>
      </w:r>
      <w:r w:rsidR="006C55A6">
        <w:rPr>
          <w:lang w:eastAsia="zh-CN"/>
        </w:rPr>
        <w:t>8b</w:t>
      </w:r>
      <w:r w:rsidR="006746FD" w:rsidRPr="00C02088">
        <w:rPr>
          <w:lang w:eastAsia="zh-CN"/>
        </w:rPr>
        <w:t>)</w:t>
      </w:r>
      <w:r w:rsidR="00B70268">
        <w:rPr>
          <w:lang w:eastAsia="zh-CN"/>
        </w:rPr>
        <w:t>.</w:t>
      </w:r>
    </w:p>
    <w:p w14:paraId="0C3833E4" w14:textId="45700559" w:rsidR="005524F5" w:rsidRDefault="005524F5" w:rsidP="00967BE7">
      <w:pPr>
        <w:pStyle w:val="FigureorTableCaption"/>
        <w:rPr>
          <w:rFonts w:eastAsiaTheme="minorEastAsia"/>
        </w:rPr>
      </w:pPr>
      <w:r>
        <w:rPr>
          <w:rFonts w:eastAsiaTheme="minorEastAsia"/>
        </w:rPr>
        <w:tab/>
      </w:r>
      <w:r w:rsidR="00A30D11">
        <w:rPr>
          <w:rFonts w:eastAsiaTheme="minorEastAsia"/>
        </w:rPr>
        <w:t>Changing the rheology from dry quartz to dry plagioclase effectively increases the lithospheric thickness H</w:t>
      </w:r>
      <w:r w:rsidR="00A30D11" w:rsidRPr="003D2732">
        <w:rPr>
          <w:rFonts w:eastAsiaTheme="minorEastAsia"/>
          <w:vertAlign w:val="subscript"/>
        </w:rPr>
        <w:t>L</w:t>
      </w:r>
      <w:r w:rsidR="005D08B1">
        <w:rPr>
          <w:rFonts w:eastAsiaTheme="minorEastAsia"/>
        </w:rPr>
        <w:t xml:space="preserve"> (F</w:t>
      </w:r>
      <w:r w:rsidR="00A30D11">
        <w:rPr>
          <w:rFonts w:eastAsiaTheme="minorEastAsia"/>
        </w:rPr>
        <w:t>igure 9) from 16 to 28 km (no underplating) and 14 to 23 km (with underplating). Because Te and H</w:t>
      </w:r>
      <w:r w:rsidR="00A30D11" w:rsidRPr="005524F5">
        <w:rPr>
          <w:rFonts w:eastAsiaTheme="minorEastAsia"/>
          <w:sz w:val="15"/>
        </w:rPr>
        <w:t>L</w:t>
      </w:r>
      <w:r w:rsidR="00A30D11">
        <w:rPr>
          <w:rFonts w:eastAsiaTheme="minorEastAsia"/>
        </w:rPr>
        <w:t xml:space="preserve"> again share linear relationship that Te is about 3</w:t>
      </w:r>
      <w:ins w:id="72" w:author="Tian Xiaochuan" w:date="2019-03-11T14:05:00Z">
        <w:r w:rsidR="004C24EF">
          <w:rPr>
            <w:rFonts w:eastAsiaTheme="minorEastAsia"/>
          </w:rPr>
          <w:t>8</w:t>
        </w:r>
      </w:ins>
      <w:del w:id="73" w:author="Tian Xiaochuan" w:date="2019-03-11T14:05:00Z">
        <w:r w:rsidR="00A30D11" w:rsidDel="004C24EF">
          <w:rPr>
            <w:rFonts w:eastAsiaTheme="minorEastAsia"/>
          </w:rPr>
          <w:delText>7</w:delText>
        </w:r>
      </w:del>
      <w:r w:rsidR="00A30D11">
        <w:rPr>
          <w:rFonts w:eastAsiaTheme="minorEastAsia"/>
        </w:rPr>
        <w:t>% of H</w:t>
      </w:r>
      <w:r w:rsidR="00A30D11" w:rsidRPr="009967C6">
        <w:rPr>
          <w:rFonts w:eastAsiaTheme="minorEastAsia"/>
          <w:vertAlign w:val="subscript"/>
        </w:rPr>
        <w:t>L</w:t>
      </w:r>
      <w:r w:rsidR="00A30D11">
        <w:rPr>
          <w:rFonts w:eastAsiaTheme="minorEastAsia"/>
        </w:rPr>
        <w:t>, the change of rheology also increases Te.  Note that the linear relation between Te and H</w:t>
      </w:r>
      <w:r w:rsidR="00A30D11" w:rsidRPr="009967C6">
        <w:rPr>
          <w:rFonts w:eastAsiaTheme="minorEastAsia"/>
          <w:vertAlign w:val="subscript"/>
        </w:rPr>
        <w:t>L</w:t>
      </w:r>
      <w:r w:rsidR="00A30D11">
        <w:rPr>
          <w:rFonts w:eastAsiaTheme="minorEastAsia"/>
        </w:rPr>
        <w:t xml:space="preserve"> for the EVP thermally evolving model lies in between EP and EVP models wi</w:t>
      </w:r>
      <w:r w:rsidR="005D08B1">
        <w:rPr>
          <w:rFonts w:eastAsiaTheme="minorEastAsia"/>
        </w:rPr>
        <w:t>th constant thermal structure (F</w:t>
      </w:r>
      <w:r w:rsidR="00A30D11">
        <w:rPr>
          <w:rFonts w:eastAsiaTheme="minorEastAsia"/>
        </w:rPr>
        <w:t>igure 10).  We use this relation for the mapping between Te and H</w:t>
      </w:r>
      <w:r w:rsidR="00A30D11" w:rsidRPr="009967C6">
        <w:rPr>
          <w:rFonts w:eastAsiaTheme="minorEastAsia"/>
          <w:vertAlign w:val="subscript"/>
        </w:rPr>
        <w:t>L</w:t>
      </w:r>
      <w:r w:rsidR="00A30D11">
        <w:rPr>
          <w:rFonts w:eastAsiaTheme="minorEastAsia"/>
        </w:rPr>
        <w:t xml:space="preserve"> in data as described below.</w:t>
      </w:r>
    </w:p>
    <w:p w14:paraId="19AE1FFA" w14:textId="7BCDE317" w:rsidR="00303A04" w:rsidRDefault="00303A04" w:rsidP="00967BE7">
      <w:pPr>
        <w:pStyle w:val="FigureorTableCaption"/>
        <w:rPr>
          <w:rFonts w:eastAsiaTheme="minorEastAsia"/>
        </w:rPr>
      </w:pPr>
      <w:r>
        <w:rPr>
          <w:rFonts w:eastAsiaTheme="minorEastAsia"/>
        </w:rPr>
        <w:tab/>
        <w:t>We also study the eff</w:t>
      </w:r>
      <w:r w:rsidR="00AA6B93">
        <w:rPr>
          <w:rFonts w:eastAsiaTheme="minorEastAsia"/>
        </w:rPr>
        <w:t>ects of underplating. With the same</w:t>
      </w:r>
      <w:r>
        <w:rPr>
          <w:rFonts w:eastAsiaTheme="minorEastAsia"/>
        </w:rPr>
        <w:t xml:space="preserve"> model</w:t>
      </w:r>
      <w:r w:rsidR="00C361A5">
        <w:rPr>
          <w:rFonts w:eastAsiaTheme="minorEastAsia"/>
        </w:rPr>
        <w:t xml:space="preserve"> setup except for whether there is</w:t>
      </w:r>
      <w:r>
        <w:rPr>
          <w:rFonts w:eastAsiaTheme="minorEastAsia"/>
        </w:rPr>
        <w:t xml:space="preserve"> lower crustal in</w:t>
      </w:r>
      <w:r w:rsidR="005051AB">
        <w:rPr>
          <w:rFonts w:eastAsiaTheme="minorEastAsia"/>
        </w:rPr>
        <w:t>trusion</w:t>
      </w:r>
      <w:r>
        <w:rPr>
          <w:rFonts w:eastAsiaTheme="minorEastAsia"/>
        </w:rPr>
        <w:t xml:space="preserve"> or not, the models show different SDRs shape</w:t>
      </w:r>
      <w:r w:rsidR="005051AB">
        <w:rPr>
          <w:rFonts w:eastAsiaTheme="minorEastAsia"/>
        </w:rPr>
        <w:t>s</w:t>
      </w:r>
      <w:r>
        <w:rPr>
          <w:rFonts w:eastAsiaTheme="minorEastAsia"/>
        </w:rPr>
        <w:t xml:space="preserve">. </w:t>
      </w:r>
      <w:r w:rsidR="00584CCE">
        <w:rPr>
          <w:rFonts w:eastAsiaTheme="minorEastAsia"/>
        </w:rPr>
        <w:t>The m</w:t>
      </w:r>
      <w:r w:rsidR="009453E6">
        <w:rPr>
          <w:rFonts w:eastAsiaTheme="minorEastAsia"/>
        </w:rPr>
        <w:t>od</w:t>
      </w:r>
      <w:r w:rsidR="006125E6">
        <w:rPr>
          <w:rFonts w:eastAsiaTheme="minorEastAsia"/>
        </w:rPr>
        <w:t>el</w:t>
      </w:r>
      <w:r w:rsidR="00FE48D9">
        <w:rPr>
          <w:rFonts w:eastAsiaTheme="minorEastAsia"/>
        </w:rPr>
        <w:t>s</w:t>
      </w:r>
      <w:r w:rsidR="006125E6">
        <w:rPr>
          <w:rFonts w:eastAsiaTheme="minorEastAsia"/>
        </w:rPr>
        <w:t xml:space="preserve"> with underplating (F</w:t>
      </w:r>
      <w:r w:rsidR="00506CAD">
        <w:rPr>
          <w:rFonts w:eastAsiaTheme="minorEastAsia"/>
        </w:rPr>
        <w:t>igure 9</w:t>
      </w:r>
      <w:r w:rsidR="009453E6">
        <w:rPr>
          <w:rFonts w:eastAsiaTheme="minorEastAsia"/>
        </w:rPr>
        <w:t>) ha</w:t>
      </w:r>
      <w:r w:rsidR="00861EBC">
        <w:rPr>
          <w:rFonts w:eastAsiaTheme="minorEastAsia"/>
        </w:rPr>
        <w:t>ve</w:t>
      </w:r>
      <w:r w:rsidR="00FE48D9">
        <w:rPr>
          <w:rFonts w:eastAsiaTheme="minorEastAsia"/>
        </w:rPr>
        <w:t xml:space="preserve"> </w:t>
      </w:r>
      <w:r w:rsidR="009453E6">
        <w:rPr>
          <w:rFonts w:eastAsiaTheme="minorEastAsia"/>
        </w:rPr>
        <w:t xml:space="preserve">thinner SDRs </w:t>
      </w:r>
      <w:r w:rsidR="009B401E">
        <w:rPr>
          <w:rFonts w:eastAsiaTheme="minorEastAsia"/>
        </w:rPr>
        <w:t xml:space="preserve">and relatively higher Te </w:t>
      </w:r>
      <w:r w:rsidR="009453E6">
        <w:rPr>
          <w:rFonts w:eastAsiaTheme="minorEastAsia"/>
        </w:rPr>
        <w:t>compared to that of the model</w:t>
      </w:r>
      <w:r w:rsidR="000C68C0">
        <w:rPr>
          <w:rFonts w:eastAsiaTheme="minorEastAsia"/>
        </w:rPr>
        <w:t>s</w:t>
      </w:r>
      <w:r w:rsidR="009453E6">
        <w:rPr>
          <w:rFonts w:eastAsiaTheme="minorEastAsia"/>
        </w:rPr>
        <w:t xml:space="preserve"> without underplating</w:t>
      </w:r>
      <w:r w:rsidR="00506CAD">
        <w:rPr>
          <w:rFonts w:eastAsiaTheme="minorEastAsia"/>
        </w:rPr>
        <w:t xml:space="preserve">. </w:t>
      </w:r>
      <w:r w:rsidR="00EE1486">
        <w:rPr>
          <w:rFonts w:eastAsiaTheme="minorEastAsia"/>
        </w:rPr>
        <w:t>The m</w:t>
      </w:r>
      <w:r w:rsidR="00435B1B">
        <w:rPr>
          <w:rFonts w:eastAsiaTheme="minorEastAsia"/>
        </w:rPr>
        <w:t>odel</w:t>
      </w:r>
      <w:r w:rsidR="00EE1486">
        <w:rPr>
          <w:rFonts w:eastAsiaTheme="minorEastAsia"/>
        </w:rPr>
        <w:t>s</w:t>
      </w:r>
      <w:r w:rsidR="00435B1B">
        <w:rPr>
          <w:rFonts w:eastAsiaTheme="minorEastAsia"/>
        </w:rPr>
        <w:t xml:space="preserve"> with underplating also </w:t>
      </w:r>
      <w:r w:rsidR="008135C3">
        <w:rPr>
          <w:rFonts w:eastAsiaTheme="minorEastAsia"/>
        </w:rPr>
        <w:t>have</w:t>
      </w:r>
      <w:r w:rsidR="009453E6">
        <w:rPr>
          <w:rFonts w:eastAsiaTheme="minorEastAsia"/>
        </w:rPr>
        <w:t xml:space="preserve"> </w:t>
      </w:r>
      <w:r w:rsidR="009B401E">
        <w:rPr>
          <w:rFonts w:eastAsiaTheme="minorEastAsia"/>
        </w:rPr>
        <w:t>lower</w:t>
      </w:r>
      <w:r w:rsidR="009453E6">
        <w:rPr>
          <w:rFonts w:eastAsiaTheme="minorEastAsia"/>
        </w:rPr>
        <w:t xml:space="preserve"> </w:t>
      </w:r>
      <m:oMath>
        <m:sSub>
          <m:sSubPr>
            <m:ctrlPr>
              <w:ins w:id="74"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9453E6">
        <w:rPr>
          <w:rFonts w:eastAsiaTheme="minorEastAsia"/>
          <w:lang w:eastAsia="zh-CN"/>
        </w:rPr>
        <w:t xml:space="preserve"> </w:t>
      </w:r>
      <w:r w:rsidR="0026744E">
        <w:rPr>
          <w:rFonts w:eastAsiaTheme="minorEastAsia"/>
          <w:lang w:eastAsia="zh-CN"/>
        </w:rPr>
        <w:t xml:space="preserve">than </w:t>
      </w:r>
      <w:r w:rsidR="009453E6">
        <w:rPr>
          <w:rFonts w:eastAsiaTheme="minorEastAsia"/>
          <w:lang w:eastAsia="zh-CN"/>
        </w:rPr>
        <w:t>model</w:t>
      </w:r>
      <w:r w:rsidR="008135C3">
        <w:rPr>
          <w:rFonts w:eastAsiaTheme="minorEastAsia"/>
          <w:lang w:eastAsia="zh-CN"/>
        </w:rPr>
        <w:t>s</w:t>
      </w:r>
      <w:r w:rsidR="009453E6">
        <w:rPr>
          <w:rFonts w:eastAsiaTheme="minorEastAsia"/>
        </w:rPr>
        <w:t xml:space="preserve"> without underplating</w:t>
      </w:r>
      <w:r w:rsidR="00DE1832">
        <w:rPr>
          <w:rFonts w:eastAsiaTheme="minorEastAsia"/>
        </w:rPr>
        <w:t>.</w:t>
      </w:r>
      <w:r w:rsidR="002814D6">
        <w:rPr>
          <w:rFonts w:eastAsiaTheme="minorEastAsia"/>
        </w:rPr>
        <w:t xml:space="preserve"> The extra intrusion from underplating brings in more heat and leads to a slightly weaker lithosphere (lower </w:t>
      </w:r>
      <m:oMath>
        <m:sSub>
          <m:sSubPr>
            <m:ctrlPr>
              <w:ins w:id="75"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2814D6">
        <w:rPr>
          <w:rFonts w:eastAsiaTheme="minorEastAsia"/>
        </w:rPr>
        <w:t>). On the other hand, w</w:t>
      </w:r>
      <w:r w:rsidR="00AE3C8F">
        <w:rPr>
          <w:rFonts w:eastAsiaTheme="minorEastAsia"/>
        </w:rPr>
        <w:t xml:space="preserve">hen there is </w:t>
      </w:r>
      <w:r w:rsidR="00215A71">
        <w:rPr>
          <w:rFonts w:eastAsiaTheme="minorEastAsia"/>
        </w:rPr>
        <w:t>no un</w:t>
      </w:r>
      <w:r w:rsidR="00610E45">
        <w:rPr>
          <w:rFonts w:eastAsiaTheme="minorEastAsia"/>
        </w:rPr>
        <w:t>derplating</w:t>
      </w:r>
      <w:r w:rsidR="00AE3C8F">
        <w:rPr>
          <w:rFonts w:eastAsiaTheme="minorEastAsia"/>
        </w:rPr>
        <w:t>,</w:t>
      </w:r>
      <w:r w:rsidR="00610E45">
        <w:rPr>
          <w:rFonts w:eastAsiaTheme="minorEastAsia"/>
        </w:rPr>
        <w:t xml:space="preserve"> SDRs subside faster </w:t>
      </w:r>
      <w:r w:rsidR="00440162">
        <w:rPr>
          <w:rFonts w:eastAsiaTheme="minorEastAsia"/>
        </w:rPr>
        <w:t>and the increased</w:t>
      </w:r>
      <w:r w:rsidR="00AE3C8F">
        <w:rPr>
          <w:rFonts w:eastAsiaTheme="minorEastAsia"/>
        </w:rPr>
        <w:t xml:space="preserve"> rate of</w:t>
      </w:r>
      <w:r w:rsidR="00440162">
        <w:rPr>
          <w:rFonts w:eastAsiaTheme="minorEastAsia"/>
        </w:rPr>
        <w:t xml:space="preserve"> </w:t>
      </w:r>
      <w:r w:rsidR="009453E6">
        <w:rPr>
          <w:rFonts w:eastAsiaTheme="minorEastAsia"/>
        </w:rPr>
        <w:t xml:space="preserve">downward advection of </w:t>
      </w:r>
      <w:r w:rsidR="00440162">
        <w:rPr>
          <w:rFonts w:eastAsiaTheme="minorEastAsia"/>
        </w:rPr>
        <w:t>cool material results in</w:t>
      </w:r>
      <w:r w:rsidR="00DA42F6">
        <w:rPr>
          <w:rFonts w:eastAsiaTheme="minorEastAsia"/>
        </w:rPr>
        <w:t xml:space="preserve"> </w:t>
      </w:r>
      <w:r w:rsidR="005A3779">
        <w:rPr>
          <w:rFonts w:eastAsiaTheme="minorEastAsia"/>
        </w:rPr>
        <w:t>higher</w:t>
      </w:r>
      <w:r w:rsidR="00DA42F6">
        <w:rPr>
          <w:rFonts w:eastAsiaTheme="minorEastAsia"/>
        </w:rPr>
        <w:t xml:space="preserve"> </w:t>
      </w:r>
      <m:oMath>
        <m:sSub>
          <m:sSubPr>
            <m:ctrlPr>
              <w:ins w:id="76"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9453E6">
        <w:rPr>
          <w:rFonts w:eastAsiaTheme="minorEastAsia"/>
        </w:rPr>
        <w:t xml:space="preserve">. </w:t>
      </w:r>
      <w:r>
        <w:rPr>
          <w:rFonts w:eastAsiaTheme="minorEastAsia"/>
        </w:rPr>
        <w:t xml:space="preserve">Without underplating, the model resembles the EVP </w:t>
      </w:r>
      <w:r w:rsidR="002C7304">
        <w:rPr>
          <w:rFonts w:eastAsiaTheme="minorEastAsia"/>
        </w:rPr>
        <w:t xml:space="preserve">constant </w:t>
      </w:r>
      <w:r w:rsidR="00A2513E">
        <w:rPr>
          <w:rFonts w:eastAsiaTheme="minorEastAsia"/>
        </w:rPr>
        <w:t>thermal</w:t>
      </w:r>
      <w:r w:rsidR="00440162">
        <w:rPr>
          <w:rFonts w:eastAsiaTheme="minorEastAsia"/>
        </w:rPr>
        <w:t xml:space="preserve"> structure</w:t>
      </w:r>
      <w:r w:rsidR="00A2513E">
        <w:rPr>
          <w:rFonts w:eastAsiaTheme="minorEastAsia"/>
        </w:rPr>
        <w:t xml:space="preserve"> models (F</w:t>
      </w:r>
      <w:r>
        <w:rPr>
          <w:rFonts w:eastAsiaTheme="minorEastAsia"/>
        </w:rPr>
        <w:t>igure</w:t>
      </w:r>
      <w:r w:rsidR="00A2513E">
        <w:rPr>
          <w:rFonts w:eastAsiaTheme="minorEastAsia"/>
        </w:rPr>
        <w:t>s</w:t>
      </w:r>
      <w:r>
        <w:rPr>
          <w:rFonts w:eastAsiaTheme="minorEastAsia"/>
        </w:rPr>
        <w:t xml:space="preserve"> </w:t>
      </w:r>
      <w:r w:rsidR="002C7304">
        <w:rPr>
          <w:rFonts w:eastAsiaTheme="minorEastAsia"/>
        </w:rPr>
        <w:t>6&amp;7</w:t>
      </w:r>
      <w:r>
        <w:rPr>
          <w:rFonts w:eastAsiaTheme="minorEastAsia"/>
        </w:rPr>
        <w:t>)</w:t>
      </w:r>
      <w:r w:rsidR="00B75D97">
        <w:rPr>
          <w:rFonts w:eastAsiaTheme="minorEastAsia"/>
        </w:rPr>
        <w:t xml:space="preserve"> and the </w:t>
      </w:r>
      <w:r w:rsidR="00F46B46">
        <w:rPr>
          <w:rFonts w:eastAsiaTheme="minorEastAsia"/>
        </w:rPr>
        <w:t xml:space="preserve">magmatic </w:t>
      </w:r>
      <w:r w:rsidR="00B75D97">
        <w:rPr>
          <w:rFonts w:eastAsiaTheme="minorEastAsia"/>
        </w:rPr>
        <w:t>loads are compensated in the lower crust</w:t>
      </w:r>
      <w:r>
        <w:rPr>
          <w:rFonts w:eastAsiaTheme="minorEastAsia"/>
        </w:rPr>
        <w:t xml:space="preserve">. </w:t>
      </w:r>
      <w:r w:rsidR="0081345D">
        <w:rPr>
          <w:rFonts w:eastAsiaTheme="minorEastAsia"/>
        </w:rPr>
        <w:t>With underplating, the lower cru</w:t>
      </w:r>
      <w:r w:rsidR="00B75D97">
        <w:rPr>
          <w:rFonts w:eastAsiaTheme="minorEastAsia"/>
        </w:rPr>
        <w:t>stal intrusion takes up the space for SDRs to subside and mantle partially become</w:t>
      </w:r>
      <w:r w:rsidR="00F64F46">
        <w:rPr>
          <w:rFonts w:eastAsiaTheme="minorEastAsia"/>
        </w:rPr>
        <w:t>s</w:t>
      </w:r>
      <w:r w:rsidR="00B75D97">
        <w:rPr>
          <w:rFonts w:eastAsiaTheme="minorEastAsia"/>
        </w:rPr>
        <w:t xml:space="preserve"> the compensating layer</w:t>
      </w:r>
      <w:r w:rsidR="008176DF">
        <w:rPr>
          <w:rFonts w:eastAsiaTheme="minorEastAsia"/>
        </w:rPr>
        <w:t xml:space="preserve"> </w:t>
      </w:r>
      <w:r w:rsidR="008176DF" w:rsidRPr="00ED57DF">
        <w:rPr>
          <w:rFonts w:eastAsiaTheme="minorEastAsia"/>
        </w:rPr>
        <w:t>depending on how strong the crust and mantle are coupled</w:t>
      </w:r>
      <w:r w:rsidR="00B75D97" w:rsidRPr="00ED57DF">
        <w:rPr>
          <w:rFonts w:eastAsiaTheme="minorEastAsia"/>
        </w:rPr>
        <w:t>.</w:t>
      </w:r>
      <w:r w:rsidR="004006EC">
        <w:rPr>
          <w:rFonts w:eastAsiaTheme="minorEastAsia"/>
        </w:rPr>
        <w:t xml:space="preserve"> For </w:t>
      </w:r>
      <w:r w:rsidR="00093946">
        <w:rPr>
          <w:rFonts w:eastAsiaTheme="minorEastAsia"/>
        </w:rPr>
        <w:t>strong crust-mantle coupling</w:t>
      </w:r>
      <w:r w:rsidR="002C7304">
        <w:rPr>
          <w:rFonts w:eastAsiaTheme="minorEastAsia"/>
        </w:rPr>
        <w:t xml:space="preserve"> (</w:t>
      </w:r>
      <w:r w:rsidR="009520DD">
        <w:rPr>
          <w:rFonts w:eastAsiaTheme="minorEastAsia"/>
        </w:rPr>
        <w:t xml:space="preserve">as they are here for </w:t>
      </w:r>
      <w:r w:rsidR="00A62621">
        <w:rPr>
          <w:rFonts w:eastAsiaTheme="minorEastAsia"/>
        </w:rPr>
        <w:t>dry plagioclase</w:t>
      </w:r>
      <w:r w:rsidR="002C7304">
        <w:rPr>
          <w:rFonts w:eastAsiaTheme="minorEastAsia"/>
        </w:rPr>
        <w:t>)</w:t>
      </w:r>
      <w:r w:rsidR="00B75D97">
        <w:rPr>
          <w:rFonts w:eastAsiaTheme="minorEastAsia"/>
        </w:rPr>
        <w:t xml:space="preserve">, the lower crustal intrusion acts as a bridge </w:t>
      </w:r>
      <w:r w:rsidR="00C2753B">
        <w:rPr>
          <w:rFonts w:eastAsiaTheme="minorEastAsia"/>
        </w:rPr>
        <w:t xml:space="preserve">for mantle to fully compensate the </w:t>
      </w:r>
      <w:r w:rsidR="00185D7F">
        <w:rPr>
          <w:rFonts w:eastAsiaTheme="minorEastAsia"/>
        </w:rPr>
        <w:t>magmatic</w:t>
      </w:r>
      <w:r w:rsidR="00C2753B">
        <w:rPr>
          <w:rFonts w:eastAsiaTheme="minorEastAsia"/>
        </w:rPr>
        <w:t xml:space="preserve"> loads and this </w:t>
      </w:r>
      <w:r w:rsidR="00B75D97">
        <w:rPr>
          <w:rFonts w:eastAsiaTheme="minorEastAsia"/>
        </w:rPr>
        <w:t>lead</w:t>
      </w:r>
      <w:r w:rsidR="00C2753B">
        <w:rPr>
          <w:rFonts w:eastAsiaTheme="minorEastAsia"/>
        </w:rPr>
        <w:t>s</w:t>
      </w:r>
      <w:r w:rsidR="00B75D97">
        <w:rPr>
          <w:rFonts w:eastAsiaTheme="minorEastAsia"/>
        </w:rPr>
        <w:t xml:space="preserve"> to </w:t>
      </w:r>
      <w:r w:rsidR="00C2753B">
        <w:rPr>
          <w:rFonts w:eastAsiaTheme="minorEastAsia"/>
        </w:rPr>
        <w:t xml:space="preserve">a </w:t>
      </w:r>
      <w:r w:rsidR="00B75D97">
        <w:rPr>
          <w:rFonts w:eastAsiaTheme="minorEastAsia"/>
        </w:rPr>
        <w:t>4</w:t>
      </w:r>
      <w:r w:rsidR="00E67575">
        <w:rPr>
          <w:rFonts w:eastAsiaTheme="minorEastAsia"/>
        </w:rPr>
        <w:t>9</w:t>
      </w:r>
      <w:r w:rsidR="00B75D97">
        <w:rPr>
          <w:rFonts w:eastAsiaTheme="minorEastAsia"/>
        </w:rPr>
        <w:t xml:space="preserve">% </w:t>
      </w:r>
      <w:r w:rsidR="00C2753B">
        <w:rPr>
          <w:rFonts w:eastAsiaTheme="minorEastAsia"/>
        </w:rPr>
        <w:t xml:space="preserve">reduction </w:t>
      </w:r>
      <w:r w:rsidR="00643B89">
        <w:rPr>
          <w:rFonts w:eastAsiaTheme="minorEastAsia"/>
        </w:rPr>
        <w:t>in</w:t>
      </w:r>
      <w:r w:rsidR="00B75D97">
        <w:rPr>
          <w:rFonts w:eastAsiaTheme="minorEastAsia"/>
        </w:rPr>
        <w:t xml:space="preserve"> SDRs thickness</w:t>
      </w:r>
      <w:r w:rsidR="001B3120">
        <w:rPr>
          <w:rFonts w:eastAsiaTheme="minorEastAsia"/>
        </w:rPr>
        <w:t xml:space="preserve"> and 2</w:t>
      </w:r>
      <w:r w:rsidR="00E67575">
        <w:rPr>
          <w:rFonts w:eastAsiaTheme="minorEastAsia"/>
        </w:rPr>
        <w:t>2</w:t>
      </w:r>
      <w:r w:rsidR="001B3120">
        <w:rPr>
          <w:rFonts w:eastAsiaTheme="minorEastAsia"/>
        </w:rPr>
        <w:t>% increase</w:t>
      </w:r>
      <w:r w:rsidR="00B75D97">
        <w:rPr>
          <w:rFonts w:eastAsiaTheme="minorEastAsia"/>
        </w:rPr>
        <w:t xml:space="preserve"> </w:t>
      </w:r>
      <w:r w:rsidR="002759B9">
        <w:rPr>
          <w:rFonts w:eastAsiaTheme="minorEastAsia"/>
        </w:rPr>
        <w:t>in</w:t>
      </w:r>
      <w:r w:rsidR="001B3120">
        <w:rPr>
          <w:rFonts w:eastAsiaTheme="minorEastAsia"/>
        </w:rPr>
        <w:t xml:space="preserve"> Te </w:t>
      </w:r>
      <w:r w:rsidR="00B75D97">
        <w:rPr>
          <w:rFonts w:eastAsiaTheme="minorEastAsia"/>
        </w:rPr>
        <w:t xml:space="preserve">than </w:t>
      </w:r>
      <w:r w:rsidR="00E359E2">
        <w:rPr>
          <w:rFonts w:eastAsiaTheme="minorEastAsia"/>
        </w:rPr>
        <w:t xml:space="preserve">that </w:t>
      </w:r>
      <w:r w:rsidR="00C2753B">
        <w:rPr>
          <w:rFonts w:eastAsiaTheme="minorEastAsia"/>
        </w:rPr>
        <w:t xml:space="preserve">for </w:t>
      </w:r>
      <w:r w:rsidR="003A1EC0">
        <w:rPr>
          <w:rFonts w:eastAsiaTheme="minorEastAsia"/>
        </w:rPr>
        <w:t xml:space="preserve">models with </w:t>
      </w:r>
      <w:r w:rsidR="00C2753B">
        <w:rPr>
          <w:rFonts w:eastAsiaTheme="minorEastAsia"/>
        </w:rPr>
        <w:t>compensation</w:t>
      </w:r>
      <w:r w:rsidR="00B75D97">
        <w:rPr>
          <w:rFonts w:eastAsiaTheme="minorEastAsia"/>
        </w:rPr>
        <w:t xml:space="preserve"> in the lower crust. For our results where crust and mantle are partially coupled, the lower crustal intrusion is “squeezed” out by the subsiding magmatic loading</w:t>
      </w:r>
      <w:r w:rsidR="00A62621">
        <w:rPr>
          <w:rFonts w:eastAsiaTheme="minorEastAsia"/>
        </w:rPr>
        <w:t xml:space="preserve"> (dry quartz)</w:t>
      </w:r>
      <w:r w:rsidR="00B75D97">
        <w:rPr>
          <w:rFonts w:eastAsiaTheme="minorEastAsia"/>
        </w:rPr>
        <w:t xml:space="preserve">. </w:t>
      </w:r>
      <w:r w:rsidR="008C259C">
        <w:rPr>
          <w:rFonts w:eastAsiaTheme="minorEastAsia"/>
        </w:rPr>
        <w:t>T</w:t>
      </w:r>
      <w:r w:rsidR="00B75D97">
        <w:rPr>
          <w:rFonts w:eastAsiaTheme="minorEastAsia"/>
        </w:rPr>
        <w:t>his “squee</w:t>
      </w:r>
      <w:r w:rsidR="00684A5E">
        <w:rPr>
          <w:rFonts w:eastAsiaTheme="minorEastAsia"/>
        </w:rPr>
        <w:t xml:space="preserve">zing” </w:t>
      </w:r>
      <w:r w:rsidR="00B20A94">
        <w:rPr>
          <w:rFonts w:eastAsiaTheme="minorEastAsia"/>
        </w:rPr>
        <w:t>behavior</w:t>
      </w:r>
      <w:r w:rsidR="00266874">
        <w:rPr>
          <w:rFonts w:eastAsiaTheme="minorEastAsia"/>
        </w:rPr>
        <w:t xml:space="preserve"> </w:t>
      </w:r>
      <w:r w:rsidR="00AD776A">
        <w:rPr>
          <w:rFonts w:eastAsiaTheme="minorEastAsia"/>
        </w:rPr>
        <w:t xml:space="preserve">induces </w:t>
      </w:r>
      <w:r w:rsidR="00684A5E">
        <w:rPr>
          <w:rFonts w:eastAsiaTheme="minorEastAsia"/>
        </w:rPr>
        <w:t>resistance to the</w:t>
      </w:r>
      <w:r w:rsidR="00B75D97">
        <w:rPr>
          <w:rFonts w:eastAsiaTheme="minorEastAsia"/>
        </w:rPr>
        <w:t xml:space="preserve"> SDRs </w:t>
      </w:r>
      <w:r w:rsidR="00684A5E">
        <w:rPr>
          <w:rFonts w:eastAsiaTheme="minorEastAsia"/>
        </w:rPr>
        <w:t>subsidence</w:t>
      </w:r>
      <w:r w:rsidR="009176C7">
        <w:rPr>
          <w:rFonts w:eastAsiaTheme="minorEastAsia"/>
        </w:rPr>
        <w:t xml:space="preserve"> and causes </w:t>
      </w:r>
      <w:r w:rsidR="00601AEF">
        <w:rPr>
          <w:rFonts w:eastAsiaTheme="minorEastAsia"/>
        </w:rPr>
        <w:t xml:space="preserve">29% reduction </w:t>
      </w:r>
      <w:r w:rsidR="00A92B14">
        <w:rPr>
          <w:rFonts w:eastAsiaTheme="minorEastAsia"/>
        </w:rPr>
        <w:t>in</w:t>
      </w:r>
      <w:r w:rsidR="00601AEF">
        <w:rPr>
          <w:rFonts w:eastAsiaTheme="minorEastAsia"/>
        </w:rPr>
        <w:t xml:space="preserve"> SDRs thickness and 12% increase </w:t>
      </w:r>
      <w:r w:rsidR="00571AA6">
        <w:rPr>
          <w:rFonts w:eastAsiaTheme="minorEastAsia"/>
        </w:rPr>
        <w:t>in</w:t>
      </w:r>
      <w:r w:rsidR="00601AEF">
        <w:rPr>
          <w:rFonts w:eastAsiaTheme="minorEastAsia"/>
        </w:rPr>
        <w:t xml:space="preserve"> Te</w:t>
      </w:r>
      <w:r w:rsidR="00B75D97">
        <w:rPr>
          <w:rFonts w:eastAsiaTheme="minorEastAsia"/>
        </w:rPr>
        <w:t xml:space="preserve">. </w:t>
      </w:r>
      <w:r w:rsidR="00630195">
        <w:rPr>
          <w:rFonts w:eastAsiaTheme="minorEastAsia"/>
        </w:rPr>
        <w:t>Desp</w:t>
      </w:r>
      <w:r w:rsidR="002D496A">
        <w:rPr>
          <w:rFonts w:eastAsiaTheme="minorEastAsia"/>
        </w:rPr>
        <w:t xml:space="preserve">ite the complexity </w:t>
      </w:r>
      <w:r w:rsidR="00630195">
        <w:rPr>
          <w:rFonts w:eastAsiaTheme="minorEastAsia"/>
        </w:rPr>
        <w:t>induced</w:t>
      </w:r>
      <w:r w:rsidR="002D496A">
        <w:rPr>
          <w:rFonts w:eastAsiaTheme="minorEastAsia"/>
        </w:rPr>
        <w:t xml:space="preserve"> by underplating</w:t>
      </w:r>
      <w:r w:rsidR="0021047D">
        <w:rPr>
          <w:rFonts w:eastAsiaTheme="minorEastAsia"/>
        </w:rPr>
        <w:t xml:space="preserve">, namely, </w:t>
      </w:r>
      <w:r w:rsidR="004F11A9">
        <w:rPr>
          <w:rFonts w:eastAsiaTheme="minorEastAsia"/>
        </w:rPr>
        <w:t xml:space="preserve">decreasing </w:t>
      </w:r>
      <m:oMath>
        <m:sSub>
          <m:sSubPr>
            <m:ctrlPr>
              <w:ins w:id="77"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4F11A9">
        <w:rPr>
          <w:rFonts w:eastAsiaTheme="minorEastAsia"/>
          <w:lang w:eastAsia="zh-CN"/>
        </w:rPr>
        <w:t xml:space="preserve"> and increasing Te</w:t>
      </w:r>
      <w:r w:rsidR="00630195">
        <w:rPr>
          <w:rFonts w:eastAsiaTheme="minorEastAsia"/>
        </w:rPr>
        <w:t xml:space="preserve">, the </w:t>
      </w:r>
      <w:r w:rsidR="00BC499C">
        <w:rPr>
          <w:rFonts w:eastAsiaTheme="minorEastAsia"/>
        </w:rPr>
        <w:t xml:space="preserve">Te estimations derived from the two </w:t>
      </w:r>
      <w:r w:rsidR="00630195">
        <w:rPr>
          <w:rFonts w:eastAsiaTheme="minorEastAsia"/>
        </w:rPr>
        <w:t>observables (</w:t>
      </w:r>
      <m:oMath>
        <m:sSub>
          <m:sSubPr>
            <m:ctrlPr>
              <w:ins w:id="78"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A50DC7">
        <w:rPr>
          <w:rFonts w:eastAsia="SimSun"/>
        </w:rPr>
        <w:t xml:space="preserve"> and</w:t>
      </w:r>
      <w:r w:rsidR="00630195">
        <w:rPr>
          <w:rFonts w:eastAsia="SimSun"/>
        </w:rPr>
        <w:t xml:space="preserve"> </w:t>
      </w:r>
      <m:oMath>
        <m:r>
          <w:rPr>
            <w:rFonts w:ascii="Cambria Math" w:eastAsia="SimSun" w:hAnsi="Cambria Math"/>
            <w:color w:val="000000" w:themeColor="text1"/>
          </w:rPr>
          <m:t>γ</m:t>
        </m:r>
      </m:oMath>
      <w:r w:rsidR="00630195">
        <w:rPr>
          <w:rFonts w:eastAsiaTheme="minorEastAsia"/>
        </w:rPr>
        <w:t xml:space="preserve">) are still consistent with each other </w:t>
      </w:r>
      <w:r w:rsidR="002D496A">
        <w:rPr>
          <w:rFonts w:eastAsiaTheme="minorEastAsia"/>
        </w:rPr>
        <w:t xml:space="preserve">and the results fall within </w:t>
      </w:r>
      <w:r w:rsidR="00630195">
        <w:rPr>
          <w:rFonts w:eastAsiaTheme="minorEastAsia"/>
        </w:rPr>
        <w:t>the narrow range of EP thick plat</w:t>
      </w:r>
      <w:r w:rsidR="00A50DC7">
        <w:rPr>
          <w:rFonts w:eastAsiaTheme="minorEastAsia"/>
        </w:rPr>
        <w:t xml:space="preserve">e and EVP thick plate </w:t>
      </w:r>
      <w:r w:rsidR="00BD1F95">
        <w:rPr>
          <w:rFonts w:eastAsiaTheme="minorEastAsia"/>
        </w:rPr>
        <w:t>cases (F</w:t>
      </w:r>
      <w:r w:rsidR="00A50DC7">
        <w:rPr>
          <w:rFonts w:eastAsiaTheme="minorEastAsia"/>
        </w:rPr>
        <w:t>igure 10</w:t>
      </w:r>
      <w:r w:rsidR="00630195">
        <w:rPr>
          <w:rFonts w:eastAsiaTheme="minorEastAsia"/>
        </w:rPr>
        <w:t>).</w:t>
      </w:r>
      <w:r w:rsidR="00071EA8">
        <w:rPr>
          <w:rFonts w:eastAsiaTheme="minorEastAsia"/>
        </w:rPr>
        <w:t xml:space="preserve"> This means that the effects of underplating to </w:t>
      </w:r>
      <m:oMath>
        <m:sSub>
          <m:sSubPr>
            <m:ctrlPr>
              <w:ins w:id="79"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071EA8">
        <w:rPr>
          <w:rFonts w:eastAsia="SimSun"/>
        </w:rPr>
        <w:t xml:space="preserve"> and </w:t>
      </w:r>
      <m:oMath>
        <m:r>
          <w:rPr>
            <w:rFonts w:ascii="Cambria Math" w:eastAsia="SimSun" w:hAnsi="Cambria Math"/>
            <w:color w:val="000000" w:themeColor="text1"/>
          </w:rPr>
          <m:t>γ</m:t>
        </m:r>
      </m:oMath>
      <w:r w:rsidR="00071EA8">
        <w:rPr>
          <w:rFonts w:eastAsiaTheme="minorEastAsia"/>
        </w:rPr>
        <w:t xml:space="preserve"> are not weighted significantly differently. </w:t>
      </w:r>
      <w:r w:rsidR="00D20827">
        <w:rPr>
          <w:rFonts w:eastAsiaTheme="minorEastAsia"/>
        </w:rPr>
        <w:t xml:space="preserve"> Thus, even with underplating, it is still valid to use </w:t>
      </w:r>
      <w:r w:rsidR="00867E7E">
        <w:rPr>
          <w:rFonts w:eastAsiaTheme="minorEastAsia"/>
        </w:rPr>
        <w:t xml:space="preserve">the average Te derived from </w:t>
      </w:r>
      <m:oMath>
        <m:sSub>
          <m:sSubPr>
            <m:ctrlPr>
              <w:ins w:id="80"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867E7E">
        <w:rPr>
          <w:rFonts w:eastAsia="SimSun"/>
        </w:rPr>
        <w:t xml:space="preserve"> and </w:t>
      </w:r>
      <m:oMath>
        <m:r>
          <w:rPr>
            <w:rFonts w:ascii="Cambria Math" w:eastAsia="SimSun" w:hAnsi="Cambria Math"/>
            <w:color w:val="000000" w:themeColor="text1"/>
          </w:rPr>
          <m:t>γ</m:t>
        </m:r>
      </m:oMath>
      <w:r w:rsidR="00867E7E">
        <w:rPr>
          <w:rFonts w:eastAsiaTheme="minorEastAsia"/>
        </w:rPr>
        <w:t xml:space="preserve"> </w:t>
      </w:r>
      <w:r w:rsidR="00D20827">
        <w:rPr>
          <w:rFonts w:eastAsiaTheme="minorEastAsia"/>
        </w:rPr>
        <w:t>to estimate</w:t>
      </w:r>
      <w:r w:rsidR="00D5493B">
        <w:rPr>
          <w:rFonts w:eastAsiaTheme="minorEastAsia"/>
        </w:rPr>
        <w:t xml:space="preserve"> </w:t>
      </w:r>
      <m:oMath>
        <m:sSub>
          <m:sSubPr>
            <m:ctrlPr>
              <w:ins w:id="81"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D5493B">
        <w:rPr>
          <w:rFonts w:eastAsiaTheme="minorEastAsia"/>
        </w:rPr>
        <w:t xml:space="preserve"> from </w:t>
      </w:r>
      <w:r w:rsidR="00D20827">
        <w:rPr>
          <w:rFonts w:eastAsiaTheme="minorEastAsia"/>
        </w:rPr>
        <w:t>Te.</w:t>
      </w:r>
      <w:r w:rsidR="00FF1D9B">
        <w:rPr>
          <w:rFonts w:eastAsiaTheme="minorEastAsia"/>
        </w:rPr>
        <w:t xml:space="preserve"> </w:t>
      </w:r>
      <w:r w:rsidR="00AC6887">
        <w:rPr>
          <w:rFonts w:eastAsiaTheme="minorEastAsia"/>
        </w:rPr>
        <w:t>W</w:t>
      </w:r>
      <w:r w:rsidR="00FF1D9B">
        <w:rPr>
          <w:rFonts w:eastAsiaTheme="minorEastAsia"/>
        </w:rPr>
        <w:t xml:space="preserve">hen information about underplating and </w:t>
      </w:r>
      <w:r w:rsidR="00905A92">
        <w:rPr>
          <w:rFonts w:eastAsiaTheme="minorEastAsia"/>
        </w:rPr>
        <w:t xml:space="preserve">the degree of </w:t>
      </w:r>
      <w:r w:rsidR="00FF1D9B">
        <w:rPr>
          <w:rFonts w:eastAsiaTheme="minorEastAsia"/>
        </w:rPr>
        <w:t xml:space="preserve">crust-mantle coupling is available, </w:t>
      </w:r>
      <w:r w:rsidR="00262FD8">
        <w:rPr>
          <w:rFonts w:eastAsiaTheme="minorEastAsia"/>
        </w:rPr>
        <w:t xml:space="preserve">slight </w:t>
      </w:r>
      <w:r w:rsidR="00905A92">
        <w:rPr>
          <w:rFonts w:eastAsiaTheme="minorEastAsia"/>
        </w:rPr>
        <w:t>adjustment</w:t>
      </w:r>
      <w:r w:rsidR="00840617">
        <w:rPr>
          <w:rFonts w:eastAsiaTheme="minorEastAsia"/>
        </w:rPr>
        <w:t>s</w:t>
      </w:r>
      <w:r w:rsidR="00905A92">
        <w:rPr>
          <w:rFonts w:eastAsiaTheme="minorEastAsia"/>
        </w:rPr>
        <w:t xml:space="preserve"> </w:t>
      </w:r>
      <w:r w:rsidR="00BB71AD">
        <w:rPr>
          <w:rFonts w:eastAsiaTheme="minorEastAsia"/>
        </w:rPr>
        <w:t xml:space="preserve">would yield </w:t>
      </w:r>
      <w:r w:rsidR="00262FD8">
        <w:rPr>
          <w:rFonts w:eastAsiaTheme="minorEastAsia"/>
        </w:rPr>
        <w:t xml:space="preserve">more accurate </w:t>
      </w:r>
      <w:r w:rsidR="00BB71AD">
        <w:rPr>
          <w:rFonts w:eastAsiaTheme="minorEastAsia"/>
        </w:rPr>
        <w:t>estimation</w:t>
      </w:r>
      <w:r w:rsidR="00840617">
        <w:rPr>
          <w:rFonts w:eastAsiaTheme="minorEastAsia"/>
        </w:rPr>
        <w:t>s</w:t>
      </w:r>
      <w:r w:rsidR="00BB71AD">
        <w:rPr>
          <w:rFonts w:eastAsiaTheme="minorEastAsia"/>
        </w:rPr>
        <w:t xml:space="preserve">: decrease </w:t>
      </w:r>
      <m:oMath>
        <m:sSub>
          <m:sSubPr>
            <m:ctrlPr>
              <w:ins w:id="82" w:author="Tian Xiaochuan" w:date="2019-02-23T10:58:00Z">
                <w:rPr>
                  <w:rFonts w:ascii="Cambria Math" w:hAnsi="Cambria Math"/>
                  <w:i/>
                  <w:lang w:eastAsia="zh-CN"/>
                </w:rPr>
              </w:ins>
            </m:ctrlPr>
          </m:sSubPr>
          <m:e>
            <m:r>
              <w:rPr>
                <w:rFonts w:ascii="Cambria Math" w:hAnsi="Cambria Math"/>
                <w:lang w:eastAsia="zh-CN"/>
              </w:rPr>
              <m:t>H</m:t>
            </m:r>
          </m:e>
          <m:sub>
            <m:r>
              <w:rPr>
                <w:rFonts w:ascii="Cambria Math" w:hAnsi="Cambria Math"/>
                <w:lang w:eastAsia="zh-CN"/>
              </w:rPr>
              <m:t>L</m:t>
            </m:r>
          </m:sub>
        </m:sSub>
      </m:oMath>
      <w:r w:rsidR="00BB71AD">
        <w:rPr>
          <w:rFonts w:eastAsiaTheme="minorEastAsia"/>
          <w:lang w:eastAsia="zh-CN"/>
        </w:rPr>
        <w:t xml:space="preserve"> by 12% </w:t>
      </w:r>
      <w:r w:rsidR="00A764BF">
        <w:rPr>
          <w:rFonts w:eastAsiaTheme="minorEastAsia"/>
          <w:lang w:eastAsia="zh-CN"/>
        </w:rPr>
        <w:t xml:space="preserve">for </w:t>
      </w:r>
      <w:r w:rsidR="00BB71AD">
        <w:rPr>
          <w:rFonts w:eastAsiaTheme="minorEastAsia"/>
          <w:lang w:eastAsia="zh-CN"/>
        </w:rPr>
        <w:t xml:space="preserve">partial </w:t>
      </w:r>
      <w:r w:rsidR="00A764BF">
        <w:rPr>
          <w:rFonts w:eastAsiaTheme="minorEastAsia"/>
          <w:lang w:eastAsia="zh-CN"/>
        </w:rPr>
        <w:t xml:space="preserve">crust-mantle </w:t>
      </w:r>
      <w:r w:rsidR="00BB71AD">
        <w:rPr>
          <w:rFonts w:eastAsiaTheme="minorEastAsia"/>
          <w:lang w:eastAsia="zh-CN"/>
        </w:rPr>
        <w:t>coupl</w:t>
      </w:r>
      <w:r w:rsidR="00A764BF">
        <w:rPr>
          <w:rFonts w:eastAsiaTheme="minorEastAsia"/>
          <w:lang w:eastAsia="zh-CN"/>
        </w:rPr>
        <w:t>ing</w:t>
      </w:r>
      <w:r w:rsidR="00BB71AD">
        <w:rPr>
          <w:rFonts w:eastAsiaTheme="minorEastAsia"/>
          <w:lang w:eastAsia="zh-CN"/>
        </w:rPr>
        <w:t xml:space="preserve"> to 18% </w:t>
      </w:r>
      <w:r w:rsidR="00A764BF">
        <w:rPr>
          <w:rFonts w:eastAsiaTheme="minorEastAsia"/>
          <w:lang w:eastAsia="zh-CN"/>
        </w:rPr>
        <w:t xml:space="preserve">for </w:t>
      </w:r>
      <w:r w:rsidR="00BB71AD">
        <w:rPr>
          <w:rFonts w:eastAsiaTheme="minorEastAsia"/>
          <w:lang w:eastAsia="zh-CN"/>
        </w:rPr>
        <w:t>fully coupled</w:t>
      </w:r>
      <w:r w:rsidR="00A764BF">
        <w:rPr>
          <w:rFonts w:eastAsiaTheme="minorEastAsia"/>
          <w:lang w:eastAsia="zh-CN"/>
        </w:rPr>
        <w:t xml:space="preserve"> crust and mantle</w:t>
      </w:r>
      <w:r w:rsidR="00BB71AD">
        <w:rPr>
          <w:rFonts w:eastAsiaTheme="minorEastAsia"/>
          <w:lang w:eastAsia="zh-CN"/>
        </w:rPr>
        <w:t xml:space="preserve">. </w:t>
      </w:r>
    </w:p>
    <w:p w14:paraId="30E7CFCD" w14:textId="06B4DD37" w:rsidR="00EE7612" w:rsidRDefault="001D6609" w:rsidP="0094591E">
      <w:pPr>
        <w:pStyle w:val="Text"/>
        <w:rPr>
          <w:rFonts w:eastAsiaTheme="minorHAnsi"/>
        </w:rPr>
      </w:pPr>
      <w:r>
        <w:t>W</w:t>
      </w:r>
      <w:r w:rsidRPr="00C02088">
        <w:rPr>
          <w:rFonts w:hint="eastAsia"/>
        </w:rPr>
        <w:t xml:space="preserve">e summarize </w:t>
      </w:r>
      <w:r w:rsidR="007C777E">
        <w:t xml:space="preserve">all </w:t>
      </w:r>
      <w:r w:rsidR="00A173E6">
        <w:t xml:space="preserve">the </w:t>
      </w:r>
      <w:r w:rsidRPr="00C02088">
        <w:rPr>
          <w:rFonts w:hint="eastAsia"/>
        </w:rPr>
        <w:t xml:space="preserve">model results in </w:t>
      </w:r>
      <w:r w:rsidR="005D08B1">
        <w:t>F</w:t>
      </w:r>
      <w:r w:rsidR="007B2BF2">
        <w:t>igure 10</w:t>
      </w:r>
      <w:r w:rsidR="00C45F9A">
        <w:t xml:space="preserve"> </w:t>
      </w:r>
      <w:r w:rsidR="00E93354">
        <w:t>(</w:t>
      </w:r>
      <w:r w:rsidR="00C45F9A">
        <w:t>Model parame</w:t>
      </w:r>
      <w:r w:rsidR="00D305F5">
        <w:t>ters are summarized in Table S3;</w:t>
      </w:r>
      <w:r w:rsidR="00C45F9A">
        <w:t xml:space="preserve"> Model videos are uploaded on </w:t>
      </w:r>
      <w:hyperlink r:id="rId8" w:tooltip="Press Ctrl/Cmd + C to copy" w:history="1">
        <w:r w:rsidR="00CE1AE7" w:rsidRPr="00CE1AE7">
          <w:rPr>
            <w:rFonts w:ascii="Arial" w:hAnsi="Arial" w:cs="Arial"/>
            <w:b/>
            <w:bCs/>
            <w:color w:val="464646"/>
            <w:sz w:val="21"/>
            <w:szCs w:val="21"/>
          </w:rPr>
          <w:t>https://doi.org/10.6084/m9.figshare.4573510.v1</w:t>
        </w:r>
      </w:hyperlink>
      <w:r w:rsidR="00CE1AE7">
        <w:t>).</w:t>
      </w:r>
      <w:r w:rsidRPr="00C02088">
        <w:t xml:space="preserve"> </w:t>
      </w:r>
      <w:r w:rsidR="009D1712">
        <w:rPr>
          <w:rFonts w:eastAsia="SimSun"/>
        </w:rPr>
        <w:t>EP thick plate models with long-</w:t>
      </w:r>
      <w:r w:rsidRPr="00C02088">
        <w:rPr>
          <w:rFonts w:eastAsia="SimSun"/>
        </w:rPr>
        <w:t>term</w:t>
      </w:r>
      <w:r w:rsidR="00FD2A1E">
        <w:rPr>
          <w:rFonts w:eastAsia="SimSun"/>
        </w:rPr>
        <w:t xml:space="preserve"> extension show </w:t>
      </w:r>
      <w:r w:rsidR="000F72CB">
        <w:rPr>
          <w:rFonts w:eastAsia="SimSun"/>
        </w:rPr>
        <w:t>a linear relationship of Te = 0.</w:t>
      </w:r>
      <w:r w:rsidR="00FD2A1E">
        <w:rPr>
          <w:rFonts w:eastAsia="SimSun"/>
        </w:rPr>
        <w:t>4</w:t>
      </w:r>
      <w:r w:rsidR="000C07CC">
        <w:rPr>
          <w:rFonts w:eastAsia="SimSun"/>
        </w:rPr>
        <w:t>9</w:t>
      </w:r>
      <w:r w:rsidR="000F72CB">
        <w:rPr>
          <w:rFonts w:eastAsia="SimSun"/>
        </w:rPr>
        <w:t>H</w:t>
      </w:r>
      <w:r w:rsidR="000F72CB" w:rsidRPr="000F72CB">
        <w:rPr>
          <w:rFonts w:eastAsia="SimSun"/>
          <w:sz w:val="16"/>
        </w:rPr>
        <w:t>L</w:t>
      </w:r>
      <w:r w:rsidRPr="00C02088">
        <w:rPr>
          <w:rFonts w:eastAsia="SimSun"/>
        </w:rPr>
        <w:t xml:space="preserve">. Increasing cohesion from 20 </w:t>
      </w:r>
      <w:proofErr w:type="spellStart"/>
      <w:r w:rsidRPr="00C02088">
        <w:rPr>
          <w:rFonts w:eastAsia="SimSun"/>
        </w:rPr>
        <w:t>MPa</w:t>
      </w:r>
      <w:proofErr w:type="spellEnd"/>
      <w:r w:rsidRPr="00C02088">
        <w:rPr>
          <w:rFonts w:eastAsia="SimSun"/>
        </w:rPr>
        <w:t xml:space="preserve"> to 40 </w:t>
      </w:r>
      <w:proofErr w:type="spellStart"/>
      <w:r w:rsidRPr="00C02088">
        <w:rPr>
          <w:rFonts w:eastAsia="SimSun"/>
        </w:rPr>
        <w:t>MPa</w:t>
      </w:r>
      <w:proofErr w:type="spellEnd"/>
      <w:r w:rsidRPr="00C02088">
        <w:rPr>
          <w:rFonts w:eastAsia="SimSun"/>
        </w:rPr>
        <w:t xml:space="preserve"> induces little increase in plate strength. EVP thick plate models with Newtonian rheology and constant thermal s</w:t>
      </w:r>
      <w:r w:rsidR="009D1712">
        <w:rPr>
          <w:rFonts w:eastAsia="SimSun"/>
        </w:rPr>
        <w:t>tructure realistically simulate the</w:t>
      </w:r>
      <w:r w:rsidRPr="00C02088">
        <w:rPr>
          <w:rFonts w:eastAsia="SimSun"/>
        </w:rPr>
        <w:t xml:space="preserve"> density structure evolution by allowing low density roots in the denser lower crust. Concerning effective plate strength, EVP co</w:t>
      </w:r>
      <w:r w:rsidR="00832B2F">
        <w:rPr>
          <w:rFonts w:eastAsia="SimSun"/>
        </w:rPr>
        <w:t>nstant thermal models predict</w:t>
      </w:r>
      <w:r w:rsidR="00D1494D" w:rsidRPr="00D1494D">
        <w:rPr>
          <w:rFonts w:eastAsia="SimSun"/>
        </w:rPr>
        <w:t xml:space="preserve"> </w:t>
      </w:r>
      <w:r w:rsidR="00D1494D">
        <w:rPr>
          <w:rFonts w:eastAsia="SimSun"/>
        </w:rPr>
        <w:t>Te = 0.3</w:t>
      </w:r>
      <w:r w:rsidR="000C07CC">
        <w:rPr>
          <w:rFonts w:eastAsia="SimSun"/>
        </w:rPr>
        <w:t>2</w:t>
      </w:r>
      <w:r w:rsidR="00D1494D">
        <w:rPr>
          <w:rFonts w:eastAsia="SimSun"/>
        </w:rPr>
        <w:t>H</w:t>
      </w:r>
      <w:r w:rsidR="00D1494D" w:rsidRPr="000F72CB">
        <w:rPr>
          <w:rFonts w:eastAsia="SimSun"/>
          <w:sz w:val="16"/>
        </w:rPr>
        <w:t>L</w:t>
      </w:r>
      <w:r w:rsidR="008003B8">
        <w:rPr>
          <w:rFonts w:eastAsia="SimSun"/>
        </w:rPr>
        <w:t xml:space="preserve">. </w:t>
      </w:r>
      <w:r w:rsidR="00FD2A1E">
        <w:rPr>
          <w:rFonts w:eastAsia="SimSun"/>
        </w:rPr>
        <w:t xml:space="preserve">The EVP thermally evolving models fall in between with </w:t>
      </w:r>
      <w:r w:rsidR="00D1494D">
        <w:rPr>
          <w:rFonts w:eastAsia="SimSun"/>
        </w:rPr>
        <w:t>Te = 0.3</w:t>
      </w:r>
      <w:r w:rsidR="000C07CC">
        <w:rPr>
          <w:rFonts w:eastAsia="SimSun"/>
        </w:rPr>
        <w:t>8</w:t>
      </w:r>
      <w:r w:rsidR="00D1494D">
        <w:rPr>
          <w:rFonts w:eastAsia="SimSun"/>
        </w:rPr>
        <w:t>H</w:t>
      </w:r>
      <w:r w:rsidR="00D1494D" w:rsidRPr="000F72CB">
        <w:rPr>
          <w:rFonts w:eastAsia="SimSun"/>
          <w:sz w:val="16"/>
        </w:rPr>
        <w:t>L</w:t>
      </w:r>
      <w:r w:rsidR="00D1494D">
        <w:rPr>
          <w:rFonts w:eastAsia="SimSun"/>
        </w:rPr>
        <w:t xml:space="preserve">. </w:t>
      </w:r>
      <w:r w:rsidR="00B8556F">
        <w:rPr>
          <w:rFonts w:eastAsiaTheme="minorHAnsi"/>
        </w:rPr>
        <w:t xml:space="preserve"> </w:t>
      </w:r>
    </w:p>
    <w:p w14:paraId="1DF6EA96" w14:textId="2A0A0A9A" w:rsidR="00CB6E54" w:rsidRDefault="00CB6E54" w:rsidP="009139D7">
      <w:pPr>
        <w:pStyle w:val="Heading-Main"/>
        <w:rPr>
          <w:rFonts w:eastAsiaTheme="minorHAnsi"/>
        </w:rPr>
      </w:pPr>
      <w:r>
        <w:rPr>
          <w:rFonts w:eastAsiaTheme="minorHAnsi"/>
        </w:rPr>
        <w:t xml:space="preserve">3 </w:t>
      </w:r>
      <w:r w:rsidR="005F0427">
        <w:rPr>
          <w:rFonts w:eastAsiaTheme="minorHAnsi"/>
        </w:rPr>
        <w:t>Analysis of data</w:t>
      </w:r>
    </w:p>
    <w:p w14:paraId="0D60FCB7" w14:textId="0D99835F" w:rsidR="006C2097" w:rsidRDefault="006D28A7" w:rsidP="006C2097">
      <w:pPr>
        <w:pStyle w:val="Text"/>
        <w:rPr>
          <w:rFonts w:eastAsia="SimSun"/>
          <w:color w:val="000000" w:themeColor="text1"/>
          <w:kern w:val="28"/>
        </w:rPr>
      </w:pPr>
      <w:r>
        <w:rPr>
          <w:rFonts w:eastAsiaTheme="minorHAnsi"/>
        </w:rPr>
        <w:t>The major goal of this study is to link the</w:t>
      </w:r>
      <w:r w:rsidR="008507BF">
        <w:rPr>
          <w:rFonts w:eastAsiaTheme="minorHAnsi"/>
        </w:rPr>
        <w:t xml:space="preserve"> seismically</w:t>
      </w:r>
      <w:r>
        <w:rPr>
          <w:rFonts w:eastAsiaTheme="minorHAnsi"/>
        </w:rPr>
        <w:t xml:space="preserve"> observed SDR geometr</w:t>
      </w:r>
      <w:r w:rsidR="008507BF">
        <w:rPr>
          <w:rFonts w:eastAsiaTheme="minorHAnsi"/>
        </w:rPr>
        <w:t xml:space="preserve">ies </w:t>
      </w:r>
      <w:r>
        <w:rPr>
          <w:rFonts w:eastAsiaTheme="minorHAnsi"/>
        </w:rPr>
        <w:t>to lithospheric thickness H</w:t>
      </w:r>
      <w:r w:rsidR="008E59DC" w:rsidRPr="008E59DC">
        <w:rPr>
          <w:rFonts w:eastAsiaTheme="minorHAnsi"/>
          <w:vertAlign w:val="subscript"/>
        </w:rPr>
        <w:t>L</w:t>
      </w:r>
      <w:r w:rsidR="00602293">
        <w:rPr>
          <w:rFonts w:eastAsiaTheme="minorHAnsi"/>
        </w:rPr>
        <w:t>.</w:t>
      </w:r>
      <w:r>
        <w:rPr>
          <w:rFonts w:eastAsiaTheme="minorHAnsi"/>
        </w:rPr>
        <w:t xml:space="preserve"> Previous sections build a framework for achieving th</w:t>
      </w:r>
      <w:r w:rsidR="00994E14">
        <w:rPr>
          <w:rFonts w:eastAsiaTheme="minorHAnsi"/>
        </w:rPr>
        <w:t>is</w:t>
      </w:r>
      <w:r>
        <w:rPr>
          <w:rFonts w:eastAsiaTheme="minorHAnsi"/>
        </w:rPr>
        <w:t xml:space="preserve"> goal. </w:t>
      </w:r>
      <w:r w:rsidR="00994E14">
        <w:rPr>
          <w:rFonts w:eastAsiaTheme="minorHAnsi"/>
        </w:rPr>
        <w:t xml:space="preserve"> </w:t>
      </w:r>
      <w:r>
        <w:rPr>
          <w:rFonts w:eastAsiaTheme="minorHAnsi"/>
        </w:rPr>
        <w:t>Essentially,</w:t>
      </w:r>
      <w:r w:rsidR="00EF7A57">
        <w:rPr>
          <w:rFonts w:eastAsiaTheme="minorHAnsi"/>
        </w:rPr>
        <w:t xml:space="preserve"> the</w:t>
      </w:r>
      <w:r>
        <w:rPr>
          <w:rFonts w:eastAsiaTheme="minorHAnsi"/>
        </w:rPr>
        <w:t xml:space="preserve"> analytic model (ATP) indicates </w:t>
      </w:r>
      <m:oMath>
        <m:sSub>
          <m:sSubPr>
            <m:ctrlPr>
              <w:ins w:id="83"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Pr="00C02088">
        <w:rPr>
          <w:rFonts w:eastAsia="SimSun"/>
        </w:rPr>
        <w:t xml:space="preserve"> and </w:t>
      </w:r>
      <m:oMath>
        <m:r>
          <w:rPr>
            <w:rFonts w:ascii="Cambria Math" w:eastAsia="SimSun" w:hAnsi="Cambria Math"/>
            <w:color w:val="000000" w:themeColor="text1"/>
            <w:kern w:val="28"/>
          </w:rPr>
          <m:t>γ</m:t>
        </m:r>
      </m:oMath>
      <w:r>
        <w:rPr>
          <w:rFonts w:eastAsia="SimSun"/>
          <w:color w:val="000000" w:themeColor="text1"/>
          <w:kern w:val="28"/>
        </w:rPr>
        <w:t xml:space="preserve"> are two useful and observable parameters</w:t>
      </w:r>
      <w:r w:rsidR="00EF7A57">
        <w:rPr>
          <w:rFonts w:eastAsia="SimSun"/>
          <w:color w:val="000000" w:themeColor="text1"/>
          <w:kern w:val="28"/>
        </w:rPr>
        <w:t xml:space="preserve"> that can be related to the effective elastic thickness Te</w:t>
      </w:r>
      <w:r>
        <w:rPr>
          <w:rFonts w:eastAsia="SimSun"/>
          <w:color w:val="000000" w:themeColor="text1"/>
          <w:kern w:val="28"/>
        </w:rPr>
        <w:t xml:space="preserve"> in both models and data</w:t>
      </w:r>
      <w:r w:rsidR="006C2097">
        <w:rPr>
          <w:rFonts w:eastAsia="SimSun"/>
          <w:color w:val="000000" w:themeColor="text1"/>
          <w:kern w:val="28"/>
        </w:rPr>
        <w:t>.</w:t>
      </w:r>
      <w:r w:rsidR="005F58EE">
        <w:rPr>
          <w:rFonts w:eastAsia="SimSun"/>
          <w:color w:val="000000" w:themeColor="text1"/>
          <w:kern w:val="28"/>
        </w:rPr>
        <w:t xml:space="preserve"> </w:t>
      </w:r>
      <w:r w:rsidR="006C2097">
        <w:rPr>
          <w:rFonts w:eastAsia="SimSun"/>
          <w:color w:val="000000" w:themeColor="text1"/>
          <w:kern w:val="28"/>
        </w:rPr>
        <w:t xml:space="preserve"> </w:t>
      </w:r>
      <w:r w:rsidR="00803DEA">
        <w:rPr>
          <w:rFonts w:eastAsia="SimSun"/>
          <w:color w:val="000000" w:themeColor="text1"/>
          <w:kern w:val="28"/>
        </w:rPr>
        <w:t>Numerical models build a quantitative relationship between Te and H</w:t>
      </w:r>
      <w:r w:rsidR="008E59DC" w:rsidRPr="008E59DC">
        <w:rPr>
          <w:rFonts w:eastAsia="SimSun"/>
          <w:color w:val="000000" w:themeColor="text1"/>
          <w:kern w:val="28"/>
          <w:vertAlign w:val="subscript"/>
        </w:rPr>
        <w:t>L</w:t>
      </w:r>
      <w:r w:rsidR="00803DEA">
        <w:rPr>
          <w:rFonts w:eastAsia="SimSun"/>
          <w:color w:val="000000" w:themeColor="text1"/>
          <w:kern w:val="28"/>
        </w:rPr>
        <w:t xml:space="preserve">. </w:t>
      </w:r>
      <w:r w:rsidR="005F58EE">
        <w:rPr>
          <w:rFonts w:eastAsia="SimSun"/>
          <w:color w:val="000000" w:themeColor="text1"/>
          <w:kern w:val="28"/>
        </w:rPr>
        <w:t>Using</w:t>
      </w:r>
      <w:r w:rsidR="00803DEA">
        <w:rPr>
          <w:rFonts w:eastAsia="SimSun"/>
          <w:color w:val="000000" w:themeColor="text1"/>
          <w:kern w:val="28"/>
        </w:rPr>
        <w:t xml:space="preserve"> this relationship </w:t>
      </w:r>
      <w:r w:rsidR="005F58EE">
        <w:rPr>
          <w:rFonts w:eastAsia="SimSun"/>
          <w:color w:val="000000" w:themeColor="text1"/>
          <w:kern w:val="28"/>
        </w:rPr>
        <w:t>and measuring</w:t>
      </w:r>
      <w:r w:rsidR="00803DEA">
        <w:rPr>
          <w:rFonts w:eastAsia="SimSun"/>
          <w:color w:val="000000" w:themeColor="text1"/>
          <w:kern w:val="28"/>
        </w:rPr>
        <w:t xml:space="preserve"> </w:t>
      </w:r>
      <m:oMath>
        <m:sSub>
          <m:sSubPr>
            <m:ctrlPr>
              <w:ins w:id="84"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CC135F" w:rsidRPr="00C02088">
        <w:rPr>
          <w:rFonts w:eastAsia="SimSun"/>
        </w:rPr>
        <w:t xml:space="preserve"> and </w:t>
      </w:r>
      <m:oMath>
        <m:r>
          <w:rPr>
            <w:rFonts w:ascii="Cambria Math" w:eastAsia="SimSun" w:hAnsi="Cambria Math"/>
            <w:color w:val="000000" w:themeColor="text1"/>
            <w:kern w:val="28"/>
          </w:rPr>
          <m:t>γ</m:t>
        </m:r>
      </m:oMath>
      <w:r w:rsidR="00CC135F">
        <w:rPr>
          <w:rFonts w:eastAsia="SimSun"/>
          <w:color w:val="000000" w:themeColor="text1"/>
          <w:kern w:val="28"/>
        </w:rPr>
        <w:t xml:space="preserve"> </w:t>
      </w:r>
      <w:ins w:id="85" w:author="Tian Xiaochuan" w:date="2019-03-11T14:06:00Z">
        <w:r w:rsidR="00F479E8">
          <w:rPr>
            <w:rFonts w:eastAsia="SimSun"/>
            <w:color w:val="000000" w:themeColor="text1"/>
            <w:kern w:val="28"/>
          </w:rPr>
          <w:t xml:space="preserve">from </w:t>
        </w:r>
      </w:ins>
      <w:del w:id="86" w:author="Tian Xiaochuan" w:date="2019-03-11T14:06:00Z">
        <w:r w:rsidR="00CC135F" w:rsidDel="00F479E8">
          <w:rPr>
            <w:rFonts w:eastAsia="SimSun"/>
            <w:color w:val="000000" w:themeColor="text1"/>
            <w:kern w:val="28"/>
          </w:rPr>
          <w:delText>for</w:delText>
        </w:r>
        <w:r w:rsidR="00E26B04" w:rsidDel="00F479E8">
          <w:rPr>
            <w:rFonts w:eastAsia="SimSun"/>
            <w:color w:val="000000" w:themeColor="text1"/>
            <w:kern w:val="28"/>
          </w:rPr>
          <w:delText xml:space="preserve"> </w:delText>
        </w:r>
      </w:del>
      <w:r w:rsidR="00E26B04">
        <w:rPr>
          <w:rFonts w:eastAsia="SimSun"/>
          <w:color w:val="000000" w:themeColor="text1"/>
          <w:kern w:val="28"/>
        </w:rPr>
        <w:t>real</w:t>
      </w:r>
      <w:r w:rsidR="00803DEA">
        <w:rPr>
          <w:rFonts w:eastAsia="SimSun"/>
          <w:color w:val="000000" w:themeColor="text1"/>
          <w:kern w:val="28"/>
        </w:rPr>
        <w:t xml:space="preserve"> SDRs, we </w:t>
      </w:r>
      <w:r w:rsidR="005F58EE">
        <w:rPr>
          <w:rFonts w:eastAsia="SimSun"/>
          <w:color w:val="000000" w:themeColor="text1"/>
          <w:kern w:val="28"/>
        </w:rPr>
        <w:t>can</w:t>
      </w:r>
      <w:r w:rsidR="00803DEA">
        <w:rPr>
          <w:rFonts w:eastAsia="SimSun"/>
          <w:color w:val="000000" w:themeColor="text1"/>
          <w:kern w:val="28"/>
        </w:rPr>
        <w:t xml:space="preserve"> quantify </w:t>
      </w:r>
      <w:r w:rsidR="008E59DC">
        <w:rPr>
          <w:rFonts w:eastAsia="SimSun"/>
          <w:color w:val="000000" w:themeColor="text1"/>
          <w:kern w:val="28"/>
        </w:rPr>
        <w:t>the lithospheric thickness</w:t>
      </w:r>
      <w:r w:rsidR="00D501B9">
        <w:rPr>
          <w:rFonts w:eastAsia="SimSun"/>
          <w:color w:val="000000" w:themeColor="text1"/>
          <w:kern w:val="28"/>
        </w:rPr>
        <w:t xml:space="preserve"> </w:t>
      </w:r>
      <w:r w:rsidR="005F58EE">
        <w:rPr>
          <w:rFonts w:eastAsia="SimSun"/>
          <w:color w:val="000000" w:themeColor="text1"/>
          <w:kern w:val="28"/>
        </w:rPr>
        <w:t>for</w:t>
      </w:r>
      <w:r w:rsidR="006800AE">
        <w:rPr>
          <w:rFonts w:eastAsia="SimSun"/>
          <w:color w:val="000000" w:themeColor="text1"/>
          <w:kern w:val="28"/>
        </w:rPr>
        <w:t xml:space="preserve"> </w:t>
      </w:r>
      <w:r w:rsidR="00803DEA">
        <w:rPr>
          <w:rFonts w:eastAsia="SimSun"/>
          <w:color w:val="000000" w:themeColor="text1"/>
          <w:kern w:val="28"/>
        </w:rPr>
        <w:t>volcanic rift</w:t>
      </w:r>
      <w:r w:rsidR="00E26B04">
        <w:rPr>
          <w:rFonts w:eastAsia="SimSun"/>
          <w:color w:val="000000" w:themeColor="text1"/>
          <w:kern w:val="28"/>
        </w:rPr>
        <w:t>ed</w:t>
      </w:r>
      <w:r w:rsidR="00803DEA">
        <w:rPr>
          <w:rFonts w:eastAsia="SimSun"/>
          <w:color w:val="000000" w:themeColor="text1"/>
          <w:kern w:val="28"/>
        </w:rPr>
        <w:t xml:space="preserve"> margins. </w:t>
      </w:r>
      <w:r w:rsidR="001C41A8">
        <w:rPr>
          <w:rFonts w:eastAsia="SimSun" w:hint="eastAsia"/>
          <w:color w:val="000000" w:themeColor="text1"/>
          <w:kern w:val="28"/>
        </w:rPr>
        <w:t xml:space="preserve">When considering the three-dimensional nature of rifting, the dip angle of SDR for calculating </w:t>
      </w:r>
      <m:oMath>
        <m:r>
          <w:rPr>
            <w:rFonts w:ascii="Cambria Math" w:eastAsia="SimSun" w:hAnsi="Cambria Math"/>
            <w:color w:val="000000" w:themeColor="text1"/>
            <w:kern w:val="28"/>
          </w:rPr>
          <m:t>γ</m:t>
        </m:r>
      </m:oMath>
      <w:r w:rsidR="001C41A8">
        <w:rPr>
          <w:rFonts w:eastAsia="SimSun" w:hint="eastAsia"/>
          <w:color w:val="000000" w:themeColor="text1"/>
          <w:kern w:val="28"/>
        </w:rPr>
        <w:t xml:space="preserve"> is assumed to be the true dip in our 2D cross-sectional models. However, if the </w:t>
      </w:r>
      <w:r w:rsidR="00ED16E7">
        <w:rPr>
          <w:rFonts w:eastAsia="SimSun" w:hint="eastAsia"/>
          <w:color w:val="000000" w:themeColor="text1"/>
          <w:kern w:val="28"/>
        </w:rPr>
        <w:t xml:space="preserve">strike of the </w:t>
      </w:r>
      <w:r w:rsidR="001C41A8">
        <w:rPr>
          <w:rFonts w:eastAsia="SimSun" w:hint="eastAsia"/>
          <w:color w:val="000000" w:themeColor="text1"/>
          <w:kern w:val="28"/>
        </w:rPr>
        <w:t xml:space="preserve">data </w:t>
      </w:r>
      <w:r w:rsidR="00ED16E7">
        <w:rPr>
          <w:rFonts w:eastAsia="SimSun" w:hint="eastAsia"/>
          <w:color w:val="000000" w:themeColor="text1"/>
          <w:kern w:val="28"/>
        </w:rPr>
        <w:t>profile is not parallel to the spreading</w:t>
      </w:r>
      <w:r w:rsidR="001C41A8">
        <w:rPr>
          <w:rFonts w:eastAsia="SimSun" w:hint="eastAsia"/>
          <w:color w:val="000000" w:themeColor="text1"/>
          <w:kern w:val="28"/>
        </w:rPr>
        <w:t xml:space="preserve"> direction, the apparent dip measured is smaller than the true dip. </w:t>
      </w:r>
      <w:r w:rsidR="00ED16E7">
        <w:rPr>
          <w:rFonts w:eastAsia="SimSun" w:hint="eastAsia"/>
          <w:color w:val="000000" w:themeColor="text1"/>
          <w:kern w:val="28"/>
        </w:rPr>
        <w:t>But the effect is small for profiles away from fracture zones</w:t>
      </w:r>
      <w:r w:rsidR="001C41A8">
        <w:rPr>
          <w:rFonts w:eastAsia="SimSun" w:hint="eastAsia"/>
          <w:color w:val="000000" w:themeColor="text1"/>
          <w:kern w:val="28"/>
        </w:rPr>
        <w:t xml:space="preserve"> according to </w:t>
      </w:r>
      <w:r w:rsidR="001C41A8">
        <w:rPr>
          <w:rFonts w:eastAsia="SimSun"/>
          <w:color w:val="000000" w:themeColor="text1"/>
          <w:kern w:val="28"/>
        </w:rPr>
        <w:fldChar w:fldCharType="begin" w:fldLock="1"/>
      </w:r>
      <w:r w:rsidR="001D1672">
        <w:rPr>
          <w:rFonts w:eastAsia="SimSun"/>
          <w:color w:val="000000" w:themeColor="text1"/>
          <w:kern w:val="28"/>
        </w:rPr>
        <w:instrText>ADDIN CSL_CITATION {"citationItems":[{"id":"ITEM-1","itemData":{"DOI":"10.1029/2017TC004923","ISSN":"02787407","author":[{"dropping-particle":"","family":"McDermott","given":"Carl","non-dropping-particle":"","parse-names":false,"suffix":""},{"dropping-particle":"","family":"Lonergan","given":"Lidia;","non-dropping-particle":"","parse-names":false,"suffix":""},{"dropping-particle":"","family":"Collier","given":"Jenny S.","non-dropping-particle":"","parse-names":false,"suffix":""},{"dropping-particle":"","family":"McDermott","given":"Kenneth G.","non-dropping-particle":"","parse-names":false,"suffix":""},{"dropping-particle":"","family":"Bellingham","given":"Paul","non-dropping-particle":"","parse-names":false,"suffix":""}],"container-title":"Tectonics","id":"ITEM-1","issued":{"date-parts":[["2018","8","29"]]},"title":"Characterization of seaward-dipping reflectors along the S. American Atlantic margin and implications for continental breakup","type":"article-journal"},"uris":["http://www.mendeley.com/documents/?uuid=27de9d06-daf8-49c5-a3dc-930a7e72cb58"]}],"mendeley":{"formattedCitation":"(McDermott et al., 2018)","manualFormatting":"McDermott et al., (2018)","plainTextFormattedCitation":"(McDermott et al., 2018)","previouslyFormattedCitation":"(McDermott et al., 2018)"},"properties":{"noteIndex":0},"schema":"https://github.com/citation-style-language/schema/raw/master/csl-citation.json"}</w:instrText>
      </w:r>
      <w:r w:rsidR="001C41A8">
        <w:rPr>
          <w:rFonts w:eastAsia="SimSun"/>
          <w:color w:val="000000" w:themeColor="text1"/>
          <w:kern w:val="28"/>
        </w:rPr>
        <w:fldChar w:fldCharType="separate"/>
      </w:r>
      <w:r w:rsidR="001C41A8" w:rsidRPr="001C41A8">
        <w:rPr>
          <w:rFonts w:eastAsia="SimSun"/>
          <w:noProof/>
          <w:color w:val="000000" w:themeColor="text1"/>
          <w:kern w:val="28"/>
        </w:rPr>
        <w:t xml:space="preserve">McDermott et al., </w:t>
      </w:r>
      <w:r w:rsidR="001C41A8">
        <w:rPr>
          <w:rFonts w:eastAsia="SimSun" w:hint="eastAsia"/>
          <w:noProof/>
          <w:color w:val="000000" w:themeColor="text1"/>
          <w:kern w:val="28"/>
        </w:rPr>
        <w:t>(</w:t>
      </w:r>
      <w:r w:rsidR="001C41A8" w:rsidRPr="001C41A8">
        <w:rPr>
          <w:rFonts w:eastAsia="SimSun"/>
          <w:noProof/>
          <w:color w:val="000000" w:themeColor="text1"/>
          <w:kern w:val="28"/>
        </w:rPr>
        <w:t>2018)</w:t>
      </w:r>
      <w:r w:rsidR="001C41A8">
        <w:rPr>
          <w:rFonts w:eastAsia="SimSun"/>
          <w:color w:val="000000" w:themeColor="text1"/>
          <w:kern w:val="28"/>
        </w:rPr>
        <w:fldChar w:fldCharType="end"/>
      </w:r>
      <w:r w:rsidR="00ED16E7">
        <w:rPr>
          <w:rFonts w:eastAsia="SimSun" w:hint="eastAsia"/>
          <w:color w:val="000000" w:themeColor="text1"/>
          <w:kern w:val="28"/>
        </w:rPr>
        <w:t xml:space="preserve">. </w:t>
      </w:r>
    </w:p>
    <w:p w14:paraId="24AF9138" w14:textId="22AB5CE0" w:rsidR="001A6F91" w:rsidRDefault="00195476" w:rsidP="002B284B">
      <w:pPr>
        <w:pStyle w:val="Text"/>
        <w:rPr>
          <w:rFonts w:eastAsia="SimSun"/>
          <w:color w:val="000000" w:themeColor="text1"/>
          <w:kern w:val="28"/>
        </w:rPr>
      </w:pPr>
      <w:r>
        <w:rPr>
          <w:rFonts w:eastAsia="SimSun"/>
          <w:color w:val="000000" w:themeColor="text1"/>
          <w:kern w:val="28"/>
          <w:lang w:eastAsia="zh-CN"/>
        </w:rPr>
        <w:t>For</w:t>
      </w:r>
      <w:r w:rsidR="00ED7D8B">
        <w:rPr>
          <w:rFonts w:eastAsia="SimSun" w:hint="eastAsia"/>
          <w:color w:val="000000" w:themeColor="text1"/>
          <w:kern w:val="28"/>
          <w:lang w:eastAsia="zh-CN"/>
        </w:rPr>
        <w:t xml:space="preserve"> the </w:t>
      </w:r>
      <w:r w:rsidR="00F051EA">
        <w:rPr>
          <w:rFonts w:eastAsia="SimSun"/>
          <w:color w:val="000000" w:themeColor="text1"/>
          <w:kern w:val="28"/>
          <w:lang w:eastAsia="zh-CN"/>
        </w:rPr>
        <w:t xml:space="preserve">numerical </w:t>
      </w:r>
      <w:r w:rsidR="00ED7D8B">
        <w:rPr>
          <w:rFonts w:eastAsia="SimSun" w:hint="eastAsia"/>
          <w:color w:val="000000" w:themeColor="text1"/>
          <w:kern w:val="28"/>
          <w:lang w:eastAsia="zh-CN"/>
        </w:rPr>
        <w:t>model</w:t>
      </w:r>
      <w:r w:rsidR="00F051EA">
        <w:rPr>
          <w:rFonts w:eastAsia="SimSun"/>
          <w:color w:val="000000" w:themeColor="text1"/>
          <w:kern w:val="28"/>
          <w:lang w:eastAsia="zh-CN"/>
        </w:rPr>
        <w:t xml:space="preserve"> results</w:t>
      </w:r>
      <w:r w:rsidR="00ED7D8B">
        <w:rPr>
          <w:rFonts w:eastAsia="SimSun" w:hint="eastAsia"/>
          <w:color w:val="000000" w:themeColor="text1"/>
          <w:kern w:val="28"/>
          <w:lang w:eastAsia="zh-CN"/>
        </w:rPr>
        <w:t>, i</w:t>
      </w:r>
      <w:r w:rsidR="007D66DB">
        <w:rPr>
          <w:rFonts w:eastAsia="SimSun"/>
          <w:color w:val="000000" w:themeColor="text1"/>
          <w:kern w:val="28"/>
        </w:rPr>
        <w:t xml:space="preserve">n order to </w:t>
      </w:r>
      <w:r w:rsidR="00D501B9">
        <w:rPr>
          <w:rFonts w:eastAsia="SimSun"/>
          <w:color w:val="000000" w:themeColor="text1"/>
          <w:kern w:val="28"/>
        </w:rPr>
        <w:t xml:space="preserve">estimate </w:t>
      </w:r>
      <w:r w:rsidR="007D66DB">
        <w:rPr>
          <w:rFonts w:eastAsia="SimSun"/>
          <w:color w:val="000000" w:themeColor="text1"/>
          <w:kern w:val="28"/>
        </w:rPr>
        <w:t>Te and H</w:t>
      </w:r>
      <w:r w:rsidR="007D66DB" w:rsidRPr="007D66DB">
        <w:rPr>
          <w:rFonts w:eastAsia="SimSun"/>
          <w:color w:val="000000" w:themeColor="text1"/>
          <w:kern w:val="28"/>
          <w:sz w:val="16"/>
        </w:rPr>
        <w:t>L</w:t>
      </w:r>
      <w:r w:rsidR="007D66DB">
        <w:rPr>
          <w:rFonts w:eastAsia="SimSun"/>
          <w:color w:val="000000" w:themeColor="text1"/>
          <w:kern w:val="28"/>
        </w:rPr>
        <w:t xml:space="preserve"> with </w:t>
      </w:r>
      <w:r w:rsidR="00F20A70">
        <w:rPr>
          <w:rFonts w:eastAsia="SimSun"/>
          <w:color w:val="000000" w:themeColor="text1"/>
          <w:kern w:val="28"/>
        </w:rPr>
        <w:t>minimum</w:t>
      </w:r>
      <w:r w:rsidR="007D66DB">
        <w:rPr>
          <w:rFonts w:eastAsia="SimSun"/>
          <w:color w:val="000000" w:themeColor="text1"/>
          <w:kern w:val="28"/>
        </w:rPr>
        <w:t xml:space="preserve"> subjective bias, we automate the</w:t>
      </w:r>
      <w:r w:rsidR="00A15410" w:rsidRPr="00A15410">
        <w:rPr>
          <w:rFonts w:eastAsia="SimSun"/>
          <w:color w:val="000000" w:themeColor="text1"/>
          <w:kern w:val="28"/>
        </w:rPr>
        <w:t xml:space="preserve"> data processing</w:t>
      </w:r>
      <w:r w:rsidR="007D66DB">
        <w:rPr>
          <w:rFonts w:eastAsia="SimSun"/>
          <w:color w:val="000000" w:themeColor="text1"/>
          <w:kern w:val="28"/>
        </w:rPr>
        <w:t xml:space="preserve"> for retrieving the values of </w:t>
      </w:r>
      <m:oMath>
        <m:sSub>
          <m:sSubPr>
            <m:ctrlPr>
              <w:ins w:id="87"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7D66DB" w:rsidRPr="00C02088">
        <w:rPr>
          <w:rFonts w:eastAsia="SimSun"/>
        </w:rPr>
        <w:t xml:space="preserve"> and </w:t>
      </w:r>
      <m:oMath>
        <m:r>
          <w:rPr>
            <w:rFonts w:ascii="Cambria Math" w:eastAsia="SimSun" w:hAnsi="Cambria Math"/>
            <w:color w:val="000000" w:themeColor="text1"/>
            <w:kern w:val="28"/>
          </w:rPr>
          <m:t>γ</m:t>
        </m:r>
      </m:oMath>
      <w:r w:rsidR="007D66DB">
        <w:rPr>
          <w:rFonts w:eastAsia="SimSun"/>
          <w:color w:val="000000" w:themeColor="text1"/>
          <w:kern w:val="28"/>
        </w:rPr>
        <w:t xml:space="preserve">. We first </w:t>
      </w:r>
      <w:r w:rsidR="00994E14">
        <w:rPr>
          <w:rFonts w:eastAsia="SimSun"/>
          <w:color w:val="000000" w:themeColor="text1"/>
          <w:kern w:val="28"/>
        </w:rPr>
        <w:t xml:space="preserve">estimate </w:t>
      </w:r>
      <m:oMath>
        <m:sSub>
          <m:sSubPr>
            <m:ctrlPr>
              <w:ins w:id="88"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A15410" w:rsidRPr="00A15410">
        <w:rPr>
          <w:rFonts w:eastAsia="SimSun"/>
          <w:color w:val="000000" w:themeColor="text1"/>
          <w:kern w:val="28"/>
        </w:rPr>
        <w:t xml:space="preserve"> by finding</w:t>
      </w:r>
      <w:r w:rsidR="00D501B9">
        <w:rPr>
          <w:rFonts w:eastAsia="SimSun"/>
          <w:color w:val="000000" w:themeColor="text1"/>
          <w:kern w:val="28"/>
        </w:rPr>
        <w:t xml:space="preserve"> the distance from the seaward end </w:t>
      </w:r>
      <w:r w:rsidR="004402C3">
        <w:rPr>
          <w:rFonts w:eastAsia="SimSun"/>
          <w:color w:val="000000" w:themeColor="text1"/>
          <w:kern w:val="28"/>
        </w:rPr>
        <w:t>o</w:t>
      </w:r>
      <w:r w:rsidR="00D501B9">
        <w:rPr>
          <w:rFonts w:eastAsia="SimSun"/>
          <w:color w:val="000000" w:themeColor="text1"/>
          <w:kern w:val="28"/>
        </w:rPr>
        <w:t xml:space="preserve">f the SDRs </w:t>
      </w:r>
      <w:r w:rsidR="00FA2255">
        <w:rPr>
          <w:rFonts w:eastAsia="SimSun" w:hint="eastAsia"/>
          <w:color w:val="000000" w:themeColor="text1"/>
          <w:kern w:val="28"/>
        </w:rPr>
        <w:t xml:space="preserve">to </w:t>
      </w:r>
      <w:r w:rsidR="00D501B9">
        <w:rPr>
          <w:rFonts w:eastAsia="SimSun"/>
          <w:color w:val="000000" w:themeColor="text1"/>
          <w:kern w:val="28"/>
        </w:rPr>
        <w:t xml:space="preserve">where there is a </w:t>
      </w:r>
      <w:r w:rsidR="00A15410" w:rsidRPr="00A15410">
        <w:rPr>
          <w:rFonts w:eastAsia="SimSun"/>
          <w:color w:val="000000" w:themeColor="text1"/>
          <w:kern w:val="28"/>
        </w:rPr>
        <w:t>transition from negative to positive</w:t>
      </w:r>
      <w:r w:rsidR="00D501B9" w:rsidRPr="00D501B9">
        <w:rPr>
          <w:rFonts w:eastAsia="SimSun"/>
          <w:color w:val="000000" w:themeColor="text1"/>
          <w:kern w:val="28"/>
        </w:rPr>
        <w:t xml:space="preserve"> </w:t>
      </w:r>
      <w:r w:rsidR="00D501B9">
        <w:rPr>
          <w:rFonts w:eastAsia="SimSun"/>
          <w:color w:val="000000" w:themeColor="text1"/>
          <w:kern w:val="28"/>
        </w:rPr>
        <w:t>slope of the dike-lava interface</w:t>
      </w:r>
      <w:r w:rsidR="00A15410" w:rsidRPr="00A15410">
        <w:rPr>
          <w:rFonts w:eastAsia="SimSun"/>
          <w:color w:val="000000" w:themeColor="text1"/>
          <w:kern w:val="28"/>
        </w:rPr>
        <w:t>. Then we fin</w:t>
      </w:r>
      <w:r w:rsidR="007D66DB">
        <w:rPr>
          <w:rFonts w:eastAsia="SimSun"/>
          <w:color w:val="000000" w:themeColor="text1"/>
          <w:kern w:val="28"/>
        </w:rPr>
        <w:t xml:space="preserve">d the </w:t>
      </w:r>
      <w:r w:rsidR="00D501B9">
        <w:rPr>
          <w:rFonts w:eastAsia="SimSun"/>
          <w:color w:val="000000" w:themeColor="text1"/>
          <w:kern w:val="28"/>
        </w:rPr>
        <w:t>reflecting layer intersecting the dike-lava interface</w:t>
      </w:r>
      <w:r w:rsidR="007D66DB">
        <w:rPr>
          <w:rFonts w:eastAsia="SimSun"/>
          <w:color w:val="000000" w:themeColor="text1"/>
          <w:kern w:val="28"/>
        </w:rPr>
        <w:t xml:space="preserve"> at </w:t>
      </w:r>
      <m:oMath>
        <m:sSub>
          <m:sSubPr>
            <m:ctrlPr>
              <w:ins w:id="89"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7D66DB">
        <w:rPr>
          <w:rFonts w:eastAsia="SimSun"/>
          <w:color w:val="000000" w:themeColor="text1"/>
          <w:kern w:val="28"/>
        </w:rPr>
        <w:t>, from which</w:t>
      </w:r>
      <w:r w:rsidR="00A15410" w:rsidRPr="00A15410">
        <w:rPr>
          <w:rFonts w:eastAsia="SimSun"/>
          <w:color w:val="000000" w:themeColor="text1"/>
          <w:kern w:val="28"/>
        </w:rPr>
        <w:t xml:space="preserve"> we </w:t>
      </w:r>
      <w:r w:rsidR="007D66DB">
        <w:rPr>
          <w:rFonts w:eastAsia="SimSun"/>
          <w:color w:val="000000" w:themeColor="text1"/>
          <w:kern w:val="28"/>
        </w:rPr>
        <w:t xml:space="preserve">calculate the dip angle </w:t>
      </w:r>
      <m:oMath>
        <m:r>
          <w:rPr>
            <w:rFonts w:ascii="Cambria Math" w:eastAsiaTheme="minorEastAsia" w:hAnsi="Cambria Math"/>
          </w:rPr>
          <m:t>ϕ</m:t>
        </m:r>
      </m:oMath>
      <w:r w:rsidR="007D66DB">
        <w:rPr>
          <w:rFonts w:eastAsia="SimSun"/>
          <w:color w:val="000000" w:themeColor="text1"/>
          <w:kern w:val="28"/>
        </w:rPr>
        <w:t xml:space="preserve"> at the tip of the SDR</w:t>
      </w:r>
      <w:r w:rsidR="00FE2E45">
        <w:rPr>
          <w:rFonts w:eastAsia="SimSun"/>
          <w:color w:val="000000" w:themeColor="text1"/>
          <w:kern w:val="28"/>
        </w:rPr>
        <w:t xml:space="preserve">. </w:t>
      </w:r>
      <w:r w:rsidR="00F20A70">
        <w:rPr>
          <w:rFonts w:eastAsia="SimSun"/>
          <w:color w:val="000000" w:themeColor="text1"/>
          <w:kern w:val="28"/>
        </w:rPr>
        <w:t xml:space="preserve"> The t</w:t>
      </w:r>
      <w:r w:rsidR="00D501B9">
        <w:rPr>
          <w:rFonts w:eastAsia="SimSun"/>
          <w:color w:val="000000" w:themeColor="text1"/>
          <w:kern w:val="28"/>
        </w:rPr>
        <w:t>hickness of the</w:t>
      </w:r>
      <w:r w:rsidR="00487AC5">
        <w:rPr>
          <w:rFonts w:eastAsia="SimSun"/>
          <w:color w:val="000000" w:themeColor="text1"/>
          <w:kern w:val="28"/>
        </w:rPr>
        <w:t xml:space="preserve"> SDR package at x = </w:t>
      </w:r>
      <w:r w:rsidR="00F20A70">
        <w:rPr>
          <w:rFonts w:eastAsia="SimSun"/>
          <w:color w:val="000000" w:themeColor="text1"/>
          <w:kern w:val="28"/>
        </w:rPr>
        <w:t>X</w:t>
      </w:r>
      <w:r w:rsidR="00D501B9" w:rsidRPr="006A7E67">
        <w:rPr>
          <w:rFonts w:eastAsia="SimSun"/>
          <w:color w:val="000000" w:themeColor="text1"/>
          <w:kern w:val="28"/>
          <w:vertAlign w:val="subscript"/>
        </w:rPr>
        <w:t>f</w:t>
      </w:r>
      <w:r w:rsidR="00D501B9">
        <w:rPr>
          <w:rFonts w:eastAsia="SimSun"/>
          <w:color w:val="000000" w:themeColor="text1"/>
          <w:kern w:val="28"/>
        </w:rPr>
        <w:t xml:space="preserve"> is</w:t>
      </w:r>
      <w:ins w:id="90" w:author="Tian Xiaochuan" w:date="2019-03-11T14:09:00Z">
        <w:r w:rsidR="008C4180">
          <w:rPr>
            <w:rFonts w:eastAsia="SimSun"/>
            <w:color w:val="000000" w:themeColor="text1"/>
            <w:kern w:val="28"/>
          </w:rPr>
          <w:t xml:space="preserve"> </w:t>
        </w:r>
        <m:oMath>
          <m:sSub>
            <m:sSubPr>
              <m:ctrlPr>
                <w:rPr>
                  <w:rFonts w:ascii="Cambria Math" w:eastAsia="SimSun" w:hAnsi="Cambria Math"/>
                  <w:i/>
                  <w:color w:val="000000" w:themeColor="text1"/>
                  <w:kern w:val="28"/>
                </w:rPr>
              </m:ctrlPr>
            </m:sSubPr>
            <m:e>
              <m:r>
                <w:rPr>
                  <w:rFonts w:ascii="Cambria Math" w:eastAsia="SimSun" w:hAnsi="Cambria Math"/>
                  <w:color w:val="000000" w:themeColor="text1"/>
                  <w:kern w:val="28"/>
                </w:rPr>
                <m:t>w</m:t>
              </m:r>
            </m:e>
            <m:sub>
              <m:r>
                <w:rPr>
                  <w:rFonts w:ascii="Cambria Math" w:eastAsia="SimSun" w:hAnsi="Cambria Math"/>
                  <w:color w:val="000000" w:themeColor="text1"/>
                  <w:kern w:val="28"/>
                </w:rPr>
                <m:t>0</m:t>
              </m:r>
            </m:sub>
          </m:sSub>
        </m:oMath>
      </w:ins>
      <w:r w:rsidR="00D501B9">
        <w:rPr>
          <w:rFonts w:eastAsia="SimSun"/>
          <w:color w:val="000000" w:themeColor="text1"/>
          <w:kern w:val="28"/>
        </w:rPr>
        <w:t xml:space="preserve"> </w:t>
      </w:r>
      <w:del w:id="91" w:author="Tian Xiaochuan" w:date="2019-03-11T14:09:00Z">
        <w:r w:rsidR="00487AC5" w:rsidRPr="00A15410" w:rsidDel="008C4180">
          <w:rPr>
            <w:rFonts w:eastAsia="SimSun"/>
            <w:color w:val="000000" w:themeColor="text1"/>
            <w:kern w:val="28"/>
          </w:rPr>
          <w:delText>W</w:delText>
        </w:r>
        <w:r w:rsidR="00487AC5" w:rsidRPr="00E37E09" w:rsidDel="008C4180">
          <w:rPr>
            <w:rFonts w:eastAsia="SimSun"/>
            <w:color w:val="000000" w:themeColor="text1"/>
            <w:kern w:val="28"/>
            <w:sz w:val="16"/>
          </w:rPr>
          <w:delText>0</w:delText>
        </w:r>
      </w:del>
      <w:r w:rsidR="00487AC5">
        <w:rPr>
          <w:rFonts w:eastAsia="SimSun"/>
          <w:color w:val="000000" w:themeColor="text1"/>
          <w:kern w:val="28"/>
          <w:sz w:val="16"/>
        </w:rPr>
        <w:t xml:space="preserve"> </w:t>
      </w:r>
      <w:r w:rsidR="00487AC5">
        <w:rPr>
          <w:rFonts w:eastAsia="SimSun"/>
          <w:color w:val="000000" w:themeColor="text1"/>
          <w:kern w:val="28"/>
        </w:rPr>
        <w:t>and</w:t>
      </w:r>
      <w:r w:rsidR="00D501B9">
        <w:rPr>
          <w:rFonts w:eastAsia="SimSun"/>
          <w:color w:val="000000" w:themeColor="text1"/>
          <w:kern w:val="28"/>
        </w:rPr>
        <w:t xml:space="preserve"> </w:t>
      </w:r>
      <m:oMath>
        <m:r>
          <w:rPr>
            <w:rFonts w:ascii="Cambria Math" w:eastAsia="SimSun" w:hAnsi="Cambria Math"/>
            <w:color w:val="000000" w:themeColor="text1"/>
            <w:kern w:val="28"/>
          </w:rPr>
          <m:t>γ</m:t>
        </m:r>
      </m:oMath>
      <w:r w:rsidR="00FE2E45">
        <w:rPr>
          <w:rFonts w:eastAsia="SimSun"/>
          <w:color w:val="000000" w:themeColor="text1"/>
          <w:kern w:val="28"/>
        </w:rPr>
        <w:t xml:space="preserve"> is </w:t>
      </w:r>
      <w:r w:rsidR="005B58E0">
        <w:rPr>
          <w:rFonts w:eastAsia="SimSun"/>
          <w:color w:val="000000" w:themeColor="text1"/>
          <w:kern w:val="28"/>
        </w:rPr>
        <w:t xml:space="preserve">the ratio </w:t>
      </w:r>
      <w:ins w:id="92" w:author="Tian Xiaochuan" w:date="2019-03-11T14:10:00Z">
        <w:r w:rsidR="00A00508">
          <w:rPr>
            <w:rFonts w:eastAsia="SimSun"/>
            <w:color w:val="000000" w:themeColor="text1"/>
            <w:kern w:val="28"/>
          </w:rPr>
          <w:t>between</w:t>
        </w:r>
      </w:ins>
      <w:del w:id="93" w:author="Tian Xiaochuan" w:date="2019-03-11T14:10:00Z">
        <w:r w:rsidR="00994E14" w:rsidDel="00A00508">
          <w:rPr>
            <w:rFonts w:eastAsia="SimSun"/>
            <w:color w:val="000000" w:themeColor="text1"/>
            <w:kern w:val="28"/>
          </w:rPr>
          <w:delText>of</w:delText>
        </w:r>
      </w:del>
      <w:r w:rsidR="00FE2E45">
        <w:rPr>
          <w:rFonts w:eastAsia="SimSun"/>
          <w:color w:val="000000" w:themeColor="text1"/>
          <w:kern w:val="28"/>
        </w:rPr>
        <w:t xml:space="preserve"> </w:t>
      </w:r>
      <m:oMath>
        <m:sSub>
          <m:sSubPr>
            <m:ctrlPr>
              <w:ins w:id="94" w:author="Tian Xiaochuan" w:date="2019-03-11T14:10:00Z">
                <w:rPr>
                  <w:rFonts w:ascii="Cambria Math" w:eastAsia="SimSun" w:hAnsi="Cambria Math"/>
                  <w:i/>
                  <w:color w:val="000000" w:themeColor="text1"/>
                  <w:kern w:val="28"/>
                </w:rPr>
              </w:ins>
            </m:ctrlPr>
          </m:sSubPr>
          <m:e>
            <m:r>
              <w:ins w:id="95" w:author="Tian Xiaochuan" w:date="2019-03-11T14:10:00Z">
                <w:rPr>
                  <w:rFonts w:ascii="Cambria Math" w:eastAsia="SimSun" w:hAnsi="Cambria Math"/>
                  <w:color w:val="000000" w:themeColor="text1"/>
                  <w:kern w:val="28"/>
                </w:rPr>
                <m:t>w</m:t>
              </w:ins>
            </m:r>
          </m:e>
          <m:sub>
            <m:r>
              <w:ins w:id="96" w:author="Tian Xiaochuan" w:date="2019-03-11T14:10:00Z">
                <w:rPr>
                  <w:rFonts w:ascii="Cambria Math" w:eastAsia="SimSun" w:hAnsi="Cambria Math"/>
                  <w:color w:val="000000" w:themeColor="text1"/>
                  <w:kern w:val="28"/>
                </w:rPr>
                <m:t>0</m:t>
              </w:ins>
            </m:r>
          </m:sub>
        </m:sSub>
      </m:oMath>
      <w:del w:id="97" w:author="Tian Xiaochuan" w:date="2019-03-11T14:10:00Z">
        <w:r w:rsidR="00FE2E45" w:rsidRPr="00A15410" w:rsidDel="00A00508">
          <w:rPr>
            <w:rFonts w:eastAsia="SimSun"/>
            <w:color w:val="000000" w:themeColor="text1"/>
            <w:kern w:val="28"/>
          </w:rPr>
          <w:delText>W</w:delText>
        </w:r>
        <w:r w:rsidR="00FE2E45" w:rsidRPr="00E37E09" w:rsidDel="00A00508">
          <w:rPr>
            <w:rFonts w:eastAsia="SimSun"/>
            <w:color w:val="000000" w:themeColor="text1"/>
            <w:kern w:val="28"/>
            <w:sz w:val="16"/>
          </w:rPr>
          <w:delText>0</w:delText>
        </w:r>
      </w:del>
      <w:ins w:id="98" w:author="Tian Xiaochuan" w:date="2019-03-11T14:10:00Z">
        <w:r w:rsidR="00A00508">
          <w:rPr>
            <w:rFonts w:eastAsia="SimSun"/>
            <w:color w:val="000000" w:themeColor="text1"/>
            <w:kern w:val="28"/>
          </w:rPr>
          <w:t xml:space="preserve"> </w:t>
        </w:r>
      </w:ins>
      <w:del w:id="99" w:author="Tian Xiaochuan" w:date="2019-03-11T14:10:00Z">
        <w:r w:rsidR="00FE2E45" w:rsidRPr="00A15410" w:rsidDel="00A00508">
          <w:rPr>
            <w:rFonts w:eastAsia="SimSun"/>
            <w:color w:val="000000" w:themeColor="text1"/>
            <w:kern w:val="28"/>
          </w:rPr>
          <w:delText xml:space="preserve"> </w:delText>
        </w:r>
      </w:del>
      <w:r w:rsidR="00FE2E45" w:rsidRPr="00A15410">
        <w:rPr>
          <w:rFonts w:eastAsia="SimSun"/>
          <w:color w:val="000000" w:themeColor="text1"/>
          <w:kern w:val="28"/>
        </w:rPr>
        <w:t>and</w:t>
      </w:r>
      <w:r w:rsidR="00FE2E45" w:rsidRPr="00C02088">
        <w:rPr>
          <w:lang w:eastAsia="zh-CN"/>
        </w:rPr>
        <w:t xml:space="preserve"> </w:t>
      </w:r>
      <m:oMath>
        <m:r>
          <m:rPr>
            <m:sty m:val="p"/>
          </m:rPr>
          <w:rPr>
            <w:rFonts w:ascii="Cambria Math" w:hAnsi="Cambria Math"/>
            <w:lang w:eastAsia="zh-CN"/>
          </w:rPr>
          <m:t>tan⁡</m:t>
        </m:r>
        <m:r>
          <w:rPr>
            <w:rFonts w:ascii="Cambria Math" w:hAnsi="Cambria Math"/>
            <w:lang w:eastAsia="zh-CN"/>
          </w:rPr>
          <m:t>(</m:t>
        </m:r>
        <m:r>
          <w:rPr>
            <w:rFonts w:ascii="Cambria Math" w:eastAsiaTheme="minorEastAsia" w:hAnsi="Cambria Math"/>
          </w:rPr>
          <m:t>ϕ)</m:t>
        </m:r>
      </m:oMath>
      <w:r w:rsidR="00A15410" w:rsidRPr="00A15410">
        <w:rPr>
          <w:rFonts w:eastAsia="SimSun"/>
          <w:color w:val="000000" w:themeColor="text1"/>
          <w:kern w:val="28"/>
        </w:rPr>
        <w:t xml:space="preserve">. </w:t>
      </w:r>
      <w:r w:rsidR="001A6F91">
        <w:rPr>
          <w:rFonts w:eastAsia="SimSun"/>
          <w:color w:val="000000" w:themeColor="text1"/>
          <w:kern w:val="28"/>
        </w:rPr>
        <w:t xml:space="preserve"> </w:t>
      </w:r>
      <w:ins w:id="100" w:author="Tian Xiaochuan" w:date="2019-03-11T14:08:00Z">
        <w:r w:rsidR="001F6B07">
          <w:rPr>
            <w:rFonts w:eastAsia="SimSun"/>
            <w:color w:val="000000" w:themeColor="text1"/>
            <w:kern w:val="28"/>
          </w:rPr>
          <w:t>W</w:t>
        </w:r>
      </w:ins>
      <w:del w:id="101" w:author="Tian Xiaochuan" w:date="2019-03-11T14:08:00Z">
        <w:r w:rsidR="001A6F91" w:rsidDel="001F6B07">
          <w:rPr>
            <w:rFonts w:eastAsia="SimSun"/>
            <w:color w:val="000000" w:themeColor="text1"/>
            <w:kern w:val="28"/>
          </w:rPr>
          <w:delText>Using</w:delText>
        </w:r>
        <w:r w:rsidR="00A15410" w:rsidRPr="00A15410" w:rsidDel="001F6B07">
          <w:rPr>
            <w:rFonts w:eastAsia="SimSun"/>
            <w:color w:val="000000" w:themeColor="text1"/>
            <w:kern w:val="28"/>
          </w:rPr>
          <w:delText xml:space="preserve"> </w:delText>
        </w:r>
        <w:r w:rsidR="00FE2E45" w:rsidRPr="00C02088" w:rsidDel="001F6B07">
          <w:rPr>
            <w:rFonts w:eastAsia="SimSun"/>
          </w:rPr>
          <w:delText xml:space="preserve"> and </w:delText>
        </w:r>
        <m:oMath>
          <m:r>
            <w:rPr>
              <w:rFonts w:ascii="Cambria Math" w:eastAsia="SimSun" w:hAnsi="Cambria Math"/>
              <w:color w:val="000000" w:themeColor="text1"/>
              <w:kern w:val="28"/>
            </w:rPr>
            <m:t>γ</m:t>
          </m:r>
        </m:oMath>
        <w:r w:rsidR="00A15410" w:rsidRPr="00A15410" w:rsidDel="001F6B07">
          <w:rPr>
            <w:rFonts w:eastAsia="SimSun"/>
            <w:color w:val="000000" w:themeColor="text1"/>
            <w:kern w:val="28"/>
          </w:rPr>
          <w:delText>, w</w:delText>
        </w:r>
      </w:del>
      <w:r w:rsidR="00A15410" w:rsidRPr="00A15410">
        <w:rPr>
          <w:rFonts w:eastAsia="SimSun"/>
          <w:color w:val="000000" w:themeColor="text1"/>
          <w:kern w:val="28"/>
        </w:rPr>
        <w:t xml:space="preserve">e </w:t>
      </w:r>
      <w:proofErr w:type="gramStart"/>
      <w:ins w:id="102" w:author="Tian Xiaochuan" w:date="2019-03-11T14:11:00Z">
        <w:r w:rsidR="00544886">
          <w:rPr>
            <w:rFonts w:eastAsia="SimSun"/>
            <w:color w:val="000000" w:themeColor="text1"/>
            <w:kern w:val="28"/>
          </w:rPr>
          <w:t>take</w:t>
        </w:r>
        <w:proofErr w:type="gramEnd"/>
        <w:r w:rsidR="00544886">
          <w:rPr>
            <w:rFonts w:eastAsia="SimSun"/>
            <w:color w:val="000000" w:themeColor="text1"/>
            <w:kern w:val="28"/>
          </w:rPr>
          <w:t xml:space="preserve"> the average of</w:t>
        </w:r>
      </w:ins>
      <w:del w:id="103" w:author="Tian Xiaochuan" w:date="2019-03-11T14:11:00Z">
        <w:r w:rsidR="00A15410" w:rsidRPr="00A15410" w:rsidDel="00544886">
          <w:rPr>
            <w:rFonts w:eastAsia="SimSun"/>
            <w:color w:val="000000" w:themeColor="text1"/>
            <w:kern w:val="28"/>
          </w:rPr>
          <w:delText xml:space="preserve">calculate </w:delText>
        </w:r>
      </w:del>
      <w:del w:id="104" w:author="Tian Xiaochuan" w:date="2019-03-11T14:12:00Z">
        <w:r w:rsidR="001A6F91" w:rsidDel="00364BD3">
          <w:rPr>
            <w:rFonts w:eastAsia="SimSun"/>
            <w:color w:val="000000" w:themeColor="text1"/>
            <w:kern w:val="28"/>
          </w:rPr>
          <w:delText>two values of</w:delText>
        </w:r>
      </w:del>
      <w:r w:rsidR="00A15410" w:rsidRPr="00A15410">
        <w:rPr>
          <w:rFonts w:eastAsia="SimSun"/>
          <w:color w:val="000000" w:themeColor="text1"/>
          <w:kern w:val="28"/>
        </w:rPr>
        <w:t xml:space="preserve"> Te</w:t>
      </w:r>
      <w:r w:rsidR="001A6F91">
        <w:rPr>
          <w:rFonts w:eastAsia="SimSun"/>
          <w:color w:val="000000" w:themeColor="text1"/>
          <w:kern w:val="28"/>
        </w:rPr>
        <w:t xml:space="preserve"> </w:t>
      </w:r>
      <w:ins w:id="105" w:author="Tian Xiaochuan" w:date="2019-03-11T14:08:00Z">
        <w:r w:rsidR="001F6B07">
          <w:rPr>
            <w:rFonts w:eastAsia="SimSun"/>
            <w:color w:val="000000" w:themeColor="text1"/>
            <w:kern w:val="28"/>
          </w:rPr>
          <w:t xml:space="preserve">from </w:t>
        </w:r>
        <m:oMath>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f</m:t>
              </m:r>
            </m:sub>
          </m:sSub>
        </m:oMath>
        <w:r w:rsidR="001F6B07" w:rsidRPr="00C02088">
          <w:rPr>
            <w:rFonts w:eastAsia="SimSun"/>
          </w:rPr>
          <w:t xml:space="preserve"> and </w:t>
        </w:r>
        <m:oMath>
          <m:r>
            <w:rPr>
              <w:rFonts w:ascii="Cambria Math" w:eastAsia="SimSun" w:hAnsi="Cambria Math"/>
              <w:color w:val="000000" w:themeColor="text1"/>
              <w:kern w:val="28"/>
            </w:rPr>
            <m:t>γ</m:t>
          </m:r>
        </m:oMath>
      </w:ins>
      <w:del w:id="106" w:author="Tian Xiaochuan" w:date="2019-03-11T14:10:00Z">
        <w:r w:rsidR="001A6F91" w:rsidDel="00256D12">
          <w:rPr>
            <w:rFonts w:eastAsia="SimSun"/>
            <w:color w:val="000000" w:themeColor="text1"/>
            <w:kern w:val="28"/>
          </w:rPr>
          <w:delText xml:space="preserve">and </w:delText>
        </w:r>
      </w:del>
      <w:del w:id="107" w:author="Tian Xiaochuan" w:date="2019-03-11T14:11:00Z">
        <w:r w:rsidR="001A6F91" w:rsidDel="00544886">
          <w:rPr>
            <w:rFonts w:eastAsia="SimSun"/>
            <w:color w:val="000000" w:themeColor="text1"/>
            <w:kern w:val="28"/>
          </w:rPr>
          <w:delText xml:space="preserve">average </w:delText>
        </w:r>
      </w:del>
      <w:del w:id="108" w:author="Tian Xiaochuan" w:date="2019-03-11T14:12:00Z">
        <w:r w:rsidR="001A6F91" w:rsidDel="00544886">
          <w:rPr>
            <w:rFonts w:eastAsia="SimSun"/>
            <w:color w:val="000000" w:themeColor="text1"/>
            <w:kern w:val="28"/>
          </w:rPr>
          <w:delText>thos</w:delText>
        </w:r>
      </w:del>
      <w:del w:id="109" w:author="Tian Xiaochuan" w:date="2019-03-11T14:11:00Z">
        <w:r w:rsidR="001A6F91" w:rsidDel="00544886">
          <w:rPr>
            <w:rFonts w:eastAsia="SimSun"/>
            <w:color w:val="000000" w:themeColor="text1"/>
            <w:kern w:val="28"/>
          </w:rPr>
          <w:delText>e estimates</w:delText>
        </w:r>
      </w:del>
      <w:r w:rsidR="00A15410" w:rsidRPr="00A15410">
        <w:rPr>
          <w:rFonts w:eastAsia="SimSun"/>
          <w:color w:val="000000" w:themeColor="text1"/>
          <w:kern w:val="28"/>
        </w:rPr>
        <w:t xml:space="preserve">. </w:t>
      </w:r>
    </w:p>
    <w:p w14:paraId="2D62987B" w14:textId="3DACF507" w:rsidR="000F1644" w:rsidRDefault="008E63CA" w:rsidP="00401B20">
      <w:pPr>
        <w:pStyle w:val="Text"/>
        <w:rPr>
          <w:lang w:eastAsia="zh-CN"/>
        </w:rPr>
      </w:pPr>
      <w:r>
        <w:rPr>
          <w:rFonts w:eastAsia="SimSun"/>
        </w:rPr>
        <w:t>Because the EVP thermally evolving models have the least assumptions, we use its derived Te-H</w:t>
      </w:r>
      <w:r w:rsidRPr="009D1712">
        <w:rPr>
          <w:rFonts w:eastAsia="SimSun"/>
          <w:vertAlign w:val="subscript"/>
        </w:rPr>
        <w:t>L</w:t>
      </w:r>
      <w:r>
        <w:rPr>
          <w:rFonts w:eastAsia="SimSun"/>
        </w:rPr>
        <w:t xml:space="preserve"> relationship for mapping Te to H</w:t>
      </w:r>
      <w:r w:rsidRPr="009D1712">
        <w:rPr>
          <w:rFonts w:eastAsia="SimSun"/>
          <w:vertAlign w:val="subscript"/>
        </w:rPr>
        <w:t>L</w:t>
      </w:r>
      <w:r>
        <w:rPr>
          <w:rFonts w:eastAsia="SimSun"/>
        </w:rPr>
        <w:t xml:space="preserve"> in data. </w:t>
      </w:r>
      <w:r>
        <w:rPr>
          <w:rFonts w:eastAsia="SimSun"/>
          <w:color w:val="000000" w:themeColor="text1"/>
          <w:kern w:val="28"/>
        </w:rPr>
        <w:t>The approach is justified because the geometry of the numerical model SDRs is very similar to that predicted by the analytic model.</w:t>
      </w:r>
      <w:r>
        <w:rPr>
          <w:rFonts w:eastAsia="SimSun" w:hint="eastAsia"/>
          <w:color w:val="000000" w:themeColor="text1"/>
          <w:kern w:val="28"/>
        </w:rPr>
        <w:t xml:space="preserve"> </w:t>
      </w:r>
      <w:r>
        <w:rPr>
          <w:rFonts w:eastAsia="SimSun"/>
          <w:color w:val="000000" w:themeColor="text1"/>
          <w:kern w:val="28"/>
        </w:rPr>
        <w:t xml:space="preserve">Thus, we use the parameters </w:t>
      </w:r>
      <m:oMath>
        <m:sSub>
          <m:sSubPr>
            <m:ctrlPr>
              <w:ins w:id="110"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Pr>
          <w:rFonts w:eastAsia="SimSun"/>
          <w:color w:val="000000" w:themeColor="text1"/>
          <w:kern w:val="28"/>
          <w:sz w:val="16"/>
        </w:rPr>
        <w:t xml:space="preserve"> </w:t>
      </w:r>
      <w:r w:rsidRPr="00C02088">
        <w:rPr>
          <w:rFonts w:eastAsia="SimSun"/>
        </w:rPr>
        <w:t xml:space="preserve">and </w:t>
      </w:r>
      <m:oMath>
        <m:r>
          <w:rPr>
            <w:rFonts w:ascii="Cambria Math" w:eastAsia="SimSun" w:hAnsi="Cambria Math"/>
            <w:color w:val="000000" w:themeColor="text1"/>
            <w:kern w:val="28"/>
          </w:rPr>
          <m:t>γ</m:t>
        </m:r>
      </m:oMath>
      <w:r>
        <w:rPr>
          <w:rFonts w:eastAsia="SimSun"/>
          <w:color w:val="000000" w:themeColor="text1"/>
          <w:kern w:val="28"/>
        </w:rPr>
        <w:t xml:space="preserve"> to estimate the value of Te that describes the numerical model geometry.  The lithospheric layer thickness H</w:t>
      </w:r>
      <w:r w:rsidRPr="006A7E67">
        <w:rPr>
          <w:rFonts w:eastAsia="SimSun"/>
          <w:color w:val="000000" w:themeColor="text1"/>
          <w:kern w:val="28"/>
          <w:vertAlign w:val="subscript"/>
        </w:rPr>
        <w:t>L</w:t>
      </w:r>
      <w:r>
        <w:rPr>
          <w:rFonts w:eastAsia="SimSun"/>
          <w:color w:val="000000" w:themeColor="text1"/>
          <w:kern w:val="28"/>
        </w:rPr>
        <w:t xml:space="preserve"> is taken to be the depth below the surface where the </w:t>
      </w:r>
      <w:r w:rsidRPr="00A15410">
        <w:rPr>
          <w:rFonts w:eastAsia="SimSun"/>
          <w:color w:val="000000" w:themeColor="text1"/>
          <w:kern w:val="28"/>
        </w:rPr>
        <w:t>horizontal devi</w:t>
      </w:r>
      <w:r>
        <w:rPr>
          <w:rFonts w:eastAsia="SimSun"/>
          <w:color w:val="000000" w:themeColor="text1"/>
          <w:kern w:val="28"/>
        </w:rPr>
        <w:t xml:space="preserve">atoric stress decreases to 5 </w:t>
      </w:r>
      <w:proofErr w:type="spellStart"/>
      <w:r>
        <w:rPr>
          <w:rFonts w:eastAsia="SimSun"/>
          <w:color w:val="000000" w:themeColor="text1"/>
          <w:kern w:val="28"/>
        </w:rPr>
        <w:t>MP</w:t>
      </w:r>
      <w:r w:rsidRPr="00A15410">
        <w:rPr>
          <w:rFonts w:eastAsia="SimSun"/>
          <w:color w:val="000000" w:themeColor="text1"/>
          <w:kern w:val="28"/>
        </w:rPr>
        <w:t>a</w:t>
      </w:r>
      <w:proofErr w:type="spellEnd"/>
      <w:r w:rsidRPr="00A15410">
        <w:rPr>
          <w:rFonts w:eastAsia="SimSun"/>
          <w:color w:val="000000" w:themeColor="text1"/>
          <w:kern w:val="28"/>
        </w:rPr>
        <w:t xml:space="preserve">. </w:t>
      </w:r>
      <w:r>
        <w:rPr>
          <w:rFonts w:eastAsia="SimSun"/>
          <w:color w:val="000000" w:themeColor="text1"/>
          <w:kern w:val="28"/>
        </w:rPr>
        <w:t xml:space="preserve"> We then use this </w:t>
      </w:r>
      <w:r w:rsidRPr="00A15410">
        <w:rPr>
          <w:rFonts w:eastAsia="SimSun"/>
          <w:color w:val="000000" w:themeColor="text1"/>
          <w:kern w:val="28"/>
        </w:rPr>
        <w:t xml:space="preserve">Te </w:t>
      </w:r>
      <w:r>
        <w:rPr>
          <w:rFonts w:eastAsia="SimSun"/>
          <w:color w:val="000000" w:themeColor="text1"/>
          <w:kern w:val="28"/>
        </w:rPr>
        <w:t>to</w:t>
      </w:r>
      <w:r w:rsidRPr="00A15410">
        <w:rPr>
          <w:rFonts w:eastAsia="SimSun"/>
          <w:color w:val="000000" w:themeColor="text1"/>
          <w:kern w:val="28"/>
        </w:rPr>
        <w:t xml:space="preserve"> H</w:t>
      </w:r>
      <w:r w:rsidRPr="00C81501">
        <w:rPr>
          <w:rFonts w:eastAsia="SimSun"/>
          <w:color w:val="000000" w:themeColor="text1"/>
          <w:kern w:val="28"/>
          <w:vertAlign w:val="subscript"/>
        </w:rPr>
        <w:t>L</w:t>
      </w:r>
      <w:r>
        <w:rPr>
          <w:rFonts w:eastAsia="SimSun"/>
          <w:color w:val="000000" w:themeColor="text1"/>
          <w:kern w:val="28"/>
          <w:sz w:val="16"/>
        </w:rPr>
        <w:t xml:space="preserve"> </w:t>
      </w:r>
      <w:r>
        <w:rPr>
          <w:rFonts w:eastAsia="SimSun"/>
          <w:color w:val="000000" w:themeColor="text1"/>
          <w:kern w:val="28"/>
        </w:rPr>
        <w:t>m</w:t>
      </w:r>
      <w:r w:rsidRPr="00A15410">
        <w:rPr>
          <w:rFonts w:eastAsia="SimSun"/>
          <w:color w:val="000000" w:themeColor="text1"/>
          <w:kern w:val="28"/>
        </w:rPr>
        <w:t xml:space="preserve">apping, </w:t>
      </w:r>
      <w:r>
        <w:rPr>
          <w:rFonts w:eastAsia="SimSun"/>
          <w:color w:val="000000" w:themeColor="text1"/>
          <w:kern w:val="28"/>
        </w:rPr>
        <w:t>to relate the Te values estimated from the seismic sections with SDRs to the lithospheric thickness</w:t>
      </w:r>
      <w:r w:rsidRPr="00A15410">
        <w:rPr>
          <w:rFonts w:eastAsia="SimSun"/>
          <w:color w:val="000000" w:themeColor="text1"/>
          <w:kern w:val="28"/>
        </w:rPr>
        <w:t xml:space="preserve"> </w:t>
      </w:r>
      <w:r>
        <w:rPr>
          <w:rFonts w:eastAsia="SimSun"/>
          <w:color w:val="000000" w:themeColor="text1"/>
          <w:kern w:val="28"/>
        </w:rPr>
        <w:t xml:space="preserve">of </w:t>
      </w:r>
      <w:r w:rsidRPr="00A15410">
        <w:rPr>
          <w:rFonts w:eastAsia="SimSun"/>
          <w:color w:val="000000" w:themeColor="text1"/>
          <w:kern w:val="28"/>
        </w:rPr>
        <w:t>plate margins at the time of rifting.</w:t>
      </w:r>
      <w:r>
        <w:rPr>
          <w:rFonts w:eastAsia="SimSun" w:hint="eastAsia"/>
          <w:color w:val="000000" w:themeColor="text1"/>
          <w:kern w:val="28"/>
        </w:rPr>
        <w:t xml:space="preserve"> </w:t>
      </w:r>
      <w:r>
        <w:rPr>
          <w:rFonts w:eastAsia="SimSun"/>
        </w:rPr>
        <w:t>From the analytic thin plate models, we analyze two depth-converted SDR profiles to yield effective elastic thickness Te of 1.3 km and 2.2 km for Vøring Margin (Figure S5) and Argentinian Margin (Figure S6), which are then mapped to lithospheric thickness during rifting of 3.</w:t>
      </w:r>
      <w:r w:rsidR="006D772C">
        <w:rPr>
          <w:rFonts w:eastAsia="SimSun"/>
        </w:rPr>
        <w:t>4</w:t>
      </w:r>
      <w:r>
        <w:rPr>
          <w:rFonts w:eastAsia="SimSun"/>
        </w:rPr>
        <w:t xml:space="preserve"> km and 5.</w:t>
      </w:r>
      <w:r w:rsidR="006D772C">
        <w:rPr>
          <w:rFonts w:eastAsia="SimSun"/>
        </w:rPr>
        <w:t>7</w:t>
      </w:r>
      <w:r>
        <w:rPr>
          <w:rFonts w:eastAsia="SimSun"/>
        </w:rPr>
        <w:t xml:space="preserve"> km</w:t>
      </w:r>
      <w:r w:rsidR="00CE4A1D">
        <w:rPr>
          <w:rFonts w:eastAsia="SimSun" w:hint="eastAsia"/>
        </w:rPr>
        <w:t xml:space="preserve"> (Figure 10)</w:t>
      </w:r>
      <w:r>
        <w:rPr>
          <w:rFonts w:eastAsia="SimSun"/>
        </w:rPr>
        <w:t>.</w:t>
      </w:r>
      <w:r w:rsidR="003D0ACC">
        <w:rPr>
          <w:rFonts w:eastAsia="SimSun"/>
          <w:color w:val="000000" w:themeColor="text1"/>
          <w:kern w:val="28"/>
        </w:rPr>
        <w:t xml:space="preserve"> </w:t>
      </w:r>
    </w:p>
    <w:p w14:paraId="78AB8AE6" w14:textId="7BFDF952" w:rsidR="009C64F2" w:rsidRPr="00C02088" w:rsidRDefault="009C64F2" w:rsidP="00B819ED">
      <w:pPr>
        <w:pStyle w:val="Heading-Main"/>
      </w:pPr>
      <w:r>
        <w:t>4</w:t>
      </w:r>
      <w:r w:rsidRPr="00C02088">
        <w:t xml:space="preserve"> Discussion and Conclusions</w:t>
      </w:r>
    </w:p>
    <w:p w14:paraId="30DDDD88" w14:textId="16148902" w:rsidR="0017048F" w:rsidRDefault="00480C74" w:rsidP="0094697C">
      <w:pPr>
        <w:pStyle w:val="Text"/>
        <w:rPr>
          <w:rFonts w:eastAsia="SimSun"/>
        </w:rPr>
      </w:pPr>
      <w:r>
        <w:rPr>
          <w:rFonts w:eastAsia="SimSun"/>
        </w:rPr>
        <w:t xml:space="preserve">In this paper we considered how fairly simple magmatic processes might produce the observed geometry of volcanic rifted margins and </w:t>
      </w:r>
      <w:r w:rsidR="00994E14">
        <w:rPr>
          <w:rFonts w:eastAsia="SimSun"/>
        </w:rPr>
        <w:t>then</w:t>
      </w:r>
      <w:r w:rsidR="00F701DE">
        <w:rPr>
          <w:rFonts w:eastAsia="SimSun"/>
        </w:rPr>
        <w:t xml:space="preserve"> show</w:t>
      </w:r>
      <w:r w:rsidR="00994E14">
        <w:rPr>
          <w:rFonts w:eastAsia="SimSun"/>
        </w:rPr>
        <w:t>ed</w:t>
      </w:r>
      <w:r w:rsidR="00F701DE">
        <w:rPr>
          <w:rFonts w:eastAsia="SimSun"/>
        </w:rPr>
        <w:t xml:space="preserve"> how such</w:t>
      </w:r>
      <w:r>
        <w:rPr>
          <w:rFonts w:eastAsia="SimSun"/>
        </w:rPr>
        <w:t xml:space="preserve"> geometries depend on lithospheric thickness</w:t>
      </w:r>
      <w:r w:rsidR="0017048F">
        <w:rPr>
          <w:rFonts w:eastAsia="SimSun"/>
        </w:rPr>
        <w:t xml:space="preserve">.  </w:t>
      </w:r>
      <w:r w:rsidR="00EB39DB">
        <w:rPr>
          <w:rFonts w:eastAsia="SimSun"/>
        </w:rPr>
        <w:t>The basic assumption is that the ‘space’ or depression</w:t>
      </w:r>
      <w:r w:rsidR="0017048F">
        <w:rPr>
          <w:rFonts w:eastAsia="SimSun"/>
        </w:rPr>
        <w:t xml:space="preserve"> that is </w:t>
      </w:r>
      <w:r w:rsidR="00EB39DB">
        <w:rPr>
          <w:rFonts w:eastAsia="SimSun"/>
        </w:rPr>
        <w:t>filled by lava is generated by the load of solidifying magmatic intrusions</w:t>
      </w:r>
      <w:r w:rsidR="003D4C74">
        <w:rPr>
          <w:rFonts w:eastAsia="SimSun"/>
        </w:rPr>
        <w:t xml:space="preserve"> and </w:t>
      </w:r>
      <w:proofErr w:type="spellStart"/>
      <w:r w:rsidR="003D4C74">
        <w:rPr>
          <w:rFonts w:eastAsia="SimSun"/>
        </w:rPr>
        <w:t>extrusives</w:t>
      </w:r>
      <w:proofErr w:type="spellEnd"/>
      <w:r w:rsidR="00F71825">
        <w:rPr>
          <w:rFonts w:eastAsia="SimSun"/>
        </w:rPr>
        <w:t xml:space="preserve">.  </w:t>
      </w:r>
      <w:ins w:id="111" w:author="Tian Xiaochuan" w:date="2019-03-11T14:13:00Z">
        <w:r w:rsidR="009E0C16">
          <w:rPr>
            <w:rFonts w:eastAsia="SimSun"/>
          </w:rPr>
          <w:t xml:space="preserve">Based on </w:t>
        </w:r>
      </w:ins>
      <w:del w:id="112" w:author="Tian Xiaochuan" w:date="2019-03-11T14:13:00Z">
        <w:r w:rsidR="00F71825" w:rsidDel="009E0C16">
          <w:rPr>
            <w:rFonts w:eastAsia="SimSun"/>
          </w:rPr>
          <w:delText>A</w:delText>
        </w:r>
      </w:del>
      <w:ins w:id="113" w:author="Tian Xiaochuan" w:date="2019-03-11T14:13:00Z">
        <w:r w:rsidR="009E0C16">
          <w:rPr>
            <w:rFonts w:eastAsia="SimSun"/>
          </w:rPr>
          <w:t>a</w:t>
        </w:r>
      </w:ins>
      <w:r w:rsidR="003D4C74">
        <w:rPr>
          <w:rFonts w:eastAsia="SimSun"/>
        </w:rPr>
        <w:t xml:space="preserve"> </w:t>
      </w:r>
      <w:r w:rsidR="0017048F">
        <w:rPr>
          <w:rFonts w:eastAsia="SimSun"/>
        </w:rPr>
        <w:t>recent</w:t>
      </w:r>
      <w:del w:id="114" w:author="Tian Xiaochuan" w:date="2019-03-11T14:13:00Z">
        <w:r w:rsidR="0017048F" w:rsidDel="009E0C16">
          <w:rPr>
            <w:rFonts w:eastAsia="SimSun"/>
          </w:rPr>
          <w:delText>ly</w:delText>
        </w:r>
      </w:del>
      <w:r w:rsidR="0017048F">
        <w:rPr>
          <w:rFonts w:eastAsia="SimSun"/>
        </w:rPr>
        <w:t xml:space="preserve"> published </w:t>
      </w:r>
      <w:del w:id="115" w:author="Tian Xiaochuan" w:date="2019-03-11T14:13:00Z">
        <w:r w:rsidR="00F71825" w:rsidDel="009E0C16">
          <w:rPr>
            <w:rFonts w:eastAsia="SimSun"/>
          </w:rPr>
          <w:delText>treatment of such magmatic</w:delText>
        </w:r>
        <w:r w:rsidR="00B62D6B" w:rsidDel="009E0C16">
          <w:rPr>
            <w:rFonts w:eastAsia="SimSun" w:hint="eastAsia"/>
          </w:rPr>
          <w:delText xml:space="preserve"> origin</w:delText>
        </w:r>
        <w:r w:rsidR="0017048F" w:rsidDel="009E0C16">
          <w:rPr>
            <w:rFonts w:eastAsia="SimSun"/>
          </w:rPr>
          <w:delText xml:space="preserve"> gives a simple </w:delText>
        </w:r>
      </w:del>
      <w:r w:rsidR="0017048F">
        <w:rPr>
          <w:rFonts w:eastAsia="SimSun"/>
        </w:rPr>
        <w:t>analytic description of SDR geometry</w:t>
      </w:r>
      <w:ins w:id="116" w:author="Tian Xiaochuan" w:date="2019-03-11T14:15:00Z">
        <w:r w:rsidR="009E0C16">
          <w:rPr>
            <w:rFonts w:eastAsia="SimSun"/>
          </w:rPr>
          <w:t>,</w:t>
        </w:r>
      </w:ins>
      <w:r w:rsidR="0017048F">
        <w:rPr>
          <w:rFonts w:eastAsia="SimSun"/>
        </w:rPr>
        <w:t xml:space="preserve"> </w:t>
      </w:r>
      <w:del w:id="117" w:author="Tian Xiaochuan" w:date="2019-03-11T14:15:00Z">
        <w:r w:rsidR="0017048F" w:rsidDel="009E0C16">
          <w:rPr>
            <w:rFonts w:eastAsia="SimSun"/>
          </w:rPr>
          <w:delText>as a function of only two paramet</w:delText>
        </w:r>
        <w:r w:rsidR="006F144B" w:rsidDel="009E0C16">
          <w:rPr>
            <w:rFonts w:eastAsia="SimSun"/>
          </w:rPr>
          <w:delText>ers</w:delText>
        </w:r>
        <w:r w:rsidR="00F71825" w:rsidDel="009E0C16">
          <w:rPr>
            <w:rFonts w:eastAsia="SimSun"/>
          </w:rPr>
          <w:delText>,</w:delText>
        </w:r>
        <w:r w:rsidR="006F144B" w:rsidDel="009E0C16">
          <w:rPr>
            <w:rFonts w:eastAsia="SimSun"/>
          </w:rPr>
          <w:delText xml:space="preserve"> one of which is the </w:delText>
        </w:r>
        <w:r w:rsidR="0017048F" w:rsidDel="009E0C16">
          <w:rPr>
            <w:rFonts w:eastAsia="SimSun"/>
          </w:rPr>
          <w:delText>effective elastic thickness Te of the lithosphere</w:delText>
        </w:r>
        <w:r w:rsidR="0017048F" w:rsidRPr="00C02088" w:rsidDel="009E0C16">
          <w:rPr>
            <w:rFonts w:eastAsia="SimSun"/>
          </w:rPr>
          <w:delText>.</w:delText>
        </w:r>
        <w:r w:rsidR="00613CD1" w:rsidDel="009E0C16">
          <w:rPr>
            <w:rFonts w:eastAsia="SimSun"/>
          </w:rPr>
          <w:delText xml:space="preserve"> </w:delText>
        </w:r>
        <w:r w:rsidR="00F71825" w:rsidDel="009E0C16">
          <w:rPr>
            <w:rFonts w:eastAsia="SimSun"/>
          </w:rPr>
          <w:delText>W</w:delText>
        </w:r>
      </w:del>
      <w:ins w:id="118" w:author="Tian Xiaochuan" w:date="2019-03-11T14:15:00Z">
        <w:r w:rsidR="009E0C16">
          <w:rPr>
            <w:rFonts w:eastAsia="SimSun"/>
          </w:rPr>
          <w:t>w</w:t>
        </w:r>
      </w:ins>
      <w:r w:rsidR="00F71825">
        <w:rPr>
          <w:rFonts w:eastAsia="SimSun"/>
        </w:rPr>
        <w:t xml:space="preserve">e </w:t>
      </w:r>
      <w:ins w:id="119" w:author="Tian Xiaochuan" w:date="2019-03-11T14:16:00Z">
        <w:r w:rsidR="009E0C16">
          <w:rPr>
            <w:rFonts w:eastAsia="SimSun"/>
          </w:rPr>
          <w:t xml:space="preserve">further derived three observable parameters and </w:t>
        </w:r>
      </w:ins>
      <w:r w:rsidR="00F71825">
        <w:rPr>
          <w:rFonts w:eastAsia="SimSun"/>
        </w:rPr>
        <w:t xml:space="preserve">showed that these parameters, relating to the </w:t>
      </w:r>
      <w:ins w:id="120" w:author="Tian Xiaochuan" w:date="2019-03-11T14:19:00Z">
        <w:r w:rsidR="009A7C73">
          <w:rPr>
            <w:rFonts w:eastAsia="SimSun"/>
          </w:rPr>
          <w:t xml:space="preserve">width, </w:t>
        </w:r>
      </w:ins>
      <w:r w:rsidR="00F71825">
        <w:rPr>
          <w:rFonts w:eastAsia="SimSun"/>
        </w:rPr>
        <w:t xml:space="preserve">thickness and dip of </w:t>
      </w:r>
      <w:ins w:id="121" w:author="Tian Xiaochuan" w:date="2019-03-11T14:22:00Z">
        <w:r w:rsidR="00FA547E">
          <w:rPr>
            <w:rFonts w:eastAsia="SimSun"/>
          </w:rPr>
          <w:t xml:space="preserve">the </w:t>
        </w:r>
      </w:ins>
      <w:r w:rsidR="006F144B">
        <w:rPr>
          <w:rFonts w:eastAsia="SimSun"/>
        </w:rPr>
        <w:t xml:space="preserve">analytic model </w:t>
      </w:r>
      <w:r w:rsidR="00F71825">
        <w:rPr>
          <w:rFonts w:eastAsia="SimSun"/>
        </w:rPr>
        <w:t>SDRs,</w:t>
      </w:r>
      <w:r w:rsidR="006F144B">
        <w:rPr>
          <w:rFonts w:eastAsia="SimSun"/>
        </w:rPr>
        <w:t xml:space="preserve"> </w:t>
      </w:r>
      <w:ins w:id="122" w:author="Tian Xiaochuan" w:date="2019-03-11T14:20:00Z">
        <w:r w:rsidR="00612083">
          <w:rPr>
            <w:rFonts w:eastAsia="SimSun"/>
          </w:rPr>
          <w:t xml:space="preserve">are </w:t>
        </w:r>
      </w:ins>
      <w:ins w:id="123" w:author="Tian Xiaochuan" w:date="2019-03-11T14:21:00Z">
        <w:r w:rsidR="00612083">
          <w:rPr>
            <w:rFonts w:eastAsia="SimSun"/>
          </w:rPr>
          <w:t xml:space="preserve">functions of </w:t>
        </w:r>
      </w:ins>
      <w:del w:id="124" w:author="Tian Xiaochuan" w:date="2019-03-11T14:20:00Z">
        <w:r w:rsidR="006F144B" w:rsidDel="00612083">
          <w:rPr>
            <w:rFonts w:eastAsia="SimSun"/>
          </w:rPr>
          <w:delText xml:space="preserve">can </w:delText>
        </w:r>
      </w:del>
      <w:del w:id="125" w:author="Tian Xiaochuan" w:date="2019-03-11T14:19:00Z">
        <w:r w:rsidR="006F144B" w:rsidDel="00586549">
          <w:rPr>
            <w:rFonts w:eastAsia="SimSun"/>
          </w:rPr>
          <w:delText xml:space="preserve">easily </w:delText>
        </w:r>
      </w:del>
      <w:del w:id="126" w:author="Tian Xiaochuan" w:date="2019-03-11T14:20:00Z">
        <w:r w:rsidR="006F144B" w:rsidDel="00612083">
          <w:rPr>
            <w:rFonts w:eastAsia="SimSun"/>
          </w:rPr>
          <w:delText xml:space="preserve">be related </w:delText>
        </w:r>
      </w:del>
      <w:del w:id="127" w:author="Tian Xiaochuan" w:date="2019-03-11T14:21:00Z">
        <w:r w:rsidR="006F144B" w:rsidDel="00612083">
          <w:rPr>
            <w:rFonts w:eastAsia="SimSun"/>
          </w:rPr>
          <w:delText xml:space="preserve">to </w:delText>
        </w:r>
      </w:del>
      <w:r w:rsidR="006F144B">
        <w:rPr>
          <w:rFonts w:eastAsia="SimSun"/>
        </w:rPr>
        <w:t xml:space="preserve">the </w:t>
      </w:r>
      <w:del w:id="128" w:author="Tian Xiaochuan" w:date="2019-03-11T15:00:00Z">
        <w:r w:rsidR="006F144B" w:rsidDel="00BF7CDA">
          <w:rPr>
            <w:rFonts w:eastAsia="SimSun"/>
          </w:rPr>
          <w:delText xml:space="preserve">model </w:delText>
        </w:r>
      </w:del>
      <w:ins w:id="129" w:author="Tian Xiaochuan" w:date="2019-03-11T15:00:00Z">
        <w:r w:rsidR="00BF7CDA">
          <w:rPr>
            <w:rFonts w:eastAsia="SimSun"/>
          </w:rPr>
          <w:t xml:space="preserve">effective elastic thickness </w:t>
        </w:r>
      </w:ins>
      <w:r w:rsidR="006F144B">
        <w:rPr>
          <w:rFonts w:eastAsia="SimSun"/>
        </w:rPr>
        <w:t xml:space="preserve">Te. </w:t>
      </w:r>
      <w:r w:rsidR="00F71825">
        <w:rPr>
          <w:rFonts w:eastAsia="SimSun"/>
        </w:rPr>
        <w:t xml:space="preserve"> The same parameters can be measured </w:t>
      </w:r>
      <w:del w:id="130" w:author="Tian Xiaochuan" w:date="2019-03-11T14:15:00Z">
        <w:r w:rsidR="00F71825" w:rsidDel="009E0C16">
          <w:rPr>
            <w:rFonts w:eastAsia="SimSun"/>
          </w:rPr>
          <w:delText xml:space="preserve">using </w:delText>
        </w:r>
      </w:del>
      <w:ins w:id="131" w:author="Tian Xiaochuan" w:date="2019-03-11T14:15:00Z">
        <w:r w:rsidR="009E0C16">
          <w:rPr>
            <w:rFonts w:eastAsia="SimSun"/>
          </w:rPr>
          <w:t xml:space="preserve">from </w:t>
        </w:r>
      </w:ins>
      <w:r w:rsidR="00F71825">
        <w:rPr>
          <w:rFonts w:eastAsia="SimSun"/>
        </w:rPr>
        <w:t>seismic images of real SDRs.</w:t>
      </w:r>
      <w:r w:rsidR="0094697C">
        <w:rPr>
          <w:rFonts w:eastAsia="SimSun"/>
        </w:rPr>
        <w:t xml:space="preserve">  We went on to show how these geometric parameters could be </w:t>
      </w:r>
      <w:r w:rsidR="00F71825">
        <w:rPr>
          <w:rFonts w:eastAsia="SimSun"/>
        </w:rPr>
        <w:t>used to constrain lithospheric thickness at the time of volcanic rifting.</w:t>
      </w:r>
    </w:p>
    <w:p w14:paraId="77455CD4" w14:textId="17487C2A" w:rsidR="0094697C" w:rsidRDefault="007E7A55" w:rsidP="0094697C">
      <w:pPr>
        <w:pStyle w:val="Text"/>
        <w:rPr>
          <w:rFonts w:eastAsia="SimSun"/>
        </w:rPr>
      </w:pPr>
      <w:r>
        <w:rPr>
          <w:rFonts w:eastAsia="SimSun" w:hint="eastAsia"/>
        </w:rPr>
        <w:t xml:space="preserve">We </w:t>
      </w:r>
      <w:r w:rsidR="00F20730">
        <w:rPr>
          <w:rFonts w:eastAsia="SimSun" w:hint="eastAsia"/>
        </w:rPr>
        <w:t xml:space="preserve">quantify </w:t>
      </w:r>
      <w:r w:rsidR="0017048F">
        <w:rPr>
          <w:rFonts w:eastAsia="SimSun"/>
        </w:rPr>
        <w:t>the</w:t>
      </w:r>
      <w:r w:rsidR="00F20730">
        <w:rPr>
          <w:rFonts w:eastAsia="SimSun" w:hint="eastAsia"/>
        </w:rPr>
        <w:t xml:space="preserve"> effects of</w:t>
      </w:r>
      <w:r w:rsidR="0017048F">
        <w:rPr>
          <w:rFonts w:eastAsia="SimSun"/>
        </w:rPr>
        <w:t xml:space="preserve"> simplifying approximations used in </w:t>
      </w:r>
      <w:r w:rsidR="0094697C">
        <w:rPr>
          <w:rFonts w:eastAsia="SimSun"/>
        </w:rPr>
        <w:t>the</w:t>
      </w:r>
      <w:r w:rsidR="0017048F">
        <w:rPr>
          <w:rFonts w:eastAsia="SimSun"/>
        </w:rPr>
        <w:t xml:space="preserve"> analytic </w:t>
      </w:r>
      <w:r w:rsidR="0094697C">
        <w:rPr>
          <w:rFonts w:eastAsia="SimSun"/>
        </w:rPr>
        <w:t>model</w:t>
      </w:r>
      <w:r w:rsidR="0017048F">
        <w:rPr>
          <w:rFonts w:eastAsia="SimSun"/>
        </w:rPr>
        <w:t xml:space="preserve"> </w:t>
      </w:r>
      <w:r w:rsidR="00F20730">
        <w:rPr>
          <w:rFonts w:eastAsia="SimSun" w:hint="eastAsia"/>
        </w:rPr>
        <w:t>on</w:t>
      </w:r>
      <w:r w:rsidR="0017048F">
        <w:rPr>
          <w:rFonts w:eastAsia="SimSun"/>
        </w:rPr>
        <w:t xml:space="preserve"> the model geometry.  We first described</w:t>
      </w:r>
      <w:r w:rsidR="0017048F" w:rsidRPr="00C02088">
        <w:rPr>
          <w:rFonts w:eastAsia="SimSun"/>
        </w:rPr>
        <w:t xml:space="preserve"> </w:t>
      </w:r>
      <w:r w:rsidR="0017048F">
        <w:rPr>
          <w:rFonts w:eastAsia="SimSun"/>
        </w:rPr>
        <w:t xml:space="preserve">a numerical thin-elastic plate </w:t>
      </w:r>
      <w:r w:rsidR="0017048F" w:rsidRPr="00C02088">
        <w:rPr>
          <w:rFonts w:eastAsia="SimSun"/>
        </w:rPr>
        <w:t xml:space="preserve">model with more realistic spatial distribution of lava flows compared to </w:t>
      </w:r>
      <w:r w:rsidR="0017048F">
        <w:rPr>
          <w:rFonts w:eastAsia="SimSun"/>
        </w:rPr>
        <w:t>the analytic model.  For the same value of Te</w:t>
      </w:r>
      <w:r w:rsidR="0017048F" w:rsidRPr="00C02088">
        <w:rPr>
          <w:rFonts w:eastAsia="SimSun"/>
        </w:rPr>
        <w:t xml:space="preserve"> </w:t>
      </w:r>
      <w:r w:rsidR="0017048F">
        <w:rPr>
          <w:rFonts w:eastAsia="SimSun"/>
        </w:rPr>
        <w:t>more reasonable lava distribution produced a</w:t>
      </w:r>
      <w:r w:rsidR="0017048F" w:rsidRPr="00C02088">
        <w:rPr>
          <w:rFonts w:eastAsia="SimSun"/>
        </w:rPr>
        <w:t xml:space="preserve"> </w:t>
      </w:r>
      <w:r w:rsidR="0017048F">
        <w:rPr>
          <w:rFonts w:eastAsia="SimSun"/>
        </w:rPr>
        <w:t>~</w:t>
      </w:r>
      <w:r w:rsidR="0017048F" w:rsidRPr="00C02088">
        <w:rPr>
          <w:rFonts w:eastAsia="SimSun"/>
        </w:rPr>
        <w:t>20% larger</w:t>
      </w:r>
      <w:r w:rsidR="0017048F">
        <w:rPr>
          <w:rFonts w:eastAsia="SimSun"/>
        </w:rPr>
        <w:t xml:space="preserve"> </w:t>
      </w:r>
      <w:r w:rsidR="0017048F" w:rsidRPr="00C02088">
        <w:rPr>
          <w:rFonts w:eastAsia="SimSun"/>
        </w:rPr>
        <w:t xml:space="preserve"> </w:t>
      </w:r>
      <m:oMath>
        <m:sSub>
          <m:sSubPr>
            <m:ctrlPr>
              <w:ins w:id="132"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17048F" w:rsidRPr="00C02088">
        <w:rPr>
          <w:rFonts w:eastAsia="SimSun"/>
        </w:rPr>
        <w:t xml:space="preserve">, </w:t>
      </w:r>
      <w:r w:rsidR="0017048F">
        <w:rPr>
          <w:rFonts w:eastAsia="SimSun"/>
        </w:rPr>
        <w:t>a ~</w:t>
      </w:r>
      <w:r w:rsidR="0017048F" w:rsidRPr="00C02088">
        <w:rPr>
          <w:rFonts w:eastAsia="SimSun"/>
        </w:rPr>
        <w:t xml:space="preserve"> </w:t>
      </w:r>
      <w:r w:rsidR="0017048F">
        <w:rPr>
          <w:rFonts w:eastAsia="SimSun"/>
        </w:rPr>
        <w:t>5</w:t>
      </w:r>
      <w:r w:rsidR="0017048F" w:rsidRPr="00C02088">
        <w:rPr>
          <w:rFonts w:eastAsia="SimSun"/>
        </w:rPr>
        <w:t xml:space="preserve">% larger </w:t>
      </w:r>
      <m:oMath>
        <m:r>
          <w:rPr>
            <w:rFonts w:ascii="Cambria Math" w:eastAsia="SimSun" w:hAnsi="Cambria Math"/>
            <w:color w:val="000000" w:themeColor="text1"/>
            <w:kern w:val="28"/>
          </w:rPr>
          <m:t>γ</m:t>
        </m:r>
      </m:oMath>
      <w:r w:rsidR="0017048F" w:rsidRPr="00C02088">
        <w:rPr>
          <w:rFonts w:eastAsia="SimSun"/>
        </w:rPr>
        <w:t xml:space="preserve"> and </w:t>
      </w:r>
      <w:r w:rsidR="0017048F">
        <w:rPr>
          <w:rFonts w:eastAsia="SimSun"/>
        </w:rPr>
        <w:t>n</w:t>
      </w:r>
      <w:r w:rsidR="00857A17">
        <w:rPr>
          <w:rFonts w:eastAsia="SimSun"/>
        </w:rPr>
        <w:t>eglig</w:t>
      </w:r>
      <w:r w:rsidR="00857A17">
        <w:rPr>
          <w:rFonts w:eastAsia="SimSun" w:hint="eastAsia"/>
          <w:lang w:eastAsia="zh-CN"/>
        </w:rPr>
        <w:t>i</w:t>
      </w:r>
      <w:r w:rsidR="00857A17">
        <w:rPr>
          <w:rFonts w:eastAsia="SimSun"/>
        </w:rPr>
        <w:t>ble</w:t>
      </w:r>
      <w:r w:rsidR="0017048F">
        <w:rPr>
          <w:rFonts w:eastAsia="SimSun"/>
        </w:rPr>
        <w:t xml:space="preserve"> change in</w:t>
      </w:r>
      <w:r w:rsidR="0017048F" w:rsidRPr="00C02088">
        <w:rPr>
          <w:rFonts w:eastAsia="SimSun"/>
        </w:rPr>
        <w:t xml:space="preserve"> </w:t>
      </w:r>
      <m:oMath>
        <m:r>
          <w:rPr>
            <w:rFonts w:ascii="Cambria Math" w:hAnsi="Cambria Math"/>
          </w:rPr>
          <m:t>ϕ</m:t>
        </m:r>
      </m:oMath>
      <w:r w:rsidR="0017048F" w:rsidRPr="00C02088">
        <w:rPr>
          <w:rFonts w:eastAsia="SimSun"/>
        </w:rPr>
        <w:t>.</w:t>
      </w:r>
    </w:p>
    <w:p w14:paraId="7003DC25" w14:textId="0D061269" w:rsidR="00994E14" w:rsidRPr="00D36440" w:rsidRDefault="0017048F" w:rsidP="00D36440">
      <w:pPr>
        <w:pStyle w:val="Text"/>
        <w:rPr>
          <w:rFonts w:eastAsia="SimSun"/>
        </w:rPr>
      </w:pPr>
      <w:r>
        <w:rPr>
          <w:rFonts w:eastAsia="SimSun"/>
        </w:rPr>
        <w:t>We</w:t>
      </w:r>
      <w:r w:rsidRPr="00C02088">
        <w:rPr>
          <w:rFonts w:eastAsia="SimSun"/>
        </w:rPr>
        <w:t xml:space="preserve"> </w:t>
      </w:r>
      <w:r w:rsidR="0094697C">
        <w:rPr>
          <w:rFonts w:eastAsia="SimSun"/>
        </w:rPr>
        <w:t xml:space="preserve">went on to </w:t>
      </w:r>
      <w:r w:rsidRPr="00C02088">
        <w:rPr>
          <w:rFonts w:eastAsia="SimSun"/>
        </w:rPr>
        <w:t xml:space="preserve">develop the first </w:t>
      </w:r>
      <w:r>
        <w:rPr>
          <w:rFonts w:eastAsia="SimSun"/>
        </w:rPr>
        <w:t>two-dimensional</w:t>
      </w:r>
      <w:r w:rsidRPr="00C02088">
        <w:rPr>
          <w:rFonts w:eastAsia="SimSun"/>
        </w:rPr>
        <w:t xml:space="preserve"> thermal-mechanical </w:t>
      </w:r>
      <w:r>
        <w:rPr>
          <w:rFonts w:eastAsia="SimSun"/>
        </w:rPr>
        <w:t>models that</w:t>
      </w:r>
      <w:r w:rsidRPr="00C02088">
        <w:rPr>
          <w:rFonts w:eastAsia="SimSun"/>
        </w:rPr>
        <w:t xml:space="preserve"> simulate </w:t>
      </w:r>
      <w:r>
        <w:rPr>
          <w:rFonts w:eastAsia="SimSun"/>
        </w:rPr>
        <w:t xml:space="preserve">the geometry of </w:t>
      </w:r>
      <w:r w:rsidRPr="00C02088">
        <w:rPr>
          <w:rFonts w:eastAsia="SimSun"/>
        </w:rPr>
        <w:t>SDRs</w:t>
      </w:r>
      <w:r>
        <w:rPr>
          <w:rFonts w:eastAsia="SimSun"/>
        </w:rPr>
        <w:t xml:space="preserve"> form</w:t>
      </w:r>
      <w:r w:rsidR="00857A17">
        <w:rPr>
          <w:rFonts w:eastAsia="SimSun" w:hint="eastAsia"/>
          <w:lang w:eastAsia="zh-CN"/>
        </w:rPr>
        <w:t>ed</w:t>
      </w:r>
      <w:r>
        <w:rPr>
          <w:rFonts w:eastAsia="SimSun"/>
        </w:rPr>
        <w:t xml:space="preserve"> by magmatic loads.</w:t>
      </w:r>
      <w:r w:rsidRPr="00C02088">
        <w:rPr>
          <w:rFonts w:eastAsia="SimSun"/>
        </w:rPr>
        <w:t xml:space="preserve"> </w:t>
      </w:r>
      <w:r>
        <w:rPr>
          <w:rFonts w:eastAsia="SimSun"/>
        </w:rPr>
        <w:t xml:space="preserve"> </w:t>
      </w:r>
      <w:r w:rsidR="004D1113">
        <w:rPr>
          <w:rFonts w:eastAsia="SimSun"/>
        </w:rPr>
        <w:t>The model allowed us to show that the thin elastic plate assumption had a modest effect on the model ge</w:t>
      </w:r>
      <w:r w:rsidR="002C7A82">
        <w:rPr>
          <w:rFonts w:eastAsia="SimSun"/>
        </w:rPr>
        <w:t>ometry.  But,</w:t>
      </w:r>
      <w:bookmarkStart w:id="133" w:name="_GoBack"/>
      <w:bookmarkEnd w:id="133"/>
      <w:r w:rsidR="002C7A82">
        <w:rPr>
          <w:rFonts w:eastAsia="SimSun"/>
        </w:rPr>
        <w:t xml:space="preserve"> before we could do that a th</w:t>
      </w:r>
      <w:r w:rsidR="00857A17">
        <w:rPr>
          <w:rFonts w:eastAsia="SimSun" w:hint="eastAsia"/>
          <w:lang w:eastAsia="zh-CN"/>
        </w:rPr>
        <w:t>o</w:t>
      </w:r>
      <w:r w:rsidR="002C7A82">
        <w:rPr>
          <w:rFonts w:eastAsia="SimSun"/>
        </w:rPr>
        <w:t>rough study of the effect of numerical grid size and time steps had to be undertaken.  We also showed that the use of tracers of volcanic layers greatly increased the reliability of mod</w:t>
      </w:r>
      <w:r w:rsidR="006A7E67">
        <w:rPr>
          <w:rFonts w:eastAsia="SimSun"/>
        </w:rPr>
        <w:t>el</w:t>
      </w:r>
      <w:r w:rsidR="00D26CBC">
        <w:rPr>
          <w:rFonts w:eastAsia="SimSun"/>
        </w:rPr>
        <w:t xml:space="preserve"> predicted structures.  </w:t>
      </w:r>
      <w:r w:rsidR="002C7A82" w:rsidRPr="00D26CBC">
        <w:rPr>
          <w:rFonts w:eastAsia="SimSun"/>
        </w:rPr>
        <w:t xml:space="preserve">A test of a </w:t>
      </w:r>
      <w:r w:rsidR="004D1113" w:rsidRPr="00D26CBC">
        <w:rPr>
          <w:rFonts w:eastAsia="SimSun"/>
        </w:rPr>
        <w:t>purely elastic layer</w:t>
      </w:r>
      <w:r w:rsidR="002C7A82" w:rsidRPr="00D26CBC">
        <w:rPr>
          <w:rFonts w:eastAsia="SimSun"/>
        </w:rPr>
        <w:t xml:space="preserve"> </w:t>
      </w:r>
      <w:r w:rsidR="00D71C5B" w:rsidRPr="00D26CBC">
        <w:rPr>
          <w:rFonts w:eastAsia="SimSun"/>
        </w:rPr>
        <w:t xml:space="preserve">against the </w:t>
      </w:r>
      <w:r w:rsidR="006A7E67" w:rsidRPr="00D26CBC">
        <w:rPr>
          <w:rFonts w:eastAsia="SimSun" w:hint="eastAsia"/>
          <w:lang w:eastAsia="zh-CN"/>
        </w:rPr>
        <w:t>n</w:t>
      </w:r>
      <w:r w:rsidR="002C7A82" w:rsidRPr="00D26CBC">
        <w:rPr>
          <w:rFonts w:eastAsia="SimSun"/>
        </w:rPr>
        <w:t>umerical thin plate</w:t>
      </w:r>
      <w:r w:rsidR="00D71C5B" w:rsidRPr="00D26CBC">
        <w:rPr>
          <w:rFonts w:eastAsia="SimSun"/>
        </w:rPr>
        <w:t xml:space="preserve"> model counterpart </w:t>
      </w:r>
      <w:r w:rsidR="00750573" w:rsidRPr="00D26CBC">
        <w:rPr>
          <w:rFonts w:eastAsia="SimSun"/>
        </w:rPr>
        <w:t>show</w:t>
      </w:r>
      <w:r w:rsidR="00D26CBC">
        <w:rPr>
          <w:rFonts w:eastAsia="SimSun"/>
        </w:rPr>
        <w:t>s</w:t>
      </w:r>
      <w:r w:rsidR="00750573" w:rsidRPr="00D26CBC">
        <w:rPr>
          <w:rFonts w:eastAsia="SimSun"/>
        </w:rPr>
        <w:t xml:space="preserve"> </w:t>
      </w:r>
      <w:r w:rsidR="004E216A" w:rsidRPr="00D26CBC">
        <w:rPr>
          <w:rFonts w:eastAsia="SimSun"/>
        </w:rPr>
        <w:t>that resulting geometric differences were</w:t>
      </w:r>
      <w:r w:rsidR="002C7A82" w:rsidRPr="00D26CBC">
        <w:rPr>
          <w:rFonts w:eastAsia="SimSun"/>
        </w:rPr>
        <w:t xml:space="preserve"> negligible</w:t>
      </w:r>
      <w:r w:rsidR="00750573" w:rsidRPr="00D26CBC">
        <w:rPr>
          <w:rFonts w:eastAsia="SimSun"/>
        </w:rPr>
        <w:t>.</w:t>
      </w:r>
      <w:r w:rsidR="00750573" w:rsidRPr="00C02088">
        <w:rPr>
          <w:rFonts w:eastAsia="SimSun"/>
        </w:rPr>
        <w:t xml:space="preserve"> </w:t>
      </w:r>
    </w:p>
    <w:p w14:paraId="0713C56A" w14:textId="6545B48E" w:rsidR="002C7A82" w:rsidRDefault="00122BF7" w:rsidP="00D36440">
      <w:pPr>
        <w:pStyle w:val="Text"/>
        <w:rPr>
          <w:rFonts w:eastAsia="SimSun"/>
        </w:rPr>
      </w:pPr>
      <w:r w:rsidRPr="00C02088">
        <w:rPr>
          <w:lang w:eastAsia="zh-CN"/>
        </w:rPr>
        <w:t>Following</w:t>
      </w:r>
      <w:r w:rsidR="00DD3087" w:rsidRPr="00C02088">
        <w:rPr>
          <w:lang w:eastAsia="zh-CN"/>
        </w:rPr>
        <w:t xml:space="preserve"> the benchmark</w:t>
      </w:r>
      <w:r w:rsidR="00822357" w:rsidRPr="00C02088">
        <w:rPr>
          <w:lang w:eastAsia="zh-CN"/>
        </w:rPr>
        <w:t xml:space="preserve">, </w:t>
      </w:r>
      <w:r w:rsidR="00DD3087" w:rsidRPr="00C02088">
        <w:rPr>
          <w:lang w:eastAsia="zh-CN"/>
        </w:rPr>
        <w:t xml:space="preserve">we </w:t>
      </w:r>
      <w:r w:rsidR="00B66A46" w:rsidRPr="00C02088">
        <w:rPr>
          <w:lang w:eastAsia="zh-CN"/>
        </w:rPr>
        <w:t xml:space="preserve">develop the 2D models with </w:t>
      </w:r>
      <w:r w:rsidR="00DD3087" w:rsidRPr="00C02088">
        <w:rPr>
          <w:lang w:eastAsia="zh-CN"/>
        </w:rPr>
        <w:t xml:space="preserve">realistic rheology and </w:t>
      </w:r>
      <w:r w:rsidR="00822357" w:rsidRPr="00C02088">
        <w:rPr>
          <w:lang w:eastAsia="zh-CN"/>
        </w:rPr>
        <w:t>w</w:t>
      </w:r>
      <w:r w:rsidR="006A222D" w:rsidRPr="00C02088">
        <w:rPr>
          <w:rFonts w:hint="eastAsia"/>
          <w:lang w:eastAsia="zh-CN"/>
        </w:rPr>
        <w:t xml:space="preserve">e summarize </w:t>
      </w:r>
      <w:r w:rsidR="00DD3087" w:rsidRPr="00C02088">
        <w:rPr>
          <w:lang w:eastAsia="zh-CN"/>
        </w:rPr>
        <w:t>the</w:t>
      </w:r>
      <w:r w:rsidR="00822357" w:rsidRPr="00C02088">
        <w:rPr>
          <w:lang w:eastAsia="zh-CN"/>
        </w:rPr>
        <w:t xml:space="preserve"> </w:t>
      </w:r>
      <w:r w:rsidR="006A222D" w:rsidRPr="00C02088">
        <w:rPr>
          <w:rFonts w:hint="eastAsia"/>
          <w:lang w:eastAsia="zh-CN"/>
        </w:rPr>
        <w:t xml:space="preserve">model results in </w:t>
      </w:r>
      <w:r w:rsidR="005D08B1">
        <w:rPr>
          <w:lang w:eastAsia="zh-CN"/>
        </w:rPr>
        <w:t>F</w:t>
      </w:r>
      <w:r w:rsidR="006D094E">
        <w:rPr>
          <w:lang w:eastAsia="zh-CN"/>
        </w:rPr>
        <w:t>igure 10</w:t>
      </w:r>
      <w:r w:rsidR="00432A2B" w:rsidRPr="00C02088">
        <w:rPr>
          <w:lang w:eastAsia="zh-CN"/>
        </w:rPr>
        <w:t>.</w:t>
      </w:r>
      <w:r w:rsidR="00895246" w:rsidRPr="00C02088">
        <w:rPr>
          <w:lang w:eastAsia="zh-CN"/>
        </w:rPr>
        <w:t xml:space="preserve"> </w:t>
      </w:r>
      <w:r w:rsidR="00822357" w:rsidRPr="00C02088">
        <w:rPr>
          <w:rFonts w:eastAsia="SimSun"/>
        </w:rPr>
        <w:t xml:space="preserve">EP thick plate models </w:t>
      </w:r>
      <w:r w:rsidR="00FC028F">
        <w:rPr>
          <w:rFonts w:eastAsia="SimSun"/>
        </w:rPr>
        <w:t>wit</w:t>
      </w:r>
      <w:r w:rsidR="006D094E">
        <w:rPr>
          <w:rFonts w:eastAsia="SimSun"/>
        </w:rPr>
        <w:t xml:space="preserve">h long term extension show </w:t>
      </w:r>
      <w:r w:rsidR="008E64B5">
        <w:rPr>
          <w:rFonts w:eastAsia="SimSun"/>
        </w:rPr>
        <w:t>close to linear trend of Te = 0.4</w:t>
      </w:r>
      <w:r w:rsidR="00872F27">
        <w:rPr>
          <w:rFonts w:eastAsia="SimSun"/>
        </w:rPr>
        <w:t>9</w:t>
      </w:r>
      <w:r w:rsidR="008E64B5">
        <w:rPr>
          <w:rFonts w:eastAsia="SimSun"/>
        </w:rPr>
        <w:t>H</w:t>
      </w:r>
      <w:r w:rsidR="008E64B5" w:rsidRPr="000F72CB">
        <w:rPr>
          <w:rFonts w:eastAsia="SimSun"/>
          <w:sz w:val="16"/>
        </w:rPr>
        <w:t>L</w:t>
      </w:r>
      <w:r w:rsidR="00822357" w:rsidRPr="00C02088">
        <w:rPr>
          <w:rFonts w:eastAsia="SimSun"/>
        </w:rPr>
        <w:t xml:space="preserve">. Increasing cohesion from 20 </w:t>
      </w:r>
      <w:proofErr w:type="spellStart"/>
      <w:r w:rsidR="00822357" w:rsidRPr="00C02088">
        <w:rPr>
          <w:rFonts w:eastAsia="SimSun"/>
        </w:rPr>
        <w:t>MPa</w:t>
      </w:r>
      <w:proofErr w:type="spellEnd"/>
      <w:r w:rsidR="00822357" w:rsidRPr="00C02088">
        <w:rPr>
          <w:rFonts w:eastAsia="SimSun"/>
        </w:rPr>
        <w:t xml:space="preserve"> to 40 </w:t>
      </w:r>
      <w:proofErr w:type="spellStart"/>
      <w:r w:rsidR="00822357" w:rsidRPr="00C02088">
        <w:rPr>
          <w:rFonts w:eastAsia="SimSun"/>
        </w:rPr>
        <w:t>MPa</w:t>
      </w:r>
      <w:proofErr w:type="spellEnd"/>
      <w:r w:rsidR="00822357" w:rsidRPr="00C02088">
        <w:rPr>
          <w:rFonts w:eastAsia="SimSun"/>
        </w:rPr>
        <w:t xml:space="preserve"> induces little increase in plate strength. EVP thick plate models with Newtonian rheology and constant thermal structure</w:t>
      </w:r>
      <w:r w:rsidR="005B7F78" w:rsidRPr="00C02088">
        <w:rPr>
          <w:rFonts w:eastAsia="SimSun"/>
        </w:rPr>
        <w:t xml:space="preserve"> </w:t>
      </w:r>
      <w:r w:rsidR="00822357" w:rsidRPr="00C02088">
        <w:rPr>
          <w:rFonts w:eastAsia="SimSun"/>
        </w:rPr>
        <w:t xml:space="preserve">realistically calculate density structure </w:t>
      </w:r>
      <w:r w:rsidR="009657D2" w:rsidRPr="00C02088">
        <w:rPr>
          <w:rFonts w:eastAsia="SimSun"/>
        </w:rPr>
        <w:t xml:space="preserve">evolution </w:t>
      </w:r>
      <w:r w:rsidR="006D094E">
        <w:rPr>
          <w:rFonts w:eastAsia="SimSun"/>
        </w:rPr>
        <w:t xml:space="preserve">and </w:t>
      </w:r>
      <w:r w:rsidR="00DF5660">
        <w:rPr>
          <w:rFonts w:eastAsia="SimSun"/>
        </w:rPr>
        <w:t>predict a mapping of</w:t>
      </w:r>
      <w:r w:rsidR="00822357" w:rsidRPr="00C02088">
        <w:rPr>
          <w:rFonts w:eastAsia="SimSun"/>
        </w:rPr>
        <w:t xml:space="preserve"> </w:t>
      </w:r>
      <w:r w:rsidR="008E64B5">
        <w:rPr>
          <w:rFonts w:eastAsia="SimSun"/>
        </w:rPr>
        <w:t>Te = 0.3</w:t>
      </w:r>
      <w:r w:rsidR="00F22F3A">
        <w:rPr>
          <w:rFonts w:eastAsia="SimSun"/>
        </w:rPr>
        <w:t>2</w:t>
      </w:r>
      <w:r w:rsidR="008E64B5">
        <w:rPr>
          <w:rFonts w:eastAsia="SimSun"/>
        </w:rPr>
        <w:t>H</w:t>
      </w:r>
      <w:r w:rsidR="008E64B5" w:rsidRPr="008E64B5">
        <w:rPr>
          <w:rFonts w:eastAsia="SimSun"/>
          <w:sz w:val="16"/>
        </w:rPr>
        <w:t>L</w:t>
      </w:r>
      <w:r w:rsidR="008E64B5">
        <w:rPr>
          <w:rFonts w:eastAsia="SimSun"/>
        </w:rPr>
        <w:t>.</w:t>
      </w:r>
      <w:r w:rsidR="00A64631">
        <w:rPr>
          <w:rFonts w:eastAsia="SimSun"/>
        </w:rPr>
        <w:t xml:space="preserve"> </w:t>
      </w:r>
      <w:r w:rsidR="00A64631" w:rsidRPr="00A64631">
        <w:rPr>
          <w:rFonts w:eastAsia="SimSun"/>
        </w:rPr>
        <w:t>Effective plate strengths of the thermal evolving models fall between the narrow range of EP and EVP constant thermal model and predicts that the effective elastic thickness of the lithosphere is 3</w:t>
      </w:r>
      <w:ins w:id="134" w:author="Tian Xiaochuan" w:date="2019-03-11T14:23:00Z">
        <w:r w:rsidR="004C5506">
          <w:rPr>
            <w:rFonts w:eastAsia="SimSun"/>
          </w:rPr>
          <w:t>8</w:t>
        </w:r>
      </w:ins>
      <w:del w:id="135" w:author="Tian Xiaochuan" w:date="2019-03-11T14:23:00Z">
        <w:r w:rsidR="00A64631" w:rsidRPr="00A64631" w:rsidDel="004C5506">
          <w:rPr>
            <w:rFonts w:eastAsia="SimSun"/>
          </w:rPr>
          <w:delText>7</w:delText>
        </w:r>
      </w:del>
      <w:r w:rsidR="00A64631" w:rsidRPr="00A64631">
        <w:rPr>
          <w:rFonts w:eastAsia="SimSun"/>
        </w:rPr>
        <w:t xml:space="preserve">% of </w:t>
      </w:r>
      <w:proofErr w:type="spellStart"/>
      <w:r w:rsidR="00A64631" w:rsidRPr="00A64631">
        <w:rPr>
          <w:rFonts w:eastAsia="SimSun"/>
        </w:rPr>
        <w:t>of</w:t>
      </w:r>
      <w:proofErr w:type="spellEnd"/>
      <w:r w:rsidR="00A64631" w:rsidRPr="00A64631">
        <w:rPr>
          <w:rFonts w:eastAsia="SimSun"/>
        </w:rPr>
        <w:t xml:space="preserve"> the actual thickness.</w:t>
      </w:r>
      <w:ins w:id="136" w:author="Tian Xiaochuan" w:date="2019-03-11T14:30:00Z">
        <w:r w:rsidR="00E934E3">
          <w:rPr>
            <w:rFonts w:eastAsia="SimSun"/>
          </w:rPr>
          <w:t xml:space="preserve"> </w:t>
        </w:r>
      </w:ins>
      <w:del w:id="137" w:author="Tian Xiaochuan" w:date="2019-03-11T14:30:00Z">
        <w:r w:rsidR="00A64631" w:rsidRPr="00A64631" w:rsidDel="00E934E3">
          <w:rPr>
            <w:rFonts w:eastAsia="SimSun"/>
          </w:rPr>
          <w:delText xml:space="preserve">  </w:delText>
        </w:r>
      </w:del>
      <w:r w:rsidR="00A64631" w:rsidRPr="00A64631">
        <w:rPr>
          <w:rFonts w:eastAsia="SimSun"/>
        </w:rPr>
        <w:t>Changing crustal material from dry quartz to dry plagioclase increases H</w:t>
      </w:r>
      <w:r w:rsidR="00A64631" w:rsidRPr="00A64631">
        <w:rPr>
          <w:rFonts w:eastAsia="SimSun"/>
          <w:vertAlign w:val="subscript"/>
        </w:rPr>
        <w:t>L</w:t>
      </w:r>
      <w:r w:rsidR="00A64631" w:rsidRPr="00A64631">
        <w:rPr>
          <w:rFonts w:eastAsia="SimSun"/>
        </w:rPr>
        <w:t xml:space="preserve"> and Te by ~60%.  Underplating reduces SDRs thickness by ~2</w:t>
      </w:r>
      <w:ins w:id="138" w:author="Tian Xiaochuan" w:date="2019-03-11T14:23:00Z">
        <w:r w:rsidR="005E2867">
          <w:rPr>
            <w:rFonts w:eastAsia="SimSun"/>
          </w:rPr>
          <w:t>9</w:t>
        </w:r>
      </w:ins>
      <w:del w:id="139" w:author="Tian Xiaochuan" w:date="2019-03-11T14:23:00Z">
        <w:r w:rsidR="00A64631" w:rsidRPr="00A64631" w:rsidDel="005E2867">
          <w:rPr>
            <w:rFonts w:eastAsia="SimSun"/>
          </w:rPr>
          <w:delText>5</w:delText>
        </w:r>
      </w:del>
      <w:r w:rsidR="00A64631" w:rsidRPr="00A64631">
        <w:rPr>
          <w:rFonts w:eastAsia="SimSun"/>
        </w:rPr>
        <w:t>% (dry quartz without crust mantle coupling) and ~</w:t>
      </w:r>
      <w:ins w:id="140" w:author="Tian Xiaochuan" w:date="2019-03-11T14:23:00Z">
        <w:r w:rsidR="005E2867">
          <w:rPr>
            <w:rFonts w:eastAsia="SimSun"/>
          </w:rPr>
          <w:t>49</w:t>
        </w:r>
      </w:ins>
      <w:del w:id="141" w:author="Tian Xiaochuan" w:date="2019-03-11T14:23:00Z">
        <w:r w:rsidR="00A64631" w:rsidRPr="00A64631" w:rsidDel="005E2867">
          <w:rPr>
            <w:rFonts w:eastAsia="SimSun"/>
          </w:rPr>
          <w:delText>50</w:delText>
        </w:r>
      </w:del>
      <w:r w:rsidR="00A64631" w:rsidRPr="00A64631">
        <w:rPr>
          <w:rFonts w:eastAsia="SimSun"/>
        </w:rPr>
        <w:t xml:space="preserve">% (dry plagioclase with crust mantle coupling). Using the two observable parameters </w:t>
      </w:r>
      <m:oMath>
        <m:sSub>
          <m:sSubPr>
            <m:ctrlPr>
              <w:ins w:id="142"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A64631" w:rsidRPr="00A64631">
        <w:rPr>
          <w:rFonts w:eastAsia="SimSun"/>
        </w:rPr>
        <w:t xml:space="preserve"> and </w:t>
      </w:r>
      <m:oMath>
        <m:r>
          <w:rPr>
            <w:rFonts w:ascii="Cambria Math" w:eastAsia="SimSun" w:hAnsi="Cambria Math"/>
          </w:rPr>
          <m:t>γ</m:t>
        </m:r>
      </m:oMath>
      <w:r w:rsidR="00A64631" w:rsidRPr="00A64631">
        <w:rPr>
          <w:rFonts w:eastAsia="SimSun"/>
        </w:rPr>
        <w:t xml:space="preserve"> is still viable even for</w:t>
      </w:r>
      <w:del w:id="143" w:author="Tian Xiaochuan" w:date="2019-03-11T14:26:00Z">
        <w:r w:rsidR="00A64631" w:rsidRPr="00A64631" w:rsidDel="00047B80">
          <w:rPr>
            <w:rFonts w:eastAsia="SimSun"/>
          </w:rPr>
          <w:delText xml:space="preserve"> </w:delText>
        </w:r>
      </w:del>
      <w:del w:id="144" w:author="Tian Xiaochuan" w:date="2019-03-11T14:24:00Z">
        <w:r w:rsidR="00A64631" w:rsidRPr="00A64631" w:rsidDel="007413D0">
          <w:rPr>
            <w:rFonts w:eastAsia="SimSun"/>
          </w:rPr>
          <w:delText>highly</w:delText>
        </w:r>
      </w:del>
      <w:r w:rsidR="00A64631" w:rsidRPr="00A64631">
        <w:rPr>
          <w:rFonts w:eastAsia="SimSun"/>
        </w:rPr>
        <w:t xml:space="preserve"> non-linear thermally evolving models and show consistent results.</w:t>
      </w:r>
    </w:p>
    <w:p w14:paraId="41D09C3F" w14:textId="7681CFE1" w:rsidR="002C3A56" w:rsidRDefault="002C7A82" w:rsidP="002C7A82">
      <w:pPr>
        <w:pStyle w:val="Text"/>
        <w:rPr>
          <w:rFonts w:eastAsia="SimSun"/>
        </w:rPr>
      </w:pPr>
      <w:r w:rsidRPr="00C02088">
        <w:rPr>
          <w:lang w:eastAsia="zh-CN"/>
        </w:rPr>
        <w:t>From</w:t>
      </w:r>
      <w:r>
        <w:rPr>
          <w:lang w:eastAsia="zh-CN"/>
        </w:rPr>
        <w:t xml:space="preserve"> an</w:t>
      </w:r>
      <w:r w:rsidRPr="00C02088">
        <w:rPr>
          <w:lang w:eastAsia="zh-CN"/>
        </w:rPr>
        <w:t xml:space="preserve"> analytic elastic thin plate model formulation, we derive Te-dependent observables </w:t>
      </w:r>
      <m:oMath>
        <m:sSub>
          <m:sSubPr>
            <m:ctrlPr>
              <w:ins w:id="145"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Pr="00C02088">
        <w:rPr>
          <w:rFonts w:eastAsia="SimSun"/>
        </w:rPr>
        <w:t xml:space="preserve"> and </w:t>
      </w:r>
      <m:oMath>
        <m:r>
          <w:rPr>
            <w:rFonts w:ascii="Cambria Math" w:eastAsia="SimSun" w:hAnsi="Cambria Math"/>
            <w:color w:val="000000" w:themeColor="text1"/>
            <w:kern w:val="28"/>
          </w:rPr>
          <m:t>γ</m:t>
        </m:r>
      </m:oMath>
      <w:r w:rsidRPr="00C02088">
        <w:rPr>
          <w:rFonts w:eastAsia="SimSun"/>
          <w:color w:val="000000" w:themeColor="text1"/>
          <w:kern w:val="28"/>
        </w:rPr>
        <w:t xml:space="preserve"> that can be directly measured in MCS data. For SDRs that hav</w:t>
      </w:r>
      <w:r>
        <w:rPr>
          <w:rFonts w:eastAsia="SimSun"/>
          <w:color w:val="000000" w:themeColor="text1"/>
          <w:kern w:val="28"/>
        </w:rPr>
        <w:t>e no</w:t>
      </w:r>
      <w:r w:rsidRPr="00C02088">
        <w:rPr>
          <w:rFonts w:eastAsia="SimSun"/>
          <w:color w:val="000000" w:themeColor="text1"/>
          <w:kern w:val="28"/>
        </w:rPr>
        <w:t xml:space="preserve">t reached steady-state deflection, we consider another observable </w:t>
      </w:r>
      <m:oMath>
        <m:r>
          <w:rPr>
            <w:rFonts w:ascii="Cambria Math" w:hAnsi="Cambria Math"/>
          </w:rPr>
          <m:t>ϕ</m:t>
        </m:r>
      </m:oMath>
      <w:r w:rsidRPr="00C02088">
        <w:rPr>
          <w:rFonts w:eastAsia="SimSun"/>
          <w:color w:val="000000" w:themeColor="text1"/>
          <w:kern w:val="28"/>
        </w:rPr>
        <w:t xml:space="preserve"> that represents the relationship between plate strength and dike loads. </w:t>
      </w:r>
      <m:oMath>
        <m:r>
          <w:rPr>
            <w:rFonts w:ascii="Cambria Math" w:hAnsi="Cambria Math"/>
          </w:rPr>
          <m:t>ϕ</m:t>
        </m:r>
      </m:oMath>
      <w:r w:rsidRPr="00C02088">
        <w:rPr>
          <w:rFonts w:eastAsia="SimSun"/>
          <w:color w:val="000000" w:themeColor="text1"/>
          <w:kern w:val="28"/>
        </w:rPr>
        <w:t xml:space="preserve"> is useful because it is </w:t>
      </w:r>
      <w:r w:rsidR="0073188A">
        <w:rPr>
          <w:rFonts w:eastAsia="SimSun"/>
          <w:color w:val="000000" w:themeColor="text1"/>
          <w:kern w:val="28"/>
        </w:rPr>
        <w:t xml:space="preserve">almost </w:t>
      </w:r>
      <w:r w:rsidRPr="00C02088">
        <w:rPr>
          <w:rFonts w:eastAsia="SimSun"/>
          <w:color w:val="000000" w:themeColor="text1"/>
          <w:kern w:val="28"/>
        </w:rPr>
        <w:t xml:space="preserve">extension-independent; namely, </w:t>
      </w:r>
      <m:oMath>
        <m:r>
          <w:rPr>
            <w:rFonts w:ascii="Cambria Math" w:hAnsi="Cambria Math"/>
          </w:rPr>
          <m:t>ϕ</m:t>
        </m:r>
      </m:oMath>
      <w:r w:rsidRPr="00C02088">
        <w:rPr>
          <w:rFonts w:eastAsia="SimSun"/>
        </w:rPr>
        <w:t xml:space="preserve"> remains </w:t>
      </w:r>
      <w:r w:rsidR="003916A4">
        <w:rPr>
          <w:rFonts w:eastAsia="SimSun"/>
        </w:rPr>
        <w:t xml:space="preserve">nearly </w:t>
      </w:r>
      <w:r w:rsidRPr="00C02088">
        <w:rPr>
          <w:rFonts w:eastAsia="SimSun"/>
        </w:rPr>
        <w:t xml:space="preserve">constant during SDRs evolution </w:t>
      </w:r>
      <w:r>
        <w:rPr>
          <w:rFonts w:eastAsia="SimSun"/>
        </w:rPr>
        <w:t>as long as</w:t>
      </w:r>
      <w:r w:rsidRPr="00C02088">
        <w:rPr>
          <w:rFonts w:eastAsia="SimSun"/>
        </w:rPr>
        <w:t xml:space="preserve"> plate strength </w:t>
      </w:r>
      <w:r>
        <w:rPr>
          <w:rFonts w:eastAsia="SimSun"/>
        </w:rPr>
        <w:t xml:space="preserve">remains </w:t>
      </w:r>
      <w:r w:rsidR="008800F4">
        <w:rPr>
          <w:rFonts w:eastAsia="SimSun"/>
        </w:rPr>
        <w:t>the same</w:t>
      </w:r>
      <w:r w:rsidRPr="00C02088">
        <w:rPr>
          <w:rFonts w:eastAsia="SimSun"/>
        </w:rPr>
        <w:t xml:space="preserve">. </w:t>
      </w:r>
      <w:r w:rsidRPr="00C02088">
        <w:rPr>
          <w:rFonts w:eastAsia="SimSun"/>
          <w:color w:val="000000" w:themeColor="text1"/>
          <w:kern w:val="28"/>
        </w:rPr>
        <w:t>Measuring thickness between the bottom of SDRs package and the Moho depth gives a</w:t>
      </w:r>
      <w:r w:rsidR="00AF3C46">
        <w:rPr>
          <w:rFonts w:eastAsia="SimSun"/>
          <w:color w:val="000000" w:themeColor="text1"/>
          <w:kern w:val="28"/>
        </w:rPr>
        <w:t xml:space="preserve">n approximation of dike height </w:t>
      </w:r>
      <w:r w:rsidR="00BC309B">
        <w:rPr>
          <w:rFonts w:eastAsia="SimSun"/>
          <w:color w:val="000000" w:themeColor="text1"/>
          <w:kern w:val="28"/>
        </w:rPr>
        <w:t>h</w:t>
      </w:r>
      <w:r w:rsidR="00855F07" w:rsidRPr="00855F07">
        <w:rPr>
          <w:rFonts w:eastAsia="SimSun"/>
          <w:color w:val="000000" w:themeColor="text1"/>
          <w:kern w:val="28"/>
          <w:vertAlign w:val="subscript"/>
        </w:rPr>
        <w:t>d</w:t>
      </w:r>
      <w:r w:rsidRPr="00C02088">
        <w:rPr>
          <w:rFonts w:eastAsia="SimSun"/>
          <w:color w:val="000000" w:themeColor="text1"/>
          <w:kern w:val="28"/>
        </w:rPr>
        <w:t xml:space="preserve">. Using </w:t>
      </w:r>
      <m:oMath>
        <m:r>
          <w:rPr>
            <w:rFonts w:ascii="Cambria Math" w:hAnsi="Cambria Math"/>
          </w:rPr>
          <m:t>ϕ</m:t>
        </m:r>
      </m:oMath>
      <w:r w:rsidR="00AF3C46">
        <w:rPr>
          <w:rFonts w:eastAsia="SimSun"/>
        </w:rPr>
        <w:t xml:space="preserve"> and </w:t>
      </w:r>
      <w:r w:rsidR="00A64FC2">
        <w:rPr>
          <w:rFonts w:eastAsia="SimSun"/>
        </w:rPr>
        <w:t>h</w:t>
      </w:r>
      <w:r w:rsidR="00A64FC2" w:rsidRPr="00A64FC2">
        <w:rPr>
          <w:rFonts w:eastAsia="SimSun"/>
          <w:vertAlign w:val="subscript"/>
        </w:rPr>
        <w:t>d</w:t>
      </w:r>
      <w:r w:rsidRPr="00C02088">
        <w:rPr>
          <w:rFonts w:eastAsia="SimSun"/>
        </w:rPr>
        <w:t xml:space="preserve"> together </w:t>
      </w:r>
      <w:r>
        <w:rPr>
          <w:rFonts w:eastAsia="SimSun"/>
        </w:rPr>
        <w:t xml:space="preserve">we </w:t>
      </w:r>
      <w:r w:rsidRPr="00C02088">
        <w:rPr>
          <w:rFonts w:eastAsia="SimSun"/>
        </w:rPr>
        <w:t xml:space="preserve">can estimate Te. When </w:t>
      </w:r>
      <w:r>
        <w:rPr>
          <w:rFonts w:eastAsia="SimSun"/>
        </w:rPr>
        <w:t xml:space="preserve">all </w:t>
      </w:r>
      <w:r w:rsidRPr="00C02088">
        <w:rPr>
          <w:rFonts w:eastAsia="SimSun"/>
        </w:rPr>
        <w:t xml:space="preserve">three observables are all available for the data, calculating Te separately from each observable gives confidence in the results. For example, from a depth </w:t>
      </w:r>
      <w:r w:rsidR="00F20730">
        <w:rPr>
          <w:rFonts w:eastAsia="SimSun" w:hint="eastAsia"/>
        </w:rPr>
        <w:t>converted</w:t>
      </w:r>
      <w:r w:rsidRPr="00C02088">
        <w:rPr>
          <w:rFonts w:eastAsia="SimSun"/>
        </w:rPr>
        <w:t xml:space="preserve"> SDRs profile offshore Argentina at 35</w:t>
      </w:r>
      <m:oMath>
        <m:r>
          <w:rPr>
            <w:rFonts w:ascii="Cambria Math" w:eastAsia="SimSun" w:hAnsi="Cambria Math"/>
          </w:rPr>
          <m:t>°</m:t>
        </m:r>
      </m:oMath>
      <w:r>
        <w:rPr>
          <w:rFonts w:eastAsia="SimSun"/>
        </w:rPr>
        <w:t xml:space="preserve"> South </w:t>
      </w:r>
      <w:r w:rsidR="005D08B1">
        <w:rPr>
          <w:rFonts w:eastAsia="SimSun"/>
        </w:rPr>
        <w:t>(F</w:t>
      </w:r>
      <w:r w:rsidR="00AF3C46">
        <w:rPr>
          <w:rFonts w:eastAsia="SimSun"/>
        </w:rPr>
        <w:t>igure 1</w:t>
      </w:r>
      <w:r w:rsidRPr="00C02088">
        <w:rPr>
          <w:rFonts w:eastAsia="SimSun"/>
        </w:rPr>
        <w:t xml:space="preserve">), </w:t>
      </w:r>
      <m:oMath>
        <m:sSub>
          <m:sSubPr>
            <m:ctrlPr>
              <w:ins w:id="146"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Pr="00C02088">
        <w:rPr>
          <w:rFonts w:eastAsia="SimSun"/>
        </w:rPr>
        <w:t xml:space="preserve"> measurement gives Te = 2.</w:t>
      </w:r>
      <w:r w:rsidR="00995C0A">
        <w:rPr>
          <w:rFonts w:eastAsia="SimSun"/>
        </w:rPr>
        <w:t>2</w:t>
      </w:r>
      <w:r w:rsidRPr="00C02088">
        <w:rPr>
          <w:rFonts w:eastAsia="SimSun"/>
        </w:rPr>
        <w:t xml:space="preserve"> km, </w:t>
      </w:r>
      <m:oMath>
        <m:r>
          <w:rPr>
            <w:rFonts w:ascii="Cambria Math" w:eastAsia="SimSun" w:hAnsi="Cambria Math"/>
            <w:color w:val="000000" w:themeColor="text1"/>
            <w:kern w:val="28"/>
          </w:rPr>
          <m:t>γ</m:t>
        </m:r>
      </m:oMath>
      <w:r w:rsidRPr="00C02088">
        <w:rPr>
          <w:rFonts w:eastAsia="SimSun"/>
          <w:color w:val="000000" w:themeColor="text1"/>
          <w:kern w:val="28"/>
        </w:rPr>
        <w:t xml:space="preserve"> results in a Te of 2.1 km</w:t>
      </w:r>
      <w:r w:rsidR="00C937E2">
        <w:rPr>
          <w:rFonts w:eastAsia="SimSun"/>
          <w:color w:val="000000" w:themeColor="text1"/>
          <w:kern w:val="28"/>
        </w:rPr>
        <w:t>.</w:t>
      </w:r>
      <w:r w:rsidRPr="00C02088">
        <w:rPr>
          <w:rFonts w:eastAsia="SimSun"/>
          <w:color w:val="000000" w:themeColor="text1"/>
          <w:kern w:val="28"/>
        </w:rPr>
        <w:t xml:space="preserve"> </w:t>
      </w:r>
      <w:r w:rsidRPr="00C02088">
        <w:rPr>
          <w:rFonts w:eastAsia="SimSun"/>
        </w:rPr>
        <w:t xml:space="preserve">Given the uncertainties in the MCS data, these results are highly consistent with each other. </w:t>
      </w:r>
    </w:p>
    <w:p w14:paraId="17D75476" w14:textId="2F792499" w:rsidR="002C7A82" w:rsidRDefault="00FA3249" w:rsidP="002C7A82">
      <w:pPr>
        <w:pStyle w:val="Text"/>
        <w:rPr>
          <w:rFonts w:eastAsia="SimSun"/>
        </w:rPr>
      </w:pPr>
      <w:r>
        <w:rPr>
          <w:rFonts w:eastAsia="SimSun"/>
        </w:rPr>
        <w:t>The results</w:t>
      </w:r>
      <w:r w:rsidR="002C3A56">
        <w:rPr>
          <w:rFonts w:eastAsia="SimSun"/>
        </w:rPr>
        <w:t xml:space="preserve"> indicate that the thickness of rifting lithosphere inversely correlates with estimated mantle potential temperature (Tp) of corresponding large igneous province</w:t>
      </w:r>
      <w:r w:rsidR="00945227">
        <w:rPr>
          <w:rFonts w:eastAsia="SimSun"/>
        </w:rPr>
        <w:t xml:space="preserve"> (LIP).  Based on petrological analysis</w:t>
      </w:r>
      <w:ins w:id="147" w:author="Tian Xiaochuan" w:date="2019-03-11T14:24:00Z">
        <w:r w:rsidR="00681E90">
          <w:rPr>
            <w:rFonts w:eastAsia="SimSun"/>
          </w:rPr>
          <w:t>,</w:t>
        </w:r>
      </w:ins>
      <w:r w:rsidR="002C3A56">
        <w:rPr>
          <w:rFonts w:eastAsia="SimSun"/>
        </w:rPr>
        <w:t xml:space="preserve"> </w:t>
      </w:r>
      <w:r w:rsidR="00945227">
        <w:rPr>
          <w:rFonts w:eastAsia="SimSun"/>
        </w:rPr>
        <w:fldChar w:fldCharType="begin" w:fldLock="1"/>
      </w:r>
      <w:ins w:id="148" w:author="Tian Xiaochuan" w:date="2019-03-11T14:24:00Z">
        <w:r w:rsidR="007413D0">
          <w:rPr>
            <w:rFonts w:eastAsia="SimSun"/>
          </w:rPr>
          <w:instrText>ADDIN CSL_CITATION {"citationItems":[{"id":"ITEM-1","itemData":{"DOI":"10.1038/nature07857","ISBN":"1476-4687 (Electronic)\\n0028-0836 (Linking)","ISSN":"0028-0836","PMID":"19340079","abstract":"Geological mapping and geochronological studies have shown much lower eruption rates for ocean island basalts (OIBs) in comparison with those of lavas from large igneous provinces (LIPs) such as oceanic plateaux and continental flood provinces. However, a quantitative petrological comparison has never been made between mantle source temperature and the extent of melting for OIB and LIP sources. Here we show that the MgO and FeO contents of Galapagos-related lavas and their primary magmas have decreased since the Cretaceous period. From petrological modelling, we infer that these changes reflect a cooling of the Galapagos mantle plume from a potential temperature of 1,560-1,620 degrees C in the Cretaceous to 1,500 degrees C at present. Iceland also exhibits secular cooling, in agreement with previous studies. Our work provides quantitative petrological evidence that, in general, mantle plumes for LIPs with Palaeocene-Permian ages were hotter and melted more extensively than plumes of more modern ocean islands. We interpret this to reflect episodic flow from lower-mantle domains that are lithologically and geochemically heterogeneous.","author":[{"dropping-particle":"","family":"Herzberg","given":"Claude","non-dropping-particle":"","parse-names":false,"suffix":""},{"dropping-particle":"","family":"Gazel","given":"Esteban","non-dropping-particle":"","parse-names":false,"suffix":""}],"container-title":"Nature","id":"ITEM-1","issue":"7238","issued":{"date-parts":[["2009","4","2"]]},"page":"619-622","publisher":"Nature Publishing Group","title":"Petrological evidence for secular cooling in mantle plumes","type":"article-journal","volume":"458"},"uris":["http://www.mendeley.com/documents/?uuid=cd8f0bb9-8dc0-46ac-b206-7c997bcac1b6"]}],"mendeley":{"formattedCitation":"(Herzberg &amp; Gazel, 2009)","manualFormatting":"Herzberg &amp; Gazel, (2009)","plainTextFormattedCitation":"(Herzberg &amp; Gazel, 2009)","previouslyFormattedCitation":"(Herzberg &amp; Gazel, 2009)"},"properties":{"noteIndex":0},"schema":"https://github.com/citation-style-language/schema/raw/master/csl-citation.json"}</w:instrText>
        </w:r>
      </w:ins>
      <w:del w:id="149" w:author="Tian Xiaochuan" w:date="2019-03-11T14:24:00Z">
        <w:r w:rsidR="00945227" w:rsidDel="007413D0">
          <w:rPr>
            <w:rFonts w:eastAsia="SimSun"/>
          </w:rPr>
          <w:delInstrText>ADDIN CSL_CITATION {"citationItems":[{"id":"ITEM-1","itemData":{"DOI":"10.1038/nature07857","ISBN":"1476-4687 (Electronic)\\n0028-0836 (Linking)","ISSN":"0028-0836","PMID":"19340079","abstract":"Geological mapping and geochronological studies have shown much lower eruption rates for ocean island basalts (OIBs) in comparison with those of lavas from large igneous provinces (LIPs) such as oceanic plateaux and continental flood provinces. However, a quantitative petrological comparison has never been made between mantle source temperature and the extent of melting for OIB and LIP sources. Here we show that the MgO and FeO contents of Galapagos-related lavas and their primary magmas have decreased since the Cretaceous period. From petrological modelling, we infer that these changes reflect a cooling of the Galapagos mantle plume from a potential temperature of 1,560-1,620 degrees C in the Cretaceous to 1,500 degrees C at present. Iceland also exhibits secular cooling, in agreement with previous studies. Our work provides quantitative petrological evidence that, in general, mantle plumes for LIPs with Palaeocene-Permian ages were hotter and melted more extensively than plumes of more modern ocean islands. We interpret this to reflect episodic flow from lower-mantle domains that are lithologically and geochemically heterogeneous.","author":[{"dropping-particle":"","family":"Herzberg","given":"Claude","non-dropping-particle":"","parse-names":false,"suffix":""},{"dropping-particle":"","family":"Gazel","given":"Esteban","non-dropping-particle":"","parse-names":false,"suffix":""}],"container-title":"Nature","id":"ITEM-1","issue":"7238","issued":{"date-parts":[["2009","4","2"]]},"page":"619-622","publisher":"Nature Publishing Group","title":"Petrological evidence for secular cooling in mantle plumes","type":"article-journal","volume":"458"},"uris":["http://www.mendeley.com/documents/?uuid=cd8f0bb9-8dc0-46ac-b206-7c997bcac1b6"]}],"mendeley":{"formattedCitation":"(Herzberg &amp; Gazel, 2009)","plainTextFormattedCitation":"(Herzberg &amp; Gazel, 2009)","previouslyFormattedCitation":"(Herzberg &amp; Gazel, 2009)"},"properties":{"noteIndex":0},"schema":"https://github.com/citation-style-language/schema/raw/master/csl-citation.json"}</w:delInstrText>
        </w:r>
      </w:del>
      <w:r w:rsidR="00945227">
        <w:rPr>
          <w:rFonts w:eastAsia="SimSun"/>
        </w:rPr>
        <w:fldChar w:fldCharType="separate"/>
      </w:r>
      <w:del w:id="150" w:author="Tian Xiaochuan" w:date="2019-03-11T14:24:00Z">
        <w:r w:rsidR="00945227" w:rsidRPr="00DF76B3" w:rsidDel="00681E90">
          <w:rPr>
            <w:rFonts w:eastAsia="SimSun"/>
            <w:noProof/>
          </w:rPr>
          <w:delText>(</w:delText>
        </w:r>
      </w:del>
      <w:r w:rsidR="00945227" w:rsidRPr="00DF76B3">
        <w:rPr>
          <w:rFonts w:eastAsia="SimSun"/>
          <w:noProof/>
        </w:rPr>
        <w:t xml:space="preserve">Herzberg &amp; Gazel, </w:t>
      </w:r>
      <w:ins w:id="151" w:author="Tian Xiaochuan" w:date="2019-03-11T14:24:00Z">
        <w:r w:rsidR="00681E90">
          <w:rPr>
            <w:rFonts w:eastAsia="SimSun"/>
            <w:noProof/>
          </w:rPr>
          <w:t>(</w:t>
        </w:r>
      </w:ins>
      <w:r w:rsidR="00945227" w:rsidRPr="00DF76B3">
        <w:rPr>
          <w:rFonts w:eastAsia="SimSun"/>
          <w:noProof/>
        </w:rPr>
        <w:t>2009)</w:t>
      </w:r>
      <w:r w:rsidR="00945227">
        <w:rPr>
          <w:rFonts w:eastAsia="SimSun"/>
        </w:rPr>
        <w:fldChar w:fldCharType="end"/>
      </w:r>
      <w:r w:rsidR="00945227">
        <w:rPr>
          <w:rFonts w:eastAsia="SimSun"/>
        </w:rPr>
        <w:t xml:space="preserve"> estimate that</w:t>
      </w:r>
      <w:r w:rsidR="002C3A56">
        <w:rPr>
          <w:rFonts w:eastAsia="SimSun"/>
        </w:rPr>
        <w:t xml:space="preserve"> </w:t>
      </w:r>
      <w:r w:rsidR="00945227">
        <w:rPr>
          <w:rFonts w:eastAsia="SimSun"/>
        </w:rPr>
        <w:t xml:space="preserve">for North Atlantic Igneous Province the values of </w:t>
      </w:r>
      <w:r w:rsidR="002C3A56">
        <w:rPr>
          <w:rFonts w:eastAsia="SimSun"/>
        </w:rPr>
        <w:t>Tp</w:t>
      </w:r>
      <w:r w:rsidR="00945227">
        <w:rPr>
          <w:rFonts w:eastAsia="SimSun"/>
        </w:rPr>
        <w:t xml:space="preserve"> is</w:t>
      </w:r>
      <w:r w:rsidR="002C3A56">
        <w:rPr>
          <w:rFonts w:eastAsia="SimSun"/>
        </w:rPr>
        <w:t xml:space="preserve"> ~1650 </w:t>
      </w:r>
      <m:oMath>
        <m:r>
          <w:rPr>
            <w:rFonts w:ascii="Cambria Math" w:eastAsia="SimSun" w:hAnsi="Cambria Math"/>
          </w:rPr>
          <m:t>°</m:t>
        </m:r>
      </m:oMath>
      <w:r w:rsidR="002C3A56">
        <w:rPr>
          <w:rFonts w:eastAsia="SimSun"/>
        </w:rPr>
        <w:t>C</w:t>
      </w:r>
      <w:r w:rsidR="00945227">
        <w:rPr>
          <w:rFonts w:eastAsia="SimSun"/>
        </w:rPr>
        <w:t>.  Our estimate of the lithospheric thickness at the time of rifting was 3.</w:t>
      </w:r>
      <w:r w:rsidR="005822E9">
        <w:rPr>
          <w:rFonts w:eastAsia="SimSun"/>
        </w:rPr>
        <w:t>4</w:t>
      </w:r>
      <w:r w:rsidR="00945227">
        <w:rPr>
          <w:rFonts w:eastAsia="SimSun"/>
        </w:rPr>
        <w:t xml:space="preserve"> km.  For the  </w:t>
      </w:r>
      <w:r w:rsidR="002C3A56">
        <w:rPr>
          <w:rFonts w:eastAsia="SimSun"/>
        </w:rPr>
        <w:t>Paraná-Etendeka</w:t>
      </w:r>
      <w:r w:rsidR="00945227">
        <w:rPr>
          <w:rFonts w:eastAsia="SimSun"/>
        </w:rPr>
        <w:t xml:space="preserve"> lar</w:t>
      </w:r>
      <w:r w:rsidR="00D177FA">
        <w:rPr>
          <w:rFonts w:eastAsia="SimSun" w:hint="eastAsia"/>
        </w:rPr>
        <w:t>ge</w:t>
      </w:r>
      <w:r w:rsidR="00945227">
        <w:rPr>
          <w:rFonts w:eastAsia="SimSun"/>
        </w:rPr>
        <w:t xml:space="preserve"> igneous province </w:t>
      </w:r>
      <w:r w:rsidR="002C3A56">
        <w:rPr>
          <w:rFonts w:eastAsia="SimSun"/>
        </w:rPr>
        <w:fldChar w:fldCharType="begin" w:fldLock="1"/>
      </w:r>
      <w:r w:rsidR="00962522">
        <w:rPr>
          <w:rFonts w:eastAsia="SimSun"/>
        </w:rPr>
        <w:instrText>ADDIN CSL_CITATION {"citationItems":[{"id":"ITEM-1","itemData":{"DOI":"10.1016/S0012-821X(00)00114-X","ISBN":"0012821X (ISSN)","ISSN":"0012821X","abstract":"The high- and low-Ti basalts of the Paranб-Etendeka province were\\n\\nprimarily derived from old, trace element-enriched source regions\\n\\nin the lithospheric mantle, and they are associated with dyke swarms\\n\\nof different orientations. These swarms appear to reflect different\\n\\namounts of extension, and it is inferred that the high- and low-Ti\\n\\nmagma types were characterised by different melt generation rates\\n\\nof 0.15 km3 yr-1 and 0.4 km3 yr-1, respectively [Stewart et al.\\n\\nEarth Planet. Sci. Lett. 143 (1996) 95-109]. There is probably a\\n\\ngap of 2 Myr between the end of the main phase of CFB magmatism\\n\\nand the oldest rocks on the adjacent ocean floor. A simple numerical\\n\\nmodel has been used to constrain the amounts and rates of melt generated\\n\\nfrom the continental lithosphere and asthenosphere under finite duration\\n\\nextension. Melting in the mantle is assumed to be controlled by the\\n\\ndry peridotite solidus in the asthenosphere and the hydrous (0.2%\\n\\nH2O) peridotite solidus in the lithosphere. For a maximum [beta]\\n\\nof 4 and a duration of extension of 10 Myr, the derivation of melt\\n\\nfrom the asthenosphere by dry peridotite melting depends primarily\\n\\non potential temperature (Tp) and is relatively insensitive to the\\n\\nthickness of the MBL, while the converse is the case for melt derived\\n\\nfrom the lithosphere by hydrous peridotite melting. For a Tp of 1450±50°C\\n\\ninferred from the crustal thickness estimates along the Rio Grande\\n\\nRise and Walvis Ridge, the model successfully generates 2-4 km of\\n\\nlithosphere-derived melt before producing significant volumes of\\n\\nasthenosphere-derived melt. It is concluded that increases of melt\\n\\nvolume with time can be generated by decompression melting of the\\n\\nmantle lithosphere. Critically, in areas of significant melt generation\\n\\nwithin the mantle lithosphere during extension and break-up, there\\n\\nis likely to be a gap in the volcanic record between the end of melt\\n\\ngeneration in the lithosphere and the onset of melting in the underlying\\n\\nasthenosphere. No such gap is present if all melts are generated\\n\\nwithin the mantle plume, and thus these models may in principle be\\n\\ntested in the geologic record.","author":[{"dropping-particle":"","family":"Hawkesworth","given":"C.J.","non-dropping-particle":"","parse-names":false,"suffix":""},{"dropping-particle":"","family":"Gallagher","given":"K","non-dropping-particle":"","parse-names":false,"suffix":""},{"dropping-particle":"","family":"Kirstein","given":"L","non-dropping-particle":"","parse-names":false,"suffix":""},{"dropping-particle":"","family":"Mantovani","given":"M.S.M.","non-dropping-particle":"","parse-names":false,"suffix":""},{"dropping-particle":"","family":"Peate","given":"D.W.","non-dropping-particle":"","parse-names":false,"suffix":""},{"dropping-particle":"","family":"Turner","given":"S.P.","non-dropping-particle":"","parse-names":false,"suffix":""}],"container-title":"Earth and Planetary Science Letters","id":"ITEM-1","issue":"2","issued":{"date-parts":[["2000","6"]]},"page":"335-349","title":"Tectonic controls on magmatism associated with continental break-up: an example from the Paraná–Etendeka Province","type":"article-journal","volume":"179"},"uris":["http://www.mendeley.com/documents/?uuid=b2dcaebc-cdfb-47f0-8754-db3a70d9d0bc"]}],"mendeley":{"formattedCitation":"(Hawkesworth et al., 2000)","manualFormatting":"Hawkesworth et al. (2000)","plainTextFormattedCitation":"(Hawkesworth et al., 2000)","previouslyFormattedCitation":"(Hawkesworth et al., 2000)"},"properties":{"noteIndex":0},"schema":"https://github.com/citation-style-language/schema/raw/master/csl-citation.json"}</w:instrText>
      </w:r>
      <w:r w:rsidR="002C3A56">
        <w:rPr>
          <w:rFonts w:eastAsia="SimSun"/>
        </w:rPr>
        <w:fldChar w:fldCharType="separate"/>
      </w:r>
      <w:r w:rsidR="002C3A56" w:rsidRPr="00625B72">
        <w:rPr>
          <w:rFonts w:eastAsia="SimSun"/>
          <w:noProof/>
        </w:rPr>
        <w:t>Hawkesworth et al.</w:t>
      </w:r>
      <w:r w:rsidR="00945227">
        <w:rPr>
          <w:rFonts w:eastAsia="SimSun"/>
          <w:noProof/>
        </w:rPr>
        <w:t xml:space="preserve"> (</w:t>
      </w:r>
      <w:r w:rsidR="002C3A56" w:rsidRPr="00625B72">
        <w:rPr>
          <w:rFonts w:eastAsia="SimSun"/>
          <w:noProof/>
        </w:rPr>
        <w:t>2000)</w:t>
      </w:r>
      <w:r w:rsidR="002C3A56">
        <w:rPr>
          <w:rFonts w:eastAsia="SimSun"/>
        </w:rPr>
        <w:fldChar w:fldCharType="end"/>
      </w:r>
      <w:r w:rsidR="00945227">
        <w:rPr>
          <w:rFonts w:eastAsia="SimSun"/>
        </w:rPr>
        <w:t xml:space="preserve"> estimate that Tp </w:t>
      </w:r>
      <w:r w:rsidR="00D177FA">
        <w:rPr>
          <w:rFonts w:eastAsia="SimSun" w:hint="eastAsia"/>
        </w:rPr>
        <w:t xml:space="preserve">is </w:t>
      </w:r>
      <w:r w:rsidR="00945227">
        <w:rPr>
          <w:rFonts w:eastAsia="SimSun"/>
        </w:rPr>
        <w:t xml:space="preserve"> ~1450 </w:t>
      </w:r>
      <m:oMath>
        <m:r>
          <w:rPr>
            <w:rFonts w:ascii="Cambria Math" w:eastAsia="SimSun" w:hAnsi="Cambria Math"/>
          </w:rPr>
          <m:t>°</m:t>
        </m:r>
      </m:oMath>
      <w:r w:rsidR="00945227">
        <w:rPr>
          <w:rFonts w:eastAsia="SimSun"/>
        </w:rPr>
        <w:t>C</w:t>
      </w:r>
      <w:r w:rsidR="002C3A56">
        <w:rPr>
          <w:rFonts w:eastAsia="SimSun"/>
        </w:rPr>
        <w:t>.</w:t>
      </w:r>
      <w:r w:rsidR="00945227">
        <w:rPr>
          <w:rFonts w:eastAsia="SimSun"/>
        </w:rPr>
        <w:t xml:space="preserve">  In the nearby Argentin</w:t>
      </w:r>
      <w:r w:rsidR="00D177FA">
        <w:rPr>
          <w:rFonts w:eastAsia="SimSun" w:hint="eastAsia"/>
        </w:rPr>
        <w:t>i</w:t>
      </w:r>
      <w:r w:rsidR="00945227">
        <w:rPr>
          <w:rFonts w:eastAsia="SimSun"/>
        </w:rPr>
        <w:t>an basin</w:t>
      </w:r>
      <w:ins w:id="152" w:author="Tian Xiaochuan" w:date="2019-03-11T15:01:00Z">
        <w:r w:rsidR="00630257">
          <w:rPr>
            <w:rFonts w:eastAsia="SimSun"/>
          </w:rPr>
          <w:t>,</w:t>
        </w:r>
      </w:ins>
      <w:r w:rsidR="00945227">
        <w:rPr>
          <w:rFonts w:eastAsia="SimSun"/>
        </w:rPr>
        <w:t xml:space="preserve"> we find that the lithospheric thickness at the time of rifting was 5.</w:t>
      </w:r>
      <w:r w:rsidR="005822E9">
        <w:rPr>
          <w:rFonts w:eastAsia="SimSun"/>
        </w:rPr>
        <w:t>7</w:t>
      </w:r>
      <w:r w:rsidR="00945227">
        <w:rPr>
          <w:rFonts w:eastAsia="SimSun"/>
        </w:rPr>
        <w:t xml:space="preserve"> km.  This suggests that the hotter the mantle under </w:t>
      </w:r>
      <w:proofErr w:type="gramStart"/>
      <w:r w:rsidR="00945227">
        <w:rPr>
          <w:rFonts w:eastAsia="SimSun"/>
        </w:rPr>
        <w:t>a</w:t>
      </w:r>
      <w:r w:rsidR="00324CC2">
        <w:rPr>
          <w:rFonts w:eastAsia="SimSun"/>
        </w:rPr>
        <w:t>n</w:t>
      </w:r>
      <w:proofErr w:type="gramEnd"/>
      <w:r w:rsidR="00945227">
        <w:rPr>
          <w:rFonts w:eastAsia="SimSun"/>
        </w:rPr>
        <w:t xml:space="preserve"> LIP </w:t>
      </w:r>
      <w:r w:rsidR="00324CC2">
        <w:rPr>
          <w:rFonts w:eastAsia="SimSun"/>
        </w:rPr>
        <w:t>the thinner the adjacent lithosphere.</w:t>
      </w:r>
    </w:p>
    <w:p w14:paraId="1C71FBD0" w14:textId="2B09061A" w:rsidR="00E638A4" w:rsidRDefault="00EB39DB" w:rsidP="00E65A9E">
      <w:pPr>
        <w:pStyle w:val="Text"/>
        <w:rPr>
          <w:lang w:eastAsia="zh-CN"/>
        </w:rPr>
      </w:pPr>
      <w:r>
        <w:rPr>
          <w:lang w:eastAsia="zh-CN"/>
        </w:rPr>
        <w:t>Many questions about the formation of volcanic rifted margins remain</w:t>
      </w:r>
      <w:r w:rsidR="00080737">
        <w:rPr>
          <w:lang w:eastAsia="zh-CN"/>
        </w:rPr>
        <w:t>.</w:t>
      </w:r>
      <w:r w:rsidR="008507BF">
        <w:rPr>
          <w:lang w:eastAsia="zh-CN"/>
        </w:rPr>
        <w:t xml:space="preserve"> These include </w:t>
      </w:r>
      <w:r w:rsidR="009D6E12" w:rsidRPr="00C02088">
        <w:rPr>
          <w:lang w:eastAsia="zh-CN"/>
        </w:rPr>
        <w:t>whether</w:t>
      </w:r>
      <w:r w:rsidR="008507BF">
        <w:rPr>
          <w:lang w:eastAsia="zh-CN"/>
        </w:rPr>
        <w:t xml:space="preserve"> the</w:t>
      </w:r>
      <w:r w:rsidR="009D6E12" w:rsidRPr="00C02088">
        <w:rPr>
          <w:lang w:eastAsia="zh-CN"/>
        </w:rPr>
        <w:t xml:space="preserve"> </w:t>
      </w:r>
      <w:r w:rsidR="009D6E12" w:rsidRPr="00C02088">
        <w:rPr>
          <w:rFonts w:hint="eastAsia"/>
          <w:lang w:eastAsia="zh-CN"/>
        </w:rPr>
        <w:t>formation</w:t>
      </w:r>
      <w:r w:rsidR="008507BF">
        <w:rPr>
          <w:lang w:eastAsia="zh-CN"/>
        </w:rPr>
        <w:t xml:space="preserve"> of some SDRs</w:t>
      </w:r>
      <w:r w:rsidR="009D6E12" w:rsidRPr="00C02088">
        <w:rPr>
          <w:rFonts w:hint="eastAsia"/>
          <w:lang w:eastAsia="zh-CN"/>
        </w:rPr>
        <w:t xml:space="preserve"> </w:t>
      </w:r>
      <w:r w:rsidR="00F571A3">
        <w:rPr>
          <w:lang w:eastAsia="zh-CN"/>
        </w:rPr>
        <w:t>is</w:t>
      </w:r>
      <w:r w:rsidR="009D6E12" w:rsidRPr="00C02088">
        <w:rPr>
          <w:lang w:eastAsia="zh-CN"/>
        </w:rPr>
        <w:t xml:space="preserve"> </w:t>
      </w:r>
      <w:r w:rsidR="00505AC0">
        <w:rPr>
          <w:lang w:eastAsia="zh-CN"/>
        </w:rPr>
        <w:t xml:space="preserve">affected </w:t>
      </w:r>
      <w:r w:rsidR="00D337CA" w:rsidRPr="00C02088">
        <w:rPr>
          <w:lang w:eastAsia="zh-CN"/>
        </w:rPr>
        <w:t xml:space="preserve">by </w:t>
      </w:r>
      <w:r w:rsidR="008507BF">
        <w:rPr>
          <w:lang w:eastAsia="zh-CN"/>
        </w:rPr>
        <w:t xml:space="preserve">large-offset </w:t>
      </w:r>
      <w:r w:rsidR="009D6E12" w:rsidRPr="00C02088">
        <w:rPr>
          <w:lang w:eastAsia="zh-CN"/>
        </w:rPr>
        <w:t>normal faulting; what inner and outer SDRs imply about temporal and spatial variations in magmatism and crustal structures</w:t>
      </w:r>
      <w:r w:rsidR="00263CFE">
        <w:rPr>
          <w:lang w:eastAsia="zh-CN"/>
        </w:rPr>
        <w:t xml:space="preserve"> </w:t>
      </w:r>
      <w:r w:rsidR="004D6AB0">
        <w:rPr>
          <w:lang w:eastAsia="zh-CN"/>
        </w:rPr>
        <w:fldChar w:fldCharType="begin" w:fldLock="1"/>
      </w:r>
      <w:r w:rsidR="00C05375">
        <w:rPr>
          <w:lang w:eastAsia="zh-CN"/>
        </w:rPr>
        <w:instrText>ADDIN CSL_CITATION {"citationItems":[{"id":"ITEM-1","itemData":{"DOI":"10.1029/2009GC002715","ISBN":"1525-2027","ISSN":"15252027","abstract":"Based on a dense grid of multichannel reflection seismic lines we study the evolution of a volcanic rifted margin segment off Argentina. The segment under study is located between 44 degrees S and 41 degrees S. We describe in detail the facies of the extrusive basaltic complexes across the margin. These include single and multiple Inner Seaward Dipping Reflectors (SDRs) with varying architecture along the margin, Outer Highs, and Outer SDR wedges. A detailed interpretation of a transitional zone between the Inner and Outer SDR wedges is presented. Multiple Inner SDRs are concentrated at the southern part of the margin segment, while in the north only one steeply dipping wedge is present. The dip of the Inner SDR wedges changes along the margin, and we propose subsidence by loading as main cause. The transitional zone between the Inner and Outer SDR wedges becomes narrower toward the north. By correlating with magnetic data we conclude that the emplacement of the 30-100 km wide multiple Inner SDRs occurred episodically. We propose an injection center which migrated in a seaward direction with proceeding extension as the origin for the multiple Inner SDRs. A scissor-like opening of the margin segment resulted in different amounts of stretching along-strike of the margin segment and is likely the cause for the varying distribution of the extrusive basaltic complexes. The varying extension rates within the margin segment contribute to decreasing volumes of melts generated in a northward direction within this rift segment.","author":[{"dropping-particle":"","family":"Franke","given":"Dieter","non-dropping-particle":"","parse-names":false,"suffix":""},{"dropping-particle":"","family":"Ladage","given":"Stefan","non-dropping-particle":"","parse-names":false,"suffix":""},{"dropping-particle":"","family":"Schnabel","given":"Michael","non-dropping-particle":"","parse-names":false,"suffix":""},{"dropping-particle":"","family":"Schreckenberger","given":"Bernd","non-dropping-particle":"","parse-names":false,"suffix":""},{"dropping-particle":"","family":"Reichert","given":"Christian","non-dropping-particle":"","parse-names":false,"suffix":""},{"dropping-particle":"","family":"Hinz","given":"Karl","non-dropping-particle":"","parse-names":false,"suffix":""},{"dropping-particle":"","family":"Paterlini","given":"Marcelo","non-dropping-particle":"","parse-names":false,"suffix":""},{"dropping-particle":"","family":"Abelleyra","given":"Juan","non-dropping-particle":"De","parse-names":false,"suffix":""},{"dropping-particle":"","family":"Siciliano","given":"Miguel","non-dropping-particle":"","parse-names":false,"suffix":""}],"container-title":"Geochemistry, Geophysics, Geosystems","id":"ITEM-1","issue":"2","issued":{"date-parts":[["2010"]]},"title":"Birth of a volcanic margin off Argentina, South Atlantic","type":"article-journal","volume":"11"},"uris":["http://www.mendeley.com/documents/?uuid=3599ced8-cdc1-4f81-9bef-9109fb8bd600"]},{"id":"ITEM-2","itemData":{"DOI":"10.1029/2017TC004923","ISSN":"02787407","author":[{"dropping-particle":"","family":"McDermott","given":"Carl","non-dropping-particle":"","parse-names":false,"suffix":""},{"dropping-particle":"","family":"Lonergan","given":"Lidia;","non-dropping-particle":"","parse-names":false,"suffix":""},{"dropping-particle":"","family":"Collier","given":"Jenny S.","non-dropping-particle":"","parse-names":false,"suffix":""},{"dropping-particle":"","family":"McDermott","given":"Kenneth G.","non-dropping-particle":"","parse-names":false,"suffix":""},{"dropping-particle":"","family":"Bellingham","given":"Paul","non-dropping-particle":"","parse-names":false,"suffix":""}],"container-title":"Tectonics","id":"ITEM-2","issued":{"date-parts":[["2018","8","29"]]},"title":"Characterization of seaward-dipping reflectors along the S. American Atlantic margin and implications for continental breakup","type":"article-journal"},"uris":["http://www.mendeley.com/documents/?uuid=27de9d06-daf8-49c5-a3dc-930a7e72cb58"]}],"mendeley":{"formattedCitation":"(Franke et al., 2010; McDermott et al., 2018)","plainTextFormattedCitation":"(Franke et al., 2010; McDermott et al., 2018)","previouslyFormattedCitation":"(Franke et al., 2010; McDermott et al., 2018)"},"properties":{"noteIndex":0},"schema":"https://github.com/citation-style-language/schema/raw/master/csl-citation.json"}</w:instrText>
      </w:r>
      <w:r w:rsidR="004D6AB0">
        <w:rPr>
          <w:lang w:eastAsia="zh-CN"/>
        </w:rPr>
        <w:fldChar w:fldCharType="separate"/>
      </w:r>
      <w:r w:rsidR="004D6AB0" w:rsidRPr="004D6AB0">
        <w:rPr>
          <w:noProof/>
          <w:lang w:eastAsia="zh-CN"/>
        </w:rPr>
        <w:t>(Franke et al., 2010; McDermott et al., 2018)</w:t>
      </w:r>
      <w:r w:rsidR="004D6AB0">
        <w:rPr>
          <w:lang w:eastAsia="zh-CN"/>
        </w:rPr>
        <w:fldChar w:fldCharType="end"/>
      </w:r>
      <w:r w:rsidR="009D6E12" w:rsidRPr="00C02088">
        <w:rPr>
          <w:lang w:eastAsia="zh-CN"/>
        </w:rPr>
        <w:t>;</w:t>
      </w:r>
      <w:r w:rsidR="00F571A3">
        <w:rPr>
          <w:lang w:eastAsia="zh-CN"/>
        </w:rPr>
        <w:t xml:space="preserve"> </w:t>
      </w:r>
      <w:r>
        <w:rPr>
          <w:lang w:eastAsia="zh-CN"/>
        </w:rPr>
        <w:t>a</w:t>
      </w:r>
      <w:r w:rsidR="00F571A3">
        <w:rPr>
          <w:lang w:eastAsia="zh-CN"/>
        </w:rPr>
        <w:t>nd</w:t>
      </w:r>
      <w:r w:rsidR="009D6E12" w:rsidRPr="00C02088">
        <w:rPr>
          <w:lang w:eastAsia="zh-CN"/>
        </w:rPr>
        <w:t xml:space="preserve"> how subaerially formed SDRs subside significantly below current sea level.</w:t>
      </w:r>
      <w:r>
        <w:rPr>
          <w:lang w:eastAsia="zh-CN"/>
        </w:rPr>
        <w:t xml:space="preserve">  We hope the methods developed here and the results of our analysis of lithospheric strength during rifting will aid in future efforts to r</w:t>
      </w:r>
      <w:r w:rsidR="007200CC">
        <w:rPr>
          <w:lang w:eastAsia="zh-CN"/>
        </w:rPr>
        <w:t>esolve some of these questions.</w:t>
      </w:r>
      <w:r>
        <w:rPr>
          <w:lang w:eastAsia="zh-CN"/>
        </w:rPr>
        <w:t xml:space="preserve">  </w:t>
      </w:r>
      <w:r w:rsidRPr="00C02088">
        <w:rPr>
          <w:lang w:eastAsia="zh-CN"/>
        </w:rPr>
        <w:t xml:space="preserve"> </w:t>
      </w:r>
    </w:p>
    <w:p w14:paraId="73F80CAB" w14:textId="2CC43BDD" w:rsidR="00B120F3" w:rsidRPr="00C02088" w:rsidRDefault="1ACF9879" w:rsidP="00C81368">
      <w:pPr>
        <w:pStyle w:val="Heading-Main"/>
      </w:pPr>
      <w:r w:rsidRPr="00C02088">
        <w:t>Acknowledgments</w:t>
      </w:r>
    </w:p>
    <w:p w14:paraId="26322B01" w14:textId="2B9A9B9E" w:rsidR="007D05C3" w:rsidRPr="00391BD2" w:rsidRDefault="007D05C3">
      <w:r w:rsidRPr="00C02088">
        <w:t xml:space="preserve">Authors would like to thank </w:t>
      </w:r>
      <w:r w:rsidR="00B13275" w:rsidRPr="00C02088">
        <w:t xml:space="preserve">constructive </w:t>
      </w:r>
      <w:r w:rsidR="002222F9">
        <w:rPr>
          <w:rFonts w:hint="eastAsia"/>
        </w:rPr>
        <w:t xml:space="preserve">reviews from Jenny Collier and Douglas Paton as well as </w:t>
      </w:r>
      <w:r w:rsidR="00B13275" w:rsidRPr="00C02088">
        <w:t xml:space="preserve">discussion with Tony Watts, Rebecca Morgan, Joshua Davis, Jean Arthur Olive, </w:t>
      </w:r>
      <w:r w:rsidR="002B0C17" w:rsidRPr="00C02088">
        <w:rPr>
          <w:rFonts w:hint="eastAsia"/>
        </w:rPr>
        <w:t xml:space="preserve">Bar Oryan, </w:t>
      </w:r>
      <w:r w:rsidR="004B07F9">
        <w:t xml:space="preserve">Suzanne </w:t>
      </w:r>
      <w:proofErr w:type="spellStart"/>
      <w:r w:rsidR="004B07F9">
        <w:t>Carbotte</w:t>
      </w:r>
      <w:proofErr w:type="spellEnd"/>
      <w:r w:rsidR="004B07F9">
        <w:t xml:space="preserve">, Marc Spiegelman and </w:t>
      </w:r>
      <w:r w:rsidR="00B13275" w:rsidRPr="00C02088">
        <w:t xml:space="preserve">William Ryan; </w:t>
      </w:r>
      <w:r w:rsidR="003C623C">
        <w:t xml:space="preserve">XT is </w:t>
      </w:r>
      <w:ins w:id="153" w:author="Tian Xiaochuan" w:date="2019-03-11T14:32:00Z">
        <w:r w:rsidR="00007E1F">
          <w:t xml:space="preserve">also </w:t>
        </w:r>
      </w:ins>
      <w:r w:rsidR="003C623C">
        <w:t>grateful for</w:t>
      </w:r>
      <w:ins w:id="154" w:author="Tian Xiaochuan" w:date="2019-03-11T14:32:00Z">
        <w:r w:rsidR="00007E1F">
          <w:t xml:space="preserve"> </w:t>
        </w:r>
      </w:ins>
      <w:del w:id="155" w:author="Tian Xiaochuan" w:date="2019-03-11T14:32:00Z">
        <w:r w:rsidR="003C623C" w:rsidDel="00007E1F">
          <w:delText xml:space="preserve"> </w:delText>
        </w:r>
        <w:r w:rsidR="007F4717" w:rsidDel="00007E1F">
          <w:delText>d</w:delText>
        </w:r>
        <w:r w:rsidR="00B13275" w:rsidRPr="00C02088" w:rsidDel="00007E1F">
          <w:delText>iscussion</w:delText>
        </w:r>
      </w:del>
      <w:ins w:id="156" w:author="Tian Xiaochuan" w:date="2019-03-11T14:31:00Z">
        <w:r w:rsidR="00307286">
          <w:t>manuscript revision</w:t>
        </w:r>
      </w:ins>
      <w:r w:rsidR="00B13275" w:rsidRPr="00C02088">
        <w:t xml:space="preserve"> and code sharing from Eunseo Choi</w:t>
      </w:r>
      <w:r w:rsidR="003C623C">
        <w:t xml:space="preserve"> and would like to thank</w:t>
      </w:r>
      <w:r w:rsidR="00C34C09" w:rsidRPr="00C02088">
        <w:rPr>
          <w:rFonts w:hint="eastAsia"/>
        </w:rPr>
        <w:t xml:space="preserve"> </w:t>
      </w:r>
      <w:del w:id="157" w:author="Tian Xiaochuan" w:date="2019-03-11T14:30:00Z">
        <w:r w:rsidR="00C34C09" w:rsidRPr="00C02088" w:rsidDel="00256D32">
          <w:rPr>
            <w:rFonts w:hint="eastAsia"/>
          </w:rPr>
          <w:delText xml:space="preserve">Dr. </w:delText>
        </w:r>
      </w:del>
      <w:r w:rsidR="00B13275" w:rsidRPr="00C02088">
        <w:rPr>
          <w:rFonts w:hint="eastAsia"/>
        </w:rPr>
        <w:t xml:space="preserve">Liu Jie and </w:t>
      </w:r>
      <w:del w:id="158" w:author="Tian Xiaochuan" w:date="2019-03-11T14:30:00Z">
        <w:r w:rsidR="00C34C09" w:rsidRPr="00C02088" w:rsidDel="00256D32">
          <w:rPr>
            <w:rFonts w:hint="eastAsia"/>
          </w:rPr>
          <w:delText xml:space="preserve">Dr. </w:delText>
        </w:r>
      </w:del>
      <w:r w:rsidR="00B13275" w:rsidRPr="00C02088">
        <w:rPr>
          <w:rFonts w:hint="eastAsia"/>
        </w:rPr>
        <w:t xml:space="preserve">Zhang Ke for granting access to </w:t>
      </w:r>
      <w:r w:rsidR="00924E6F" w:rsidRPr="00C02088">
        <w:rPr>
          <w:rFonts w:hint="eastAsia"/>
        </w:rPr>
        <w:t xml:space="preserve">the </w:t>
      </w:r>
      <w:r w:rsidR="00B13275" w:rsidRPr="00C02088">
        <w:rPr>
          <w:rFonts w:hint="eastAsia"/>
        </w:rPr>
        <w:t>Tian</w:t>
      </w:r>
      <w:r w:rsidR="003C647D">
        <w:t>h</w:t>
      </w:r>
      <w:r w:rsidR="00B13275" w:rsidRPr="00C02088">
        <w:rPr>
          <w:rFonts w:hint="eastAsia"/>
        </w:rPr>
        <w:t>e 2 super</w:t>
      </w:r>
      <w:r w:rsidR="00A60ED2">
        <w:t>-</w:t>
      </w:r>
      <w:r w:rsidR="00B13275" w:rsidRPr="00C02088">
        <w:rPr>
          <w:rFonts w:hint="eastAsia"/>
        </w:rPr>
        <w:t>computer.</w:t>
      </w:r>
      <w:r w:rsidR="00FD2E9E" w:rsidRPr="00C02088">
        <w:rPr>
          <w:rFonts w:hint="eastAsia"/>
        </w:rPr>
        <w:t xml:space="preserve"> </w:t>
      </w:r>
      <w:r w:rsidR="00391BD2">
        <w:t xml:space="preserve">Please find all model videos from </w:t>
      </w:r>
      <w:hyperlink r:id="rId9" w:tooltip="Press Ctrl/Cmd + C to copy" w:history="1">
        <w:r w:rsidR="00391BD2" w:rsidRPr="00CE1AE7">
          <w:rPr>
            <w:rFonts w:ascii="Arial" w:hAnsi="Arial" w:cs="Arial"/>
            <w:b/>
            <w:bCs/>
            <w:color w:val="464646"/>
            <w:sz w:val="21"/>
            <w:szCs w:val="21"/>
          </w:rPr>
          <w:t>https://doi.org/10.6084/m9.figshare.4573510.v1</w:t>
        </w:r>
      </w:hyperlink>
      <w:r w:rsidR="00391BD2">
        <w:rPr>
          <w:rFonts w:ascii="Arial" w:hAnsi="Arial" w:cs="Arial"/>
          <w:b/>
          <w:bCs/>
          <w:color w:val="464646"/>
          <w:sz w:val="21"/>
          <w:szCs w:val="21"/>
        </w:rPr>
        <w:t>.</w:t>
      </w:r>
      <w:r w:rsidR="00391BD2" w:rsidRPr="00391BD2">
        <w:rPr>
          <w:rFonts w:hint="eastAsia"/>
        </w:rPr>
        <w:t xml:space="preserve"> </w:t>
      </w:r>
      <w:r w:rsidR="00576946" w:rsidRPr="00576946">
        <w:t xml:space="preserve">Codes can be found from </w:t>
      </w:r>
      <w:hyperlink r:id="rId10" w:history="1">
        <w:r w:rsidR="00576946" w:rsidRPr="00576946">
          <w:rPr>
            <w:rStyle w:val="Hyperlink"/>
            <w:color w:val="000000" w:themeColor="text1"/>
          </w:rPr>
          <w:t>https://github.com/kelchuan/Tian_Buck_2019_JGR_SDR.git</w:t>
        </w:r>
      </w:hyperlink>
      <w:r w:rsidR="00576946" w:rsidRPr="00576946">
        <w:rPr>
          <w:color w:val="000000" w:themeColor="text1"/>
        </w:rPr>
        <w:t xml:space="preserve">. </w:t>
      </w:r>
      <w:r w:rsidR="00391BD2">
        <w:t>The MCS data analysis are described in the supporting information file.</w:t>
      </w:r>
      <w:r w:rsidR="009E5154">
        <w:t xml:space="preserve"> </w:t>
      </w:r>
      <w:r w:rsidR="009E5154" w:rsidRPr="009E5154">
        <w:rPr>
          <w:rFonts w:hint="eastAsia"/>
        </w:rPr>
        <w:t>T</w:t>
      </w:r>
      <w:r w:rsidR="009E5154" w:rsidRPr="009E5154">
        <w:t>h</w:t>
      </w:r>
      <w:r w:rsidR="00330726">
        <w:t>is study</w:t>
      </w:r>
      <w:r w:rsidR="009E5154" w:rsidRPr="009E5154">
        <w:rPr>
          <w:rFonts w:hint="eastAsia"/>
        </w:rPr>
        <w:t xml:space="preserve"> is </w:t>
      </w:r>
      <w:r w:rsidR="009E5154" w:rsidRPr="009E5154">
        <w:t>supported by the National Science Foundation [Awards OCE-1654745 and EAR-1650166].</w:t>
      </w:r>
    </w:p>
    <w:p w14:paraId="5A91F46B" w14:textId="1120D0B7" w:rsidR="008A6077" w:rsidRPr="00C02088" w:rsidRDefault="00B120F3" w:rsidP="00C81368">
      <w:pPr>
        <w:pStyle w:val="Heading-Main"/>
      </w:pPr>
      <w:r w:rsidRPr="00C02088">
        <w:t>References</w:t>
      </w:r>
    </w:p>
    <w:p w14:paraId="48CA64C8" w14:textId="33CF2A91" w:rsidR="00047C4B" w:rsidRPr="00047C4B" w:rsidRDefault="006C294A" w:rsidP="00047C4B">
      <w:pPr>
        <w:widowControl w:val="0"/>
        <w:autoSpaceDE w:val="0"/>
        <w:autoSpaceDN w:val="0"/>
        <w:adjustRightInd w:val="0"/>
        <w:spacing w:before="120"/>
        <w:ind w:left="480" w:hanging="480"/>
        <w:rPr>
          <w:noProof/>
        </w:rPr>
      </w:pPr>
      <w:r w:rsidRPr="00C02088">
        <w:rPr>
          <w:bCs/>
          <w:kern w:val="28"/>
        </w:rPr>
        <w:fldChar w:fldCharType="begin" w:fldLock="1"/>
      </w:r>
      <w:r w:rsidRPr="00C02088">
        <w:rPr>
          <w:bCs/>
          <w:kern w:val="28"/>
        </w:rPr>
        <w:instrText xml:space="preserve">ADDIN Mendeley Bibliography CSL_BIBLIOGRAPHY </w:instrText>
      </w:r>
      <w:r w:rsidRPr="00C02088">
        <w:rPr>
          <w:bCs/>
          <w:kern w:val="28"/>
        </w:rPr>
        <w:fldChar w:fldCharType="separate"/>
      </w:r>
      <w:r w:rsidR="00047C4B" w:rsidRPr="00047C4B">
        <w:rPr>
          <w:noProof/>
        </w:rPr>
        <w:t xml:space="preserve">Abdelmalak, M. M., Meyer, R., Planke, S., Faleide, J. I., Gernigon, L., Frieling, J., et al. (2016). Pre-breakup magmatism on the Vøring Margin: Insight from new sub-basalt imaging and results from Ocean Drilling Program Hole 642E. </w:t>
      </w:r>
      <w:r w:rsidR="00047C4B" w:rsidRPr="00047C4B">
        <w:rPr>
          <w:i/>
          <w:iCs/>
          <w:noProof/>
        </w:rPr>
        <w:t>Tectonophysics</w:t>
      </w:r>
      <w:r w:rsidR="00047C4B" w:rsidRPr="00047C4B">
        <w:rPr>
          <w:noProof/>
        </w:rPr>
        <w:t xml:space="preserve">, </w:t>
      </w:r>
      <w:r w:rsidR="00047C4B" w:rsidRPr="00047C4B">
        <w:rPr>
          <w:i/>
          <w:iCs/>
          <w:noProof/>
        </w:rPr>
        <w:t>675</w:t>
      </w:r>
      <w:r w:rsidR="00047C4B" w:rsidRPr="00047C4B">
        <w:rPr>
          <w:noProof/>
        </w:rPr>
        <w:t>, 258–274. https://doi.org/10.1016/j.tecto.2016.02.037</w:t>
      </w:r>
    </w:p>
    <w:p w14:paraId="17892A78"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Artemieva, I. (2011). </w:t>
      </w:r>
      <w:r w:rsidRPr="00047C4B">
        <w:rPr>
          <w:i/>
          <w:iCs/>
          <w:noProof/>
        </w:rPr>
        <w:t>The lithosphere: An interdisciplinary approach</w:t>
      </w:r>
      <w:r w:rsidRPr="00047C4B">
        <w:rPr>
          <w:noProof/>
        </w:rPr>
        <w:t>. Cambridge University Press.</w:t>
      </w:r>
    </w:p>
    <w:p w14:paraId="042F00F5"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Barberi, F., &amp; Varet, J. (1970). The Erta Ale volcanic range (Danakil depression, northern afar, ethiopia). </w:t>
      </w:r>
      <w:r w:rsidRPr="00047C4B">
        <w:rPr>
          <w:i/>
          <w:iCs/>
          <w:noProof/>
        </w:rPr>
        <w:t>Bulletin Volcanologique</w:t>
      </w:r>
      <w:r w:rsidRPr="00047C4B">
        <w:rPr>
          <w:noProof/>
        </w:rPr>
        <w:t xml:space="preserve">, </w:t>
      </w:r>
      <w:r w:rsidRPr="00047C4B">
        <w:rPr>
          <w:i/>
          <w:iCs/>
          <w:noProof/>
        </w:rPr>
        <w:t>34</w:t>
      </w:r>
      <w:r w:rsidRPr="00047C4B">
        <w:rPr>
          <w:noProof/>
        </w:rPr>
        <w:t>(4), 848–917. https://doi.org/10.1007/BF02596805</w:t>
      </w:r>
    </w:p>
    <w:p w14:paraId="1A4475CC"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Becker, K., Tanner, D. C., Franke, D., &amp; Krawczyk, C. M. (2016). Fault-controlled lithospheric detachment of the volcanic southern South Atlantic rift. </w:t>
      </w:r>
      <w:r w:rsidRPr="00047C4B">
        <w:rPr>
          <w:i/>
          <w:iCs/>
          <w:noProof/>
        </w:rPr>
        <w:t>Geochemistry, Geophysics, Geosystems</w:t>
      </w:r>
      <w:r w:rsidRPr="00047C4B">
        <w:rPr>
          <w:noProof/>
        </w:rPr>
        <w:t xml:space="preserve">, </w:t>
      </w:r>
      <w:r w:rsidRPr="00047C4B">
        <w:rPr>
          <w:i/>
          <w:iCs/>
          <w:noProof/>
        </w:rPr>
        <w:t>17</w:t>
      </w:r>
      <w:r w:rsidRPr="00047C4B">
        <w:rPr>
          <w:noProof/>
        </w:rPr>
        <w:t>(3), 887–894. https://doi.org/10.1002/2015GC006081</w:t>
      </w:r>
    </w:p>
    <w:p w14:paraId="4F67CED4"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Behn, M. D., &amp; Ito, G. (2008). Magmatic and tectonic extension at mid-ocean ridges: 1. Controls on fault characteristics. </w:t>
      </w:r>
      <w:r w:rsidRPr="00047C4B">
        <w:rPr>
          <w:i/>
          <w:iCs/>
          <w:noProof/>
        </w:rPr>
        <w:t>Geochemistry, Geophysics, Geosystems</w:t>
      </w:r>
      <w:r w:rsidRPr="00047C4B">
        <w:rPr>
          <w:noProof/>
        </w:rPr>
        <w:t xml:space="preserve">, </w:t>
      </w:r>
      <w:r w:rsidRPr="00047C4B">
        <w:rPr>
          <w:i/>
          <w:iCs/>
          <w:noProof/>
        </w:rPr>
        <w:t>9</w:t>
      </w:r>
      <w:r w:rsidRPr="00047C4B">
        <w:rPr>
          <w:noProof/>
        </w:rPr>
        <w:t>(8), n/a-n/a. https://doi.org/10.1029/2008GC001965</w:t>
      </w:r>
    </w:p>
    <w:p w14:paraId="5C766BF0"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Bialas, R. W., Buck, W. R., &amp; Qin, R. (2010). How much magma is required to rift a continent? </w:t>
      </w:r>
      <w:r w:rsidRPr="00047C4B">
        <w:rPr>
          <w:i/>
          <w:iCs/>
          <w:noProof/>
        </w:rPr>
        <w:t>Earth and Planetary Science Letters</w:t>
      </w:r>
      <w:r w:rsidRPr="00047C4B">
        <w:rPr>
          <w:noProof/>
        </w:rPr>
        <w:t xml:space="preserve">, </w:t>
      </w:r>
      <w:r w:rsidRPr="00047C4B">
        <w:rPr>
          <w:i/>
          <w:iCs/>
          <w:noProof/>
        </w:rPr>
        <w:t>292</w:t>
      </w:r>
      <w:r w:rsidRPr="00047C4B">
        <w:rPr>
          <w:noProof/>
        </w:rPr>
        <w:t>(1–2), 68–78. https://doi.org/10.1016/j.epsl.2010.01.021</w:t>
      </w:r>
    </w:p>
    <w:p w14:paraId="4617B69F"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Bodvarsson, G., &amp; Walker, G. P. L. (1964). Crustal Drift in Iceland. </w:t>
      </w:r>
      <w:r w:rsidRPr="00047C4B">
        <w:rPr>
          <w:i/>
          <w:iCs/>
          <w:noProof/>
        </w:rPr>
        <w:t>Geophysical Journal of the Royal Astronomical Society</w:t>
      </w:r>
      <w:r w:rsidRPr="00047C4B">
        <w:rPr>
          <w:noProof/>
        </w:rPr>
        <w:t xml:space="preserve">, </w:t>
      </w:r>
      <w:r w:rsidRPr="00047C4B">
        <w:rPr>
          <w:i/>
          <w:iCs/>
          <w:noProof/>
        </w:rPr>
        <w:t>8</w:t>
      </w:r>
      <w:r w:rsidRPr="00047C4B">
        <w:rPr>
          <w:noProof/>
        </w:rPr>
        <w:t>(3), 285–300. https://doi.org/10.1111/j.1365-246X.1964.tb06295.x</w:t>
      </w:r>
    </w:p>
    <w:p w14:paraId="16C5C2D6"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Brace, W. F., &amp; Kohlstedt, D. L. (1980). Limits on lithospheric stress imposed by laboratory experiments. </w:t>
      </w:r>
      <w:r w:rsidRPr="00047C4B">
        <w:rPr>
          <w:i/>
          <w:iCs/>
          <w:noProof/>
        </w:rPr>
        <w:t>Journal of Geophysical Research: Solid Earth</w:t>
      </w:r>
      <w:r w:rsidRPr="00047C4B">
        <w:rPr>
          <w:noProof/>
        </w:rPr>
        <w:t xml:space="preserve">, </w:t>
      </w:r>
      <w:r w:rsidRPr="00047C4B">
        <w:rPr>
          <w:i/>
          <w:iCs/>
          <w:noProof/>
        </w:rPr>
        <w:t>85</w:t>
      </w:r>
      <w:r w:rsidRPr="00047C4B">
        <w:rPr>
          <w:noProof/>
        </w:rPr>
        <w:t>(B11), 6248–6252. https://doi.org/10.1029/JB085iB11p06248</w:t>
      </w:r>
    </w:p>
    <w:p w14:paraId="3BD053C0"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Buck, W. R. (2006). The role of magma in the development of the Afro-Arabian Rift System. </w:t>
      </w:r>
      <w:r w:rsidRPr="00047C4B">
        <w:rPr>
          <w:i/>
          <w:iCs/>
          <w:noProof/>
        </w:rPr>
        <w:t>Geological Society, London, Special Publications</w:t>
      </w:r>
      <w:r w:rsidRPr="00047C4B">
        <w:rPr>
          <w:noProof/>
        </w:rPr>
        <w:t xml:space="preserve">, </w:t>
      </w:r>
      <w:r w:rsidRPr="00047C4B">
        <w:rPr>
          <w:i/>
          <w:iCs/>
          <w:noProof/>
        </w:rPr>
        <w:t>259</w:t>
      </w:r>
      <w:r w:rsidRPr="00047C4B">
        <w:rPr>
          <w:noProof/>
        </w:rPr>
        <w:t>(1), 43–54. https://doi.org/10.1144/GSL.SP.2006.259.01.05</w:t>
      </w:r>
    </w:p>
    <w:p w14:paraId="4229B595"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Buck, W. R. (2017). The role of magmatic loads and rift jumps in generating seaward dipping reflectors on volcanic rifted margins. </w:t>
      </w:r>
      <w:r w:rsidRPr="00047C4B">
        <w:rPr>
          <w:i/>
          <w:iCs/>
          <w:noProof/>
        </w:rPr>
        <w:t>Earth and Planetary Science Letters</w:t>
      </w:r>
      <w:r w:rsidRPr="00047C4B">
        <w:rPr>
          <w:noProof/>
        </w:rPr>
        <w:t xml:space="preserve">, </w:t>
      </w:r>
      <w:r w:rsidRPr="00047C4B">
        <w:rPr>
          <w:i/>
          <w:iCs/>
          <w:noProof/>
        </w:rPr>
        <w:t>466</w:t>
      </w:r>
      <w:r w:rsidRPr="00047C4B">
        <w:rPr>
          <w:noProof/>
        </w:rPr>
        <w:t>, 62–69. https://doi.org/10.1016/j.epsl.2017.02.041</w:t>
      </w:r>
    </w:p>
    <w:p w14:paraId="5527DDE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Buck, W. R., Lavier, L. L., &amp; Poliakov, A. N. B. (2005). Modes of faulting at mid-ocean ridges. </w:t>
      </w:r>
      <w:r w:rsidRPr="00047C4B">
        <w:rPr>
          <w:i/>
          <w:iCs/>
          <w:noProof/>
        </w:rPr>
        <w:t>Nature</w:t>
      </w:r>
      <w:r w:rsidRPr="00047C4B">
        <w:rPr>
          <w:noProof/>
        </w:rPr>
        <w:t xml:space="preserve">, </w:t>
      </w:r>
      <w:r w:rsidRPr="00047C4B">
        <w:rPr>
          <w:i/>
          <w:iCs/>
          <w:noProof/>
        </w:rPr>
        <w:t>434</w:t>
      </w:r>
      <w:r w:rsidRPr="00047C4B">
        <w:rPr>
          <w:noProof/>
        </w:rPr>
        <w:t>(7034), 719–723. https://doi.org/10.1038/nature03358</w:t>
      </w:r>
    </w:p>
    <w:p w14:paraId="75780F40"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Buiter, S. J. H., &amp; Torsvik, T. H. (2014). A review of Wilson Cycle plate margins: A role for mantle plumes in continental break-up along sutures? </w:t>
      </w:r>
      <w:r w:rsidRPr="00047C4B">
        <w:rPr>
          <w:i/>
          <w:iCs/>
          <w:noProof/>
        </w:rPr>
        <w:t>Gondwana Research</w:t>
      </w:r>
      <w:r w:rsidRPr="00047C4B">
        <w:rPr>
          <w:noProof/>
        </w:rPr>
        <w:t xml:space="preserve">, </w:t>
      </w:r>
      <w:r w:rsidRPr="00047C4B">
        <w:rPr>
          <w:i/>
          <w:iCs/>
          <w:noProof/>
        </w:rPr>
        <w:t>26</w:t>
      </w:r>
      <w:r w:rsidRPr="00047C4B">
        <w:rPr>
          <w:noProof/>
        </w:rPr>
        <w:t>(2), 627–653. https://doi.org/10.1016/j.gr.2014.02.007</w:t>
      </w:r>
    </w:p>
    <w:p w14:paraId="19EDF686"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Calvès, G., Schwab, A. M., Huuse, M., Clift, P. D., Gaina, C., Jolley, D., et al. (2011). Seismic volcanostratigraphy of the western Indian rifted margin: The pre-Deccan igneous province. </w:t>
      </w:r>
      <w:r w:rsidRPr="00047C4B">
        <w:rPr>
          <w:i/>
          <w:iCs/>
          <w:noProof/>
        </w:rPr>
        <w:t>Journal of Geophysical Research</w:t>
      </w:r>
      <w:r w:rsidRPr="00047C4B">
        <w:rPr>
          <w:noProof/>
        </w:rPr>
        <w:t xml:space="preserve">, </w:t>
      </w:r>
      <w:r w:rsidRPr="00047C4B">
        <w:rPr>
          <w:i/>
          <w:iCs/>
          <w:noProof/>
        </w:rPr>
        <w:t>116</w:t>
      </w:r>
      <w:r w:rsidRPr="00047C4B">
        <w:rPr>
          <w:noProof/>
        </w:rPr>
        <w:t>(B1), B01101. https://doi.org/10.1029/2010JB000862</w:t>
      </w:r>
    </w:p>
    <w:p w14:paraId="59173849"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Choi, E., Lavier, L., &amp; Gurnis, M. (2008). Thermomechanics of mid-ocean ridge segmentation. </w:t>
      </w:r>
      <w:r w:rsidRPr="00047C4B">
        <w:rPr>
          <w:i/>
          <w:iCs/>
          <w:noProof/>
        </w:rPr>
        <w:t>Physics of the Earth and Planetary Interiors</w:t>
      </w:r>
      <w:r w:rsidRPr="00047C4B">
        <w:rPr>
          <w:noProof/>
        </w:rPr>
        <w:t xml:space="preserve">, </w:t>
      </w:r>
      <w:r w:rsidRPr="00047C4B">
        <w:rPr>
          <w:i/>
          <w:iCs/>
          <w:noProof/>
        </w:rPr>
        <w:t>171</w:t>
      </w:r>
      <w:r w:rsidRPr="00047C4B">
        <w:rPr>
          <w:noProof/>
        </w:rPr>
        <w:t>(1–4), 374–386. https://doi.org/10.1016/j.pepi.2008.08.010</w:t>
      </w:r>
    </w:p>
    <w:p w14:paraId="6AD73EE7"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Choi, E., Buck, W. R., Lavier, L. L., &amp; Petersen, K. D. (2013). Using core complex geometry to constrain fault strength. </w:t>
      </w:r>
      <w:r w:rsidRPr="00047C4B">
        <w:rPr>
          <w:i/>
          <w:iCs/>
          <w:noProof/>
        </w:rPr>
        <w:t>Geophysical Research Letters</w:t>
      </w:r>
      <w:r w:rsidRPr="00047C4B">
        <w:rPr>
          <w:noProof/>
        </w:rPr>
        <w:t xml:space="preserve">, </w:t>
      </w:r>
      <w:r w:rsidRPr="00047C4B">
        <w:rPr>
          <w:i/>
          <w:iCs/>
          <w:noProof/>
        </w:rPr>
        <w:t>40</w:t>
      </w:r>
      <w:r w:rsidRPr="00047C4B">
        <w:rPr>
          <w:noProof/>
        </w:rPr>
        <w:t>(15), 3863–3867. https://doi.org/10.1002/grl.50732</w:t>
      </w:r>
    </w:p>
    <w:p w14:paraId="5E9523D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Clerc, C., Ringenbach, J.-C., Jolivet, L., &amp; Ballard, J.-F. (2017). Rifted margins: Ductile deformation, boudinage, continentward-dipping normal faults and the role of the weak lower crust. </w:t>
      </w:r>
      <w:r w:rsidRPr="00047C4B">
        <w:rPr>
          <w:i/>
          <w:iCs/>
          <w:noProof/>
        </w:rPr>
        <w:t>Gondwana Research</w:t>
      </w:r>
      <w:r w:rsidRPr="00047C4B">
        <w:rPr>
          <w:noProof/>
        </w:rPr>
        <w:t>, (2016). https://doi.org/10.1016/j.gr.2017.04.030</w:t>
      </w:r>
    </w:p>
    <w:p w14:paraId="1A8C0B87"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Comer, R. P. (1983). Thick plate flexure. </w:t>
      </w:r>
      <w:r w:rsidRPr="00047C4B">
        <w:rPr>
          <w:i/>
          <w:iCs/>
          <w:noProof/>
        </w:rPr>
        <w:t>Geophysical Journal International</w:t>
      </w:r>
      <w:r w:rsidRPr="00047C4B">
        <w:rPr>
          <w:noProof/>
        </w:rPr>
        <w:t xml:space="preserve">, </w:t>
      </w:r>
      <w:r w:rsidRPr="00047C4B">
        <w:rPr>
          <w:i/>
          <w:iCs/>
          <w:noProof/>
        </w:rPr>
        <w:t>72</w:t>
      </w:r>
      <w:r w:rsidRPr="00047C4B">
        <w:rPr>
          <w:noProof/>
        </w:rPr>
        <w:t>(1), 101–113. https://doi.org/10.1111/j.1365-246X.1983.tb02807.x</w:t>
      </w:r>
    </w:p>
    <w:p w14:paraId="09A30486"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Courtillot, V., Jaupart, C., Manighetti, I., Tapponnier, P., &amp; Besse, J. (1999). On causal links between flood basalts and continental breakup. </w:t>
      </w:r>
      <w:r w:rsidRPr="00047C4B">
        <w:rPr>
          <w:i/>
          <w:iCs/>
          <w:noProof/>
        </w:rPr>
        <w:t>Earth and Planetary Science Letters</w:t>
      </w:r>
      <w:r w:rsidRPr="00047C4B">
        <w:rPr>
          <w:noProof/>
        </w:rPr>
        <w:t xml:space="preserve">, </w:t>
      </w:r>
      <w:r w:rsidRPr="00047C4B">
        <w:rPr>
          <w:i/>
          <w:iCs/>
          <w:noProof/>
        </w:rPr>
        <w:t>166</w:t>
      </w:r>
      <w:r w:rsidRPr="00047C4B">
        <w:rPr>
          <w:noProof/>
        </w:rPr>
        <w:t>(3–4), 177–195. https://doi.org/10.1016/S0012-821X(98)00282-9</w:t>
      </w:r>
    </w:p>
    <w:p w14:paraId="4DF15149"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Cundall, P. A. (1989). Numerical experiments on localization in frictional materials. </w:t>
      </w:r>
      <w:r w:rsidRPr="00047C4B">
        <w:rPr>
          <w:i/>
          <w:iCs/>
          <w:noProof/>
        </w:rPr>
        <w:t>Ingenieur-Archiv</w:t>
      </w:r>
      <w:r w:rsidRPr="00047C4B">
        <w:rPr>
          <w:noProof/>
        </w:rPr>
        <w:t xml:space="preserve">, </w:t>
      </w:r>
      <w:r w:rsidRPr="00047C4B">
        <w:rPr>
          <w:i/>
          <w:iCs/>
          <w:noProof/>
        </w:rPr>
        <w:t>59</w:t>
      </w:r>
      <w:r w:rsidRPr="00047C4B">
        <w:rPr>
          <w:noProof/>
        </w:rPr>
        <w:t>(2), 148–159. https://doi.org/10.1007/BF00538368</w:t>
      </w:r>
    </w:p>
    <w:p w14:paraId="3DC837BC"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Davis, J. K., &amp; Lavier, L. L. (2017). Influences on the development of volcanic and magma-poor morphologies during passive continental rifting. </w:t>
      </w:r>
      <w:r w:rsidRPr="00047C4B">
        <w:rPr>
          <w:i/>
          <w:iCs/>
          <w:noProof/>
        </w:rPr>
        <w:t>Geosphere</w:t>
      </w:r>
      <w:r w:rsidRPr="00047C4B">
        <w:rPr>
          <w:noProof/>
        </w:rPr>
        <w:t xml:space="preserve">, </w:t>
      </w:r>
      <w:r w:rsidRPr="00047C4B">
        <w:rPr>
          <w:i/>
          <w:iCs/>
          <w:noProof/>
        </w:rPr>
        <w:t>13</w:t>
      </w:r>
      <w:r w:rsidRPr="00047C4B">
        <w:rPr>
          <w:noProof/>
        </w:rPr>
        <w:t>(5), 1524–1540. https://doi.org/10.1130/GES01538.1</w:t>
      </w:r>
    </w:p>
    <w:p w14:paraId="450EF57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Direen, N. G., &amp; Crawford, A. J. (2003). Fossil seaward-dipping reflector sequences preserved in southeastern Australia: a 600 Ma volcanic passive margin in eastern Gondwanaland. </w:t>
      </w:r>
      <w:r w:rsidRPr="00047C4B">
        <w:rPr>
          <w:i/>
          <w:iCs/>
          <w:noProof/>
        </w:rPr>
        <w:t>Journal of the Geological Society</w:t>
      </w:r>
      <w:r w:rsidRPr="00047C4B">
        <w:rPr>
          <w:noProof/>
        </w:rPr>
        <w:t xml:space="preserve">, </w:t>
      </w:r>
      <w:r w:rsidRPr="00047C4B">
        <w:rPr>
          <w:i/>
          <w:iCs/>
          <w:noProof/>
        </w:rPr>
        <w:t>160</w:t>
      </w:r>
      <w:r w:rsidRPr="00047C4B">
        <w:rPr>
          <w:noProof/>
        </w:rPr>
        <w:t>(6), 985–990. https://doi.org/10.1144/0016-764903-010</w:t>
      </w:r>
    </w:p>
    <w:p w14:paraId="69EB018F"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Ebinger, C. J., &amp; Hayward, N. J. (1996). Soft plates and hot spots: Views from Afar. </w:t>
      </w:r>
      <w:r w:rsidRPr="00047C4B">
        <w:rPr>
          <w:i/>
          <w:iCs/>
          <w:noProof/>
        </w:rPr>
        <w:t>Journal of Geophysical Research: Solid Earth</w:t>
      </w:r>
      <w:r w:rsidRPr="00047C4B">
        <w:rPr>
          <w:noProof/>
        </w:rPr>
        <w:t xml:space="preserve">, </w:t>
      </w:r>
      <w:r w:rsidRPr="00047C4B">
        <w:rPr>
          <w:i/>
          <w:iCs/>
          <w:noProof/>
        </w:rPr>
        <w:t>101</w:t>
      </w:r>
      <w:r w:rsidRPr="00047C4B">
        <w:rPr>
          <w:noProof/>
        </w:rPr>
        <w:t>(B10), 21859–21876. https://doi.org/10.1029/96JB02118</w:t>
      </w:r>
    </w:p>
    <w:p w14:paraId="77A7C168"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Eldholm, O., Skogseid, J., Planke, S., &amp; Gladczenko, T. P. (1995). Volcanic Margin Concepts. In </w:t>
      </w:r>
      <w:r w:rsidRPr="00047C4B">
        <w:rPr>
          <w:i/>
          <w:iCs/>
          <w:noProof/>
        </w:rPr>
        <w:t>Rifted Ocean-Continent Boundaries</w:t>
      </w:r>
      <w:r w:rsidRPr="00047C4B">
        <w:rPr>
          <w:noProof/>
        </w:rPr>
        <w:t xml:space="preserve"> (pp. 1–16). Dordrecht: Springer Netherlands. https://doi.org/10.1007/978-94-011-0043-4_1</w:t>
      </w:r>
    </w:p>
    <w:p w14:paraId="79B3B9A6"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Elliott, G. M., Berndt, C., &amp; Parson, L. M. (2009). The SW African volcanic rifted margin and the initiation of the Walvis Ridge, South Atlantic. </w:t>
      </w:r>
      <w:r w:rsidRPr="00047C4B">
        <w:rPr>
          <w:i/>
          <w:iCs/>
          <w:noProof/>
        </w:rPr>
        <w:t>Marine Geophysical Researches</w:t>
      </w:r>
      <w:r w:rsidRPr="00047C4B">
        <w:rPr>
          <w:noProof/>
        </w:rPr>
        <w:t xml:space="preserve">, </w:t>
      </w:r>
      <w:r w:rsidRPr="00047C4B">
        <w:rPr>
          <w:i/>
          <w:iCs/>
          <w:noProof/>
        </w:rPr>
        <w:t>30</w:t>
      </w:r>
      <w:r w:rsidRPr="00047C4B">
        <w:rPr>
          <w:noProof/>
        </w:rPr>
        <w:t>(3), 207–214. https://doi.org/10.1007/s11001-009-9077-x</w:t>
      </w:r>
    </w:p>
    <w:p w14:paraId="7EE613B5"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Franke, D., Ladage, S., Schnabel, M., Schreckenberger, B., Reichert, C., Hinz, K., et al. (2010). Birth of a volcanic margin off Argentina, South Atlantic. </w:t>
      </w:r>
      <w:r w:rsidRPr="00047C4B">
        <w:rPr>
          <w:i/>
          <w:iCs/>
          <w:noProof/>
        </w:rPr>
        <w:t>Geochemistry, Geophysics, Geosystems</w:t>
      </w:r>
      <w:r w:rsidRPr="00047C4B">
        <w:rPr>
          <w:noProof/>
        </w:rPr>
        <w:t xml:space="preserve">, </w:t>
      </w:r>
      <w:r w:rsidRPr="00047C4B">
        <w:rPr>
          <w:i/>
          <w:iCs/>
          <w:noProof/>
        </w:rPr>
        <w:t>11</w:t>
      </w:r>
      <w:r w:rsidRPr="00047C4B">
        <w:rPr>
          <w:noProof/>
        </w:rPr>
        <w:t>(2). https://doi.org/10.1029/2009GC002715</w:t>
      </w:r>
    </w:p>
    <w:p w14:paraId="5B8EF113"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Geoffroy, L. (2005). Volcanic passive margins. </w:t>
      </w:r>
      <w:r w:rsidRPr="00047C4B">
        <w:rPr>
          <w:i/>
          <w:iCs/>
          <w:noProof/>
        </w:rPr>
        <w:t>Comptes Rendus - Geoscience</w:t>
      </w:r>
      <w:r w:rsidRPr="00047C4B">
        <w:rPr>
          <w:noProof/>
        </w:rPr>
        <w:t xml:space="preserve">, </w:t>
      </w:r>
      <w:r w:rsidRPr="00047C4B">
        <w:rPr>
          <w:i/>
          <w:iCs/>
          <w:noProof/>
        </w:rPr>
        <w:t>337</w:t>
      </w:r>
      <w:r w:rsidRPr="00047C4B">
        <w:rPr>
          <w:noProof/>
        </w:rPr>
        <w:t>(16), 1395–1408. https://doi.org/10.1016/j.crte.2005.10.006</w:t>
      </w:r>
    </w:p>
    <w:p w14:paraId="15C35C84"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Geoffroy, L., Burov, E. B., &amp; Werner, P. (2015). Volcanic passive margins: another way to break up continents. </w:t>
      </w:r>
      <w:r w:rsidRPr="00047C4B">
        <w:rPr>
          <w:i/>
          <w:iCs/>
          <w:noProof/>
        </w:rPr>
        <w:t>Scientific Reports</w:t>
      </w:r>
      <w:r w:rsidRPr="00047C4B">
        <w:rPr>
          <w:noProof/>
        </w:rPr>
        <w:t xml:space="preserve">, </w:t>
      </w:r>
      <w:r w:rsidRPr="00047C4B">
        <w:rPr>
          <w:i/>
          <w:iCs/>
          <w:noProof/>
        </w:rPr>
        <w:t>5</w:t>
      </w:r>
      <w:r w:rsidRPr="00047C4B">
        <w:rPr>
          <w:noProof/>
        </w:rPr>
        <w:t>(14828), 14828. https://doi.org/10.1038/srep14828</w:t>
      </w:r>
    </w:p>
    <w:p w14:paraId="02C0FC0A"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Gibson, I. L., &amp; Love, D. (1989). A Listric Fault Model for the Formation of the Dipping Reflectors Penetrated during the Drilling of Hole 642E, ODP Leg 104. In </w:t>
      </w:r>
      <w:r w:rsidRPr="00047C4B">
        <w:rPr>
          <w:i/>
          <w:iCs/>
          <w:noProof/>
        </w:rPr>
        <w:t>Proceedings of the Ocean Drilling Program, 104 Scientific Results</w:t>
      </w:r>
      <w:r w:rsidRPr="00047C4B">
        <w:rPr>
          <w:noProof/>
        </w:rPr>
        <w:t>. Ocean Drilling Program. https://doi.org/10.2973/odp.proc.sr.104.195.1989</w:t>
      </w:r>
    </w:p>
    <w:p w14:paraId="4091B51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Gladczenko, T. P., Skogseid, J., &amp; Eldhom, O. (1998). Namibia volcanic margin. </w:t>
      </w:r>
      <w:r w:rsidRPr="00047C4B">
        <w:rPr>
          <w:i/>
          <w:iCs/>
          <w:noProof/>
        </w:rPr>
        <w:t>Marine Geophysical Researches</w:t>
      </w:r>
      <w:r w:rsidRPr="00047C4B">
        <w:rPr>
          <w:noProof/>
        </w:rPr>
        <w:t xml:space="preserve">, </w:t>
      </w:r>
      <w:r w:rsidRPr="00047C4B">
        <w:rPr>
          <w:i/>
          <w:iCs/>
          <w:noProof/>
        </w:rPr>
        <w:t>20</w:t>
      </w:r>
      <w:r w:rsidRPr="00047C4B">
        <w:rPr>
          <w:noProof/>
        </w:rPr>
        <w:t>(4), 313–341. https://doi.org/10.1023/A:1004746101320</w:t>
      </w:r>
    </w:p>
    <w:p w14:paraId="30DC382D"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Goetze, C., &amp; Poirier, J. P. (1978). The Mechanisms of Creep in Olivine [and Discussion]. </w:t>
      </w:r>
      <w:r w:rsidRPr="00047C4B">
        <w:rPr>
          <w:i/>
          <w:iCs/>
          <w:noProof/>
        </w:rPr>
        <w:t>Philosophical Transactions of the Royal Society A: Mathematical, Physical and Engineering Sciences</w:t>
      </w:r>
      <w:r w:rsidRPr="00047C4B">
        <w:rPr>
          <w:noProof/>
        </w:rPr>
        <w:t xml:space="preserve">, </w:t>
      </w:r>
      <w:r w:rsidRPr="00047C4B">
        <w:rPr>
          <w:i/>
          <w:iCs/>
          <w:noProof/>
        </w:rPr>
        <w:t>288</w:t>
      </w:r>
      <w:r w:rsidRPr="00047C4B">
        <w:rPr>
          <w:noProof/>
        </w:rPr>
        <w:t>(1350), 99–119. https://doi.org/10.1098/rsta.1978.0008</w:t>
      </w:r>
    </w:p>
    <w:p w14:paraId="0B63EF84"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Hawkesworth, C. J., Gallagher, K., Kirstein, L., Mantovani, M. S. M., Peate, D. W., &amp; Turner, S. P. (2000). Tectonic controls on magmatism associated with continental break-up: an example from the Paraná–Etendeka Province. </w:t>
      </w:r>
      <w:r w:rsidRPr="00047C4B">
        <w:rPr>
          <w:i/>
          <w:iCs/>
          <w:noProof/>
        </w:rPr>
        <w:t>Earth and Planetary Science Letters</w:t>
      </w:r>
      <w:r w:rsidRPr="00047C4B">
        <w:rPr>
          <w:noProof/>
        </w:rPr>
        <w:t xml:space="preserve">, </w:t>
      </w:r>
      <w:r w:rsidRPr="00047C4B">
        <w:rPr>
          <w:i/>
          <w:iCs/>
          <w:noProof/>
        </w:rPr>
        <w:t>179</w:t>
      </w:r>
      <w:r w:rsidRPr="00047C4B">
        <w:rPr>
          <w:noProof/>
        </w:rPr>
        <w:t>(2), 335–349. https://doi.org/10.1016/S0012-821X(00)00114-X</w:t>
      </w:r>
    </w:p>
    <w:p w14:paraId="13E85447"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Herzberg, C., &amp; Gazel, E. (2009). Petrological evidence for secular cooling in mantle plumes. </w:t>
      </w:r>
      <w:r w:rsidRPr="00047C4B">
        <w:rPr>
          <w:i/>
          <w:iCs/>
          <w:noProof/>
        </w:rPr>
        <w:t>Nature</w:t>
      </w:r>
      <w:r w:rsidRPr="00047C4B">
        <w:rPr>
          <w:noProof/>
        </w:rPr>
        <w:t xml:space="preserve">, </w:t>
      </w:r>
      <w:r w:rsidRPr="00047C4B">
        <w:rPr>
          <w:i/>
          <w:iCs/>
          <w:noProof/>
        </w:rPr>
        <w:t>458</w:t>
      </w:r>
      <w:r w:rsidRPr="00047C4B">
        <w:rPr>
          <w:noProof/>
        </w:rPr>
        <w:t>(7238), 619–622. https://doi.org/10.1038/nature07857</w:t>
      </w:r>
    </w:p>
    <w:p w14:paraId="52F5D98B"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Hinz. (1981). Hinz - 1981 - A hypothesis on terrestrial catastrophes - Wedges of very thick Oceanward Dipping Layers beneath Passive Continental Margi.pdf. Retrieved from http://www.schweizerbart.de/publications/detail/artno/186082200/A-Hypothesis-on-Terrestrial-Catastrophes</w:t>
      </w:r>
    </w:p>
    <w:p w14:paraId="3CA79AB7"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Jackson, M. P. ., Cramez, C., &amp; Fonck, J.-M. (2000). Role of subaerial volcanic rocks and mantle plumes in creation of South Atlantic margins: implications for salt tectonics and source rocks. </w:t>
      </w:r>
      <w:r w:rsidRPr="00047C4B">
        <w:rPr>
          <w:i/>
          <w:iCs/>
          <w:noProof/>
        </w:rPr>
        <w:t>Marine and Petroleum Geology</w:t>
      </w:r>
      <w:r w:rsidRPr="00047C4B">
        <w:rPr>
          <w:noProof/>
        </w:rPr>
        <w:t xml:space="preserve">, </w:t>
      </w:r>
      <w:r w:rsidRPr="00047C4B">
        <w:rPr>
          <w:i/>
          <w:iCs/>
          <w:noProof/>
        </w:rPr>
        <w:t>17</w:t>
      </w:r>
      <w:r w:rsidRPr="00047C4B">
        <w:rPr>
          <w:noProof/>
        </w:rPr>
        <w:t>(4), 477–498. https://doi.org/10.1016/S0264-8172(00)00006-4</w:t>
      </w:r>
    </w:p>
    <w:p w14:paraId="04E72391"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Kalberg, T., &amp; Gohl, K. (2014). The crustal structure and tectonic development of the continental margin of the Amundsen sea embayment, West Antarctica: Implications from geophysical data. </w:t>
      </w:r>
      <w:r w:rsidRPr="00047C4B">
        <w:rPr>
          <w:i/>
          <w:iCs/>
          <w:noProof/>
        </w:rPr>
        <w:t>Geophysical Journal International</w:t>
      </w:r>
      <w:r w:rsidRPr="00047C4B">
        <w:rPr>
          <w:noProof/>
        </w:rPr>
        <w:t xml:space="preserve">, </w:t>
      </w:r>
      <w:r w:rsidRPr="00047C4B">
        <w:rPr>
          <w:i/>
          <w:iCs/>
          <w:noProof/>
        </w:rPr>
        <w:t>198</w:t>
      </w:r>
      <w:r w:rsidRPr="00047C4B">
        <w:rPr>
          <w:noProof/>
        </w:rPr>
        <w:t>(1), 327–341. https://doi.org/10.1093/gji/ggu118</w:t>
      </w:r>
    </w:p>
    <w:p w14:paraId="324C3749"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Kendall, J.-M., Stuart, G. W., Ebinger, C. J., Bastow, I. D., &amp; Keir, D. (2005). Magma-assisted rifting in Ethiopia. </w:t>
      </w:r>
      <w:r w:rsidRPr="00047C4B">
        <w:rPr>
          <w:i/>
          <w:iCs/>
          <w:noProof/>
        </w:rPr>
        <w:t>Nature</w:t>
      </w:r>
      <w:r w:rsidRPr="00047C4B">
        <w:rPr>
          <w:noProof/>
        </w:rPr>
        <w:t xml:space="preserve">, </w:t>
      </w:r>
      <w:r w:rsidRPr="00047C4B">
        <w:rPr>
          <w:i/>
          <w:iCs/>
          <w:noProof/>
        </w:rPr>
        <w:t>433</w:t>
      </w:r>
      <w:r w:rsidRPr="00047C4B">
        <w:rPr>
          <w:noProof/>
        </w:rPr>
        <w:t>(7022), 146–148. https://doi.org/10.1038/nature03161</w:t>
      </w:r>
    </w:p>
    <w:p w14:paraId="30F1BB8B"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Kristoffersen, Y., Hofstede, C., Diez, A., Blenkner, R., Lambrecht, A., Mayer, C., &amp; Eisen, O. (2014). Reassembling Gondwana: A new high quality constraint from vibroseis exploration of the sub-ice shelf geology of the East Antarctic continental margin. </w:t>
      </w:r>
      <w:r w:rsidRPr="00047C4B">
        <w:rPr>
          <w:i/>
          <w:iCs/>
          <w:noProof/>
        </w:rPr>
        <w:t>Journal of Geophysical Research: Solid Earth</w:t>
      </w:r>
      <w:r w:rsidRPr="00047C4B">
        <w:rPr>
          <w:noProof/>
        </w:rPr>
        <w:t xml:space="preserve">, </w:t>
      </w:r>
      <w:r w:rsidRPr="00047C4B">
        <w:rPr>
          <w:i/>
          <w:iCs/>
          <w:noProof/>
        </w:rPr>
        <w:t>119</w:t>
      </w:r>
      <w:r w:rsidRPr="00047C4B">
        <w:rPr>
          <w:noProof/>
        </w:rPr>
        <w:t>(12), 9171–9182. https://doi.org/10.1002/2014JB011479</w:t>
      </w:r>
    </w:p>
    <w:p w14:paraId="44B49D09"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Lavier, L. L., &amp; Buck, W. R. (2002). Half graben versus large-offset low-angle normal fault : Importance of keeping cool during normal faulting, </w:t>
      </w:r>
      <w:r w:rsidRPr="00047C4B">
        <w:rPr>
          <w:i/>
          <w:iCs/>
          <w:noProof/>
        </w:rPr>
        <w:t>107</w:t>
      </w:r>
      <w:r w:rsidRPr="00047C4B">
        <w:rPr>
          <w:noProof/>
        </w:rPr>
        <w:t>, 1–16.</w:t>
      </w:r>
    </w:p>
    <w:p w14:paraId="5FF93E6E"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Lavier, L. L., Buck, W. R., &amp; Poliakov, A. N. B. (2000). Factors controlling normal fault offset in an ideal brittle layer. </w:t>
      </w:r>
      <w:r w:rsidRPr="00047C4B">
        <w:rPr>
          <w:i/>
          <w:iCs/>
          <w:noProof/>
        </w:rPr>
        <w:t>Journal of Geophysical Research: Solid Earth</w:t>
      </w:r>
      <w:r w:rsidRPr="00047C4B">
        <w:rPr>
          <w:noProof/>
        </w:rPr>
        <w:t xml:space="preserve">, </w:t>
      </w:r>
      <w:r w:rsidRPr="00047C4B">
        <w:rPr>
          <w:i/>
          <w:iCs/>
          <w:noProof/>
        </w:rPr>
        <w:t>105</w:t>
      </w:r>
      <w:r w:rsidRPr="00047C4B">
        <w:rPr>
          <w:noProof/>
        </w:rPr>
        <w:t>(B10), 23431–23442. https://doi.org/10.1029/2000JB900108</w:t>
      </w:r>
    </w:p>
    <w:p w14:paraId="77DCEBD5"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McDermott, C., Lonergan, L., Collier, J. S., McDermott, K. G., &amp; Bellingham, P. (2018). Characterization of seaward-dipping reflectors along the S. American Atlantic margin and implications for continental breakup. </w:t>
      </w:r>
      <w:r w:rsidRPr="00047C4B">
        <w:rPr>
          <w:i/>
          <w:iCs/>
          <w:noProof/>
        </w:rPr>
        <w:t>Tectonics</w:t>
      </w:r>
      <w:r w:rsidRPr="00047C4B">
        <w:rPr>
          <w:noProof/>
        </w:rPr>
        <w:t>. https://doi.org/10.1029/2017TC004923</w:t>
      </w:r>
    </w:p>
    <w:p w14:paraId="71503D77"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Morgan, R., &amp; Watts, A. (2018). Seismic and gravity constraints on flexural models for the origin of seaward dipping reflectors. </w:t>
      </w:r>
      <w:r w:rsidRPr="00047C4B">
        <w:rPr>
          <w:i/>
          <w:iCs/>
          <w:noProof/>
        </w:rPr>
        <w:t>Geophysical Journal International</w:t>
      </w:r>
      <w:r w:rsidRPr="00047C4B">
        <w:rPr>
          <w:noProof/>
        </w:rPr>
        <w:t xml:space="preserve">, </w:t>
      </w:r>
      <w:r w:rsidRPr="00047C4B">
        <w:rPr>
          <w:i/>
          <w:iCs/>
          <w:noProof/>
        </w:rPr>
        <w:t>214</w:t>
      </w:r>
      <w:r w:rsidRPr="00047C4B">
        <w:rPr>
          <w:noProof/>
        </w:rPr>
        <w:t>(3), 2073–2083. https://doi.org/10.1093/gji/ggy243</w:t>
      </w:r>
    </w:p>
    <w:p w14:paraId="2E52FE6F"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Morgan, R., &amp; Watts, A. B. (2017). Isostatic Gravity Anomalies, Flexure and the Origin of Seaward Dipping Reflectors at Volcanic Rifted Margins. </w:t>
      </w:r>
      <w:r w:rsidRPr="00047C4B">
        <w:rPr>
          <w:i/>
          <w:iCs/>
          <w:noProof/>
        </w:rPr>
        <w:t>2016 Fall AGU Meeting</w:t>
      </w:r>
      <w:r w:rsidRPr="00047C4B">
        <w:rPr>
          <w:noProof/>
        </w:rPr>
        <w:t>.</w:t>
      </w:r>
    </w:p>
    <w:p w14:paraId="40F7BA1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Mutter, J. C., Talwani, M., &amp; Stoffa, P. L. (1982). Origin of seaward-dipping reflectors in oceanic crust off the Norwegian margin by “subaerial sea-floor spreading.” </w:t>
      </w:r>
      <w:r w:rsidRPr="00047C4B">
        <w:rPr>
          <w:i/>
          <w:iCs/>
          <w:noProof/>
        </w:rPr>
        <w:t>Geology</w:t>
      </w:r>
      <w:r w:rsidRPr="00047C4B">
        <w:rPr>
          <w:noProof/>
        </w:rPr>
        <w:t xml:space="preserve">, </w:t>
      </w:r>
      <w:r w:rsidRPr="00047C4B">
        <w:rPr>
          <w:i/>
          <w:iCs/>
          <w:noProof/>
        </w:rPr>
        <w:t>10</w:t>
      </w:r>
      <w:r w:rsidRPr="00047C4B">
        <w:rPr>
          <w:noProof/>
        </w:rPr>
        <w:t>(7), 353. https://doi.org/10.1130/0091-7613(1982)10&lt;353:OOSRIO&gt;2.0.CO;2</w:t>
      </w:r>
    </w:p>
    <w:p w14:paraId="7AAA24E5"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Olive, J.-A., Behn, M. D., Mittelstaedt, E., Ito, G., &amp; Klein, B. Z. (2016). The role of elasticity in simulating long-term tectonic extension. </w:t>
      </w:r>
      <w:r w:rsidRPr="00047C4B">
        <w:rPr>
          <w:i/>
          <w:iCs/>
          <w:noProof/>
        </w:rPr>
        <w:t>Geophysical Journal International</w:t>
      </w:r>
      <w:r w:rsidRPr="00047C4B">
        <w:rPr>
          <w:noProof/>
        </w:rPr>
        <w:t xml:space="preserve">, </w:t>
      </w:r>
      <w:r w:rsidRPr="00047C4B">
        <w:rPr>
          <w:i/>
          <w:iCs/>
          <w:noProof/>
        </w:rPr>
        <w:t>205</w:t>
      </w:r>
      <w:r w:rsidRPr="00047C4B">
        <w:rPr>
          <w:noProof/>
        </w:rPr>
        <w:t>(2), 728–743. https://doi.org/10.1093/gji/ggw044</w:t>
      </w:r>
    </w:p>
    <w:p w14:paraId="6C5655A8"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Palmason, G. (1973). Kinematics and Heat Flow in a Volcanic Rift Zone, with Application to Iceland. </w:t>
      </w:r>
      <w:r w:rsidRPr="00047C4B">
        <w:rPr>
          <w:i/>
          <w:iCs/>
          <w:noProof/>
        </w:rPr>
        <w:t>Geophysical Journal International</w:t>
      </w:r>
      <w:r w:rsidRPr="00047C4B">
        <w:rPr>
          <w:noProof/>
        </w:rPr>
        <w:t xml:space="preserve">, </w:t>
      </w:r>
      <w:r w:rsidRPr="00047C4B">
        <w:rPr>
          <w:i/>
          <w:iCs/>
          <w:noProof/>
        </w:rPr>
        <w:t>33</w:t>
      </w:r>
      <w:r w:rsidRPr="00047C4B">
        <w:rPr>
          <w:noProof/>
        </w:rPr>
        <w:t>(4), 451–481. https://doi.org/10.1111/j.1365-246X.1973.tb02379.x</w:t>
      </w:r>
    </w:p>
    <w:p w14:paraId="47210099"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Paton, D. A., Pindell, J., McDermott, K., Bellingham, P., &amp; Horn, B. (2017). Evolution of seaward-dipping reflectors at the onset of oceanic crust formation at volcanic passive margins: Insights from the South Atlantic. </w:t>
      </w:r>
      <w:r w:rsidRPr="00047C4B">
        <w:rPr>
          <w:i/>
          <w:iCs/>
          <w:noProof/>
        </w:rPr>
        <w:t>Geology</w:t>
      </w:r>
      <w:r w:rsidRPr="00047C4B">
        <w:rPr>
          <w:noProof/>
        </w:rPr>
        <w:t>, G38706.1. https://doi.org/10.1130/G38706.1</w:t>
      </w:r>
    </w:p>
    <w:p w14:paraId="5820BD14"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Pérez-Gussinyé, M., Lowry, A. R., &amp; Watts, A. B. (2007). Effective elastic thickness of South America and its implications for intracontinental deformation. </w:t>
      </w:r>
      <w:r w:rsidRPr="00047C4B">
        <w:rPr>
          <w:i/>
          <w:iCs/>
          <w:noProof/>
        </w:rPr>
        <w:t>Geochemistry, Geophysics, Geosystems</w:t>
      </w:r>
      <w:r w:rsidRPr="00047C4B">
        <w:rPr>
          <w:noProof/>
        </w:rPr>
        <w:t xml:space="preserve">, </w:t>
      </w:r>
      <w:r w:rsidRPr="00047C4B">
        <w:rPr>
          <w:i/>
          <w:iCs/>
          <w:noProof/>
        </w:rPr>
        <w:t>8</w:t>
      </w:r>
      <w:r w:rsidRPr="00047C4B">
        <w:rPr>
          <w:noProof/>
        </w:rPr>
        <w:t>(5). https://doi.org/10.1029/2006GC001511</w:t>
      </w:r>
    </w:p>
    <w:p w14:paraId="7B029DC0"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Pindell, J., Graham, R., &amp; Horn, B. (2014). Rapid outer marginal collapse at the rift to drift transition of passive margin evolution, with a Gulf of Mexico case study. </w:t>
      </w:r>
      <w:r w:rsidRPr="00047C4B">
        <w:rPr>
          <w:i/>
          <w:iCs/>
          <w:noProof/>
        </w:rPr>
        <w:t>Basin Research</w:t>
      </w:r>
      <w:r w:rsidRPr="00047C4B">
        <w:rPr>
          <w:noProof/>
        </w:rPr>
        <w:t xml:space="preserve">, </w:t>
      </w:r>
      <w:r w:rsidRPr="00047C4B">
        <w:rPr>
          <w:i/>
          <w:iCs/>
          <w:noProof/>
        </w:rPr>
        <w:t>26</w:t>
      </w:r>
      <w:r w:rsidRPr="00047C4B">
        <w:rPr>
          <w:noProof/>
        </w:rPr>
        <w:t>(6), 701–725. https://doi.org/10.1111/bre.12059</w:t>
      </w:r>
    </w:p>
    <w:p w14:paraId="2E6AC7C3"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Planke, S., &amp; Eldholm, O. (1994). Seismic response and construction of seaward dipping wedges of flood basalts: Vøring volcanic margin. </w:t>
      </w:r>
      <w:r w:rsidRPr="00047C4B">
        <w:rPr>
          <w:i/>
          <w:iCs/>
          <w:noProof/>
        </w:rPr>
        <w:t>Journal of Geophysical Research: Solid Earth</w:t>
      </w:r>
      <w:r w:rsidRPr="00047C4B">
        <w:rPr>
          <w:noProof/>
        </w:rPr>
        <w:t xml:space="preserve">, </w:t>
      </w:r>
      <w:r w:rsidRPr="00047C4B">
        <w:rPr>
          <w:i/>
          <w:iCs/>
          <w:noProof/>
        </w:rPr>
        <w:t>99</w:t>
      </w:r>
      <w:r w:rsidRPr="00047C4B">
        <w:rPr>
          <w:noProof/>
        </w:rPr>
        <w:t>(B5), 9263–9278. https://doi.org/10.1029/94JB00468</w:t>
      </w:r>
    </w:p>
    <w:p w14:paraId="517E44CD"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Planke, S., Symonds, P. A., Alvestad, E., &amp; Skogseid, J. (2000). Seismic volcanostratigraphy of large-volume basaltic extrusive complexes on rifted margins. </w:t>
      </w:r>
      <w:r w:rsidRPr="00047C4B">
        <w:rPr>
          <w:i/>
          <w:iCs/>
          <w:noProof/>
        </w:rPr>
        <w:t>Journal of Geophysical Research</w:t>
      </w:r>
      <w:r w:rsidRPr="00047C4B">
        <w:rPr>
          <w:noProof/>
        </w:rPr>
        <w:t xml:space="preserve">, </w:t>
      </w:r>
      <w:r w:rsidRPr="00047C4B">
        <w:rPr>
          <w:i/>
          <w:iCs/>
          <w:noProof/>
        </w:rPr>
        <w:t>105</w:t>
      </w:r>
      <w:r w:rsidRPr="00047C4B">
        <w:rPr>
          <w:noProof/>
        </w:rPr>
        <w:t>(B8), 19335–19351. https://doi.org/10.1029/1999JB900005</w:t>
      </w:r>
    </w:p>
    <w:p w14:paraId="742258D1"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Poliakov, A. N. B., &amp; Roger Buck, W. (1998). Mechanics of stretching elastic-plastic-viscous layers: Applications to slow-spreading mid-ocean ridges. In </w:t>
      </w:r>
      <w:r w:rsidRPr="00047C4B">
        <w:rPr>
          <w:i/>
          <w:iCs/>
          <w:noProof/>
        </w:rPr>
        <w:t>Geophysical Monograph Series</w:t>
      </w:r>
      <w:r w:rsidRPr="00047C4B">
        <w:rPr>
          <w:noProof/>
        </w:rPr>
        <w:t xml:space="preserve"> (Vol. 106, pp. 305–323). https://doi.org/10.1029/GM106p0305</w:t>
      </w:r>
    </w:p>
    <w:p w14:paraId="64B63CCA"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Quirk, D. G., Shakerley, A., &amp; Howe, M. J. (2014). A mechanism for construction of volcanic rifted margins during continental breakup. </w:t>
      </w:r>
      <w:r w:rsidRPr="00047C4B">
        <w:rPr>
          <w:i/>
          <w:iCs/>
          <w:noProof/>
        </w:rPr>
        <w:t>Geology</w:t>
      </w:r>
      <w:r w:rsidRPr="00047C4B">
        <w:rPr>
          <w:noProof/>
        </w:rPr>
        <w:t xml:space="preserve">, </w:t>
      </w:r>
      <w:r w:rsidRPr="00047C4B">
        <w:rPr>
          <w:i/>
          <w:iCs/>
          <w:noProof/>
        </w:rPr>
        <w:t>42</w:t>
      </w:r>
      <w:r w:rsidRPr="00047C4B">
        <w:rPr>
          <w:noProof/>
        </w:rPr>
        <w:t>(12), 1079–1082. https://doi.org/10.1130/G35974.1</w:t>
      </w:r>
    </w:p>
    <w:p w14:paraId="3E46FCC1"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Saikia, U., Das, R., &amp; Rai, S. S. (2017). Possible magmatic underplating beneath the west coast of India and adjoining Dharwar craton: Imprint from Archean crustal evolution to breakup of India and Madagascar. </w:t>
      </w:r>
      <w:r w:rsidRPr="00047C4B">
        <w:rPr>
          <w:i/>
          <w:iCs/>
          <w:noProof/>
        </w:rPr>
        <w:t>Earth and Planetary Science Letters</w:t>
      </w:r>
      <w:r w:rsidRPr="00047C4B">
        <w:rPr>
          <w:noProof/>
        </w:rPr>
        <w:t xml:space="preserve">, </w:t>
      </w:r>
      <w:r w:rsidRPr="00047C4B">
        <w:rPr>
          <w:i/>
          <w:iCs/>
          <w:noProof/>
        </w:rPr>
        <w:t>462</w:t>
      </w:r>
      <w:r w:rsidRPr="00047C4B">
        <w:rPr>
          <w:noProof/>
        </w:rPr>
        <w:t>, 1–14. https://doi.org/10.1016/j.epsl.2017.01.004</w:t>
      </w:r>
    </w:p>
    <w:p w14:paraId="445B5D1E"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Schnabel, M., Franke, D., Engels, M., Hinz, K., Neben, S., Damm, V., et al. (2008). The structure of the lower crust at the Argentine continental margin, South Atlantic at 44°S. </w:t>
      </w:r>
      <w:r w:rsidRPr="00047C4B">
        <w:rPr>
          <w:i/>
          <w:iCs/>
          <w:noProof/>
        </w:rPr>
        <w:t>Tectonophysics</w:t>
      </w:r>
      <w:r w:rsidRPr="00047C4B">
        <w:rPr>
          <w:noProof/>
        </w:rPr>
        <w:t xml:space="preserve">, </w:t>
      </w:r>
      <w:r w:rsidRPr="00047C4B">
        <w:rPr>
          <w:i/>
          <w:iCs/>
          <w:noProof/>
        </w:rPr>
        <w:t>454</w:t>
      </w:r>
      <w:r w:rsidRPr="00047C4B">
        <w:rPr>
          <w:noProof/>
        </w:rPr>
        <w:t>(1–4), 14–22. https://doi.org/10.1016/j.tecto.2008.01.019</w:t>
      </w:r>
    </w:p>
    <w:p w14:paraId="00101C0C"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Shelton, G. L., &amp; Tullis, J. (1981). Experimental flow laws for crustal rocks. In </w:t>
      </w:r>
      <w:r w:rsidRPr="00047C4B">
        <w:rPr>
          <w:i/>
          <w:iCs/>
          <w:noProof/>
        </w:rPr>
        <w:t>EOS Trans. Am. Geophys. Union</w:t>
      </w:r>
      <w:r w:rsidRPr="00047C4B">
        <w:rPr>
          <w:noProof/>
        </w:rPr>
        <w:t xml:space="preserve"> (Vol. 62, p. 396). Retrieved from http://ci.nii.ac.jp/naid/10010125720/en/</w:t>
      </w:r>
    </w:p>
    <w:p w14:paraId="0510AB2A"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Skogseid, J. (1994). Dimensions of the Late Cretaceous-Paleocene Northeast Atlantic rift derived from Cenozoic subsidence. </w:t>
      </w:r>
      <w:r w:rsidRPr="00047C4B">
        <w:rPr>
          <w:i/>
          <w:iCs/>
          <w:noProof/>
        </w:rPr>
        <w:t>Tectonophysics</w:t>
      </w:r>
      <w:r w:rsidRPr="00047C4B">
        <w:rPr>
          <w:noProof/>
        </w:rPr>
        <w:t xml:space="preserve">, </w:t>
      </w:r>
      <w:r w:rsidRPr="00047C4B">
        <w:rPr>
          <w:i/>
          <w:iCs/>
          <w:noProof/>
        </w:rPr>
        <w:t>240</w:t>
      </w:r>
      <w:r w:rsidRPr="00047C4B">
        <w:rPr>
          <w:noProof/>
        </w:rPr>
        <w:t>(1–4), 225–247. https://doi.org/10.1016/0040-1951(94)90274-7</w:t>
      </w:r>
    </w:p>
    <w:p w14:paraId="6B832394"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Tian, X., &amp; Choi, E. (2017). Effects of axially variable diking rates on faulting at slow spreading mid-ocean ridges. </w:t>
      </w:r>
      <w:r w:rsidRPr="00047C4B">
        <w:rPr>
          <w:i/>
          <w:iCs/>
          <w:noProof/>
        </w:rPr>
        <w:t>Earth and Planetary Science Letters</w:t>
      </w:r>
      <w:r w:rsidRPr="00047C4B">
        <w:rPr>
          <w:noProof/>
        </w:rPr>
        <w:t xml:space="preserve">, </w:t>
      </w:r>
      <w:r w:rsidRPr="00047C4B">
        <w:rPr>
          <w:i/>
          <w:iCs/>
          <w:noProof/>
        </w:rPr>
        <w:t>458</w:t>
      </w:r>
      <w:r w:rsidRPr="00047C4B">
        <w:rPr>
          <w:noProof/>
        </w:rPr>
        <w:t>, 14–21. https://doi.org/10.1016/j.epsl.2016.10.033</w:t>
      </w:r>
    </w:p>
    <w:p w14:paraId="20F8CA8A"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Watts, A. B., &amp; Cox, K. G. (1989). The Deccan Traps: an interpretation in terms of progressive lithospheric flexure in response to a migrating load. </w:t>
      </w:r>
      <w:r w:rsidRPr="00047C4B">
        <w:rPr>
          <w:i/>
          <w:iCs/>
          <w:noProof/>
        </w:rPr>
        <w:t>Earth and Planetary Science Letters</w:t>
      </w:r>
      <w:r w:rsidRPr="00047C4B">
        <w:rPr>
          <w:noProof/>
        </w:rPr>
        <w:t xml:space="preserve">, </w:t>
      </w:r>
      <w:r w:rsidRPr="00047C4B">
        <w:rPr>
          <w:i/>
          <w:iCs/>
          <w:noProof/>
        </w:rPr>
        <w:t>93</w:t>
      </w:r>
      <w:r w:rsidRPr="00047C4B">
        <w:rPr>
          <w:noProof/>
        </w:rPr>
        <w:t>(1), 85–97. https://doi.org/10.1016/0012-821X(89)90186-6</w:t>
      </w:r>
    </w:p>
    <w:p w14:paraId="037ED572" w14:textId="77777777" w:rsidR="00047C4B" w:rsidRPr="00047C4B" w:rsidRDefault="00047C4B" w:rsidP="00047C4B">
      <w:pPr>
        <w:widowControl w:val="0"/>
        <w:autoSpaceDE w:val="0"/>
        <w:autoSpaceDN w:val="0"/>
        <w:adjustRightInd w:val="0"/>
        <w:spacing w:before="120"/>
        <w:ind w:left="480" w:hanging="480"/>
        <w:rPr>
          <w:noProof/>
        </w:rPr>
      </w:pPr>
      <w:r w:rsidRPr="00047C4B">
        <w:rPr>
          <w:noProof/>
        </w:rPr>
        <w:t xml:space="preserve">White, R. S., Smith, L. K., Roberts,  a W., Christie, P. a F., Kusznir, N. J., Roberts,  a M., et al. (2008). Lower-crustal intrusion on the North Atlantic continental margin. </w:t>
      </w:r>
      <w:r w:rsidRPr="00047C4B">
        <w:rPr>
          <w:i/>
          <w:iCs/>
          <w:noProof/>
        </w:rPr>
        <w:t>Nature</w:t>
      </w:r>
      <w:r w:rsidRPr="00047C4B">
        <w:rPr>
          <w:noProof/>
        </w:rPr>
        <w:t xml:space="preserve">, </w:t>
      </w:r>
      <w:r w:rsidRPr="00047C4B">
        <w:rPr>
          <w:i/>
          <w:iCs/>
          <w:noProof/>
        </w:rPr>
        <w:t>452</w:t>
      </w:r>
      <w:r w:rsidRPr="00047C4B">
        <w:rPr>
          <w:noProof/>
        </w:rPr>
        <w:t>(7186), 460–464. https://doi.org/10.1038/nature06687</w:t>
      </w:r>
    </w:p>
    <w:p w14:paraId="2B7C9A8E" w14:textId="524E69C2" w:rsidR="00BF0028" w:rsidRDefault="006C294A" w:rsidP="00047C4B">
      <w:pPr>
        <w:widowControl w:val="0"/>
        <w:autoSpaceDE w:val="0"/>
        <w:autoSpaceDN w:val="0"/>
        <w:adjustRightInd w:val="0"/>
        <w:spacing w:before="120"/>
        <w:ind w:left="480" w:hanging="480"/>
        <w:rPr>
          <w:bCs/>
          <w:kern w:val="28"/>
        </w:rPr>
      </w:pPr>
      <w:r w:rsidRPr="00C02088">
        <w:rPr>
          <w:bCs/>
          <w:kern w:val="28"/>
        </w:rPr>
        <w:fldChar w:fldCharType="end"/>
      </w:r>
    </w:p>
    <w:p w14:paraId="26BA8CDD" w14:textId="30F88313" w:rsidR="0094591E" w:rsidRPr="00C02088" w:rsidRDefault="0094591E" w:rsidP="0094591E">
      <w:pPr>
        <w:pStyle w:val="FigureorTableCaption"/>
        <w:rPr>
          <w:lang w:eastAsia="zh-CN"/>
        </w:rPr>
      </w:pPr>
      <w:r w:rsidRPr="00AB4A0D">
        <w:rPr>
          <w:b/>
        </w:rPr>
        <w:t>Figure 1</w:t>
      </w:r>
      <w:r w:rsidRPr="00AB4A0D">
        <w:t xml:space="preserve">. </w:t>
      </w:r>
      <w:r>
        <w:t xml:space="preserve">Multi-channel Seismic data of </w:t>
      </w:r>
      <w:r w:rsidRPr="00AB4A0D">
        <w:t>SDR</w:t>
      </w:r>
      <w:r>
        <w:t xml:space="preserve">s </w:t>
      </w:r>
      <w:r w:rsidRPr="00AB4A0D">
        <w:t xml:space="preserve">example off-shore Argentina </w:t>
      </w:r>
      <w:ins w:id="159" w:author="Tian Xiaochuan" w:date="2019-03-11T14:35:00Z">
        <w:r w:rsidR="009B27F0">
          <w:t xml:space="preserve">centered </w:t>
        </w:r>
      </w:ins>
      <w:r w:rsidRPr="00AB4A0D">
        <w:t>at 5</w:t>
      </w:r>
      <w:r>
        <w:t>5W, 35S (</w:t>
      </w:r>
      <w:del w:id="160" w:author="Tian Xiaochuan" w:date="2019-03-11T14:35:00Z">
        <w:r w:rsidDel="009B27F0">
          <w:delText xml:space="preserve">a and b </w:delText>
        </w:r>
      </w:del>
      <w:r w:rsidRPr="00AB4A0D">
        <w:t xml:space="preserve">from </w:t>
      </w:r>
      <w:r w:rsidRPr="00AB4A0D">
        <w:fldChar w:fldCharType="begin" w:fldLock="1"/>
      </w:r>
      <w:r>
        <w:instrText>ADDIN CSL_CITATION {"citationItems":[{"id":"ITEM-1","itemData":{"DOI":"10.1130/G38706.1","ISSN":"0091-7613","author":[{"dropping-particle":"","family":"Paton","given":"D.A.","non-dropping-particle":"","parse-names":false,"suffix":""},{"dropping-particle":"","family":"Pindell","given":"J.","non-dropping-particle":"","parse-names":false,"suffix":""},{"dropping-particle":"","family":"McDermott","given":"K.","non-dropping-particle":"","parse-names":false,"suffix":""},{"dropping-particle":"","family":"Bellingham","given":"P.","non-dropping-particle":"","parse-names":false,"suffix":""},{"dropping-particle":"","family":"Horn","given":"B.","non-dropping-particle":"","parse-names":false,"suffix":""}],"container-title":"Geology","id":"ITEM-1","issued":{"date-parts":[["2017","3","16"]]},"page":"G38706.1","title":"Evolution of seaward-dipping reflectors at the onset of oceanic crust formation at volcanic passive margins: Insights from the South Atlantic","type":"article-journal"},"uris":["http://www.mendeley.com/documents/?uuid=2f12f818-7329-4eb1-88c9-ec7b16edb922"]}],"mendeley":{"formattedCitation":"(Paton et al., 2017)","manualFormatting":"Paton et al., 2017","plainTextFormattedCitation":"(Paton et al., 2017)","previouslyFormattedCitation":"(Paton et al., 2017)"},"properties":{"noteIndex":0},"schema":"https://github.com/citation-style-language/schema/raw/master/csl-citation.json"}</w:instrText>
      </w:r>
      <w:r w:rsidRPr="00AB4A0D">
        <w:fldChar w:fldCharType="separate"/>
      </w:r>
      <w:r w:rsidRPr="00AB4A0D">
        <w:rPr>
          <w:i/>
          <w:noProof/>
        </w:rPr>
        <w:t>Paton et al.</w:t>
      </w:r>
      <w:r w:rsidRPr="00AB4A0D">
        <w:rPr>
          <w:noProof/>
        </w:rPr>
        <w:t>, 2017</w:t>
      </w:r>
      <w:r w:rsidRPr="00AB4A0D">
        <w:fldChar w:fldCharType="end"/>
      </w:r>
      <w:r w:rsidRPr="00AB4A0D">
        <w:t xml:space="preserve">). </w:t>
      </w:r>
      <w:r>
        <w:t xml:space="preserve">a. </w:t>
      </w:r>
      <w:r>
        <w:rPr>
          <w:rFonts w:hint="eastAsia"/>
        </w:rPr>
        <w:t>Un-interpreted pre-stack depth migrated data image</w:t>
      </w:r>
      <w:r>
        <w:t xml:space="preserve">. b. from a, </w:t>
      </w:r>
      <w:r>
        <w:rPr>
          <w:rFonts w:hint="eastAsia"/>
        </w:rPr>
        <w:t xml:space="preserve">but </w:t>
      </w:r>
      <w:r>
        <w:t xml:space="preserve">with </w:t>
      </w:r>
      <w:r>
        <w:rPr>
          <w:rFonts w:hint="eastAsia"/>
        </w:rPr>
        <w:t xml:space="preserve">sediment layers </w:t>
      </w:r>
      <w:r>
        <w:t>removed and the</w:t>
      </w:r>
      <w:r>
        <w:rPr>
          <w:rFonts w:hint="eastAsia"/>
        </w:rPr>
        <w:t xml:space="preserve"> SDRs surfac</w:t>
      </w:r>
      <w:r>
        <w:t xml:space="preserve">e </w:t>
      </w:r>
      <w:r>
        <w:rPr>
          <w:rFonts w:hint="eastAsia"/>
        </w:rPr>
        <w:t>flattened</w:t>
      </w:r>
      <w:r>
        <w:t xml:space="preserve">. Each SDR wedge is colored. c. marked version of panel b. </w:t>
      </w:r>
      <m:oMath>
        <m:sSub>
          <m:sSubPr>
            <m:ctrlPr>
              <w:ins w:id="161" w:author="Tian Xiaochuan" w:date="2019-02-23T10:58:00Z">
                <w:rPr>
                  <w:rFonts w:ascii="Cambria Math" w:hAnsi="Cambria Math"/>
                  <w:i/>
                </w:rPr>
              </w:ins>
            </m:ctrlPr>
          </m:sSubPr>
          <m:e>
            <m:r>
              <w:rPr>
                <w:rFonts w:ascii="Cambria Math" w:hAnsi="Cambria Math"/>
              </w:rPr>
              <m:t>X</m:t>
            </m:r>
          </m:e>
          <m:sub>
            <m:r>
              <w:rPr>
                <w:rFonts w:ascii="Cambria Math" w:hAnsi="Cambria Math"/>
              </w:rPr>
              <m:t>f</m:t>
            </m:r>
          </m:sub>
        </m:sSub>
      </m:oMath>
      <w:r w:rsidRPr="00AB4A0D">
        <w:t xml:space="preserve"> </w:t>
      </w:r>
      <w:r>
        <w:t xml:space="preserve">is 31 km and </w:t>
      </w:r>
      <w:r w:rsidRPr="00AB4A0D">
        <w:t>is the horizontal di</w:t>
      </w:r>
      <w:r>
        <w:t xml:space="preserve">stance between the tip of the flat SDR and tip of the </w:t>
      </w:r>
      <w:r w:rsidRPr="00AB4A0D">
        <w:t xml:space="preserve">SDR that has </w:t>
      </w:r>
      <w:r>
        <w:t>the largest dip angle of 26</w:t>
      </w:r>
      <w:r w:rsidRPr="00AB4A0D">
        <w:t xml:space="preserve"> degree</w:t>
      </w:r>
      <w:r>
        <w:t>.</w:t>
      </w:r>
      <w:r w:rsidRPr="00AB4A0D">
        <w:t xml:space="preserve"> </w:t>
      </w:r>
      <w:r>
        <w:t>The SDR wedges</w:t>
      </w:r>
      <w:r w:rsidRPr="00AB4A0D">
        <w:t xml:space="preserve"> </w:t>
      </w:r>
      <w:r>
        <w:t>are 5.5</w:t>
      </w:r>
      <w:r w:rsidRPr="00AB4A0D">
        <w:t xml:space="preserve"> km</w:t>
      </w:r>
      <w:r>
        <w:t xml:space="preserve"> thick</w:t>
      </w:r>
      <w:r w:rsidRPr="00AB4A0D">
        <w:t xml:space="preserve">. </w:t>
      </w:r>
    </w:p>
    <w:p w14:paraId="7D196520" w14:textId="209803A9" w:rsidR="004A14FA" w:rsidRDefault="004A14FA" w:rsidP="004A14FA">
      <w:pPr>
        <w:pStyle w:val="FigureorTableCaption"/>
        <w:rPr>
          <w:color w:val="000000"/>
        </w:rPr>
      </w:pPr>
      <w:r w:rsidRPr="004A14FA">
        <w:rPr>
          <w:b/>
        </w:rPr>
        <w:t>Figure 2</w:t>
      </w:r>
      <w:r>
        <w:rPr>
          <w:rFonts w:hint="eastAsia"/>
          <w:b/>
        </w:rPr>
        <w:t>.</w:t>
      </w:r>
      <w:r>
        <w:t xml:space="preserve"> Cartoon illustration of SDRs formation processes. The SDRs geometries are extracted from results of 2D numerical models. </w:t>
      </w:r>
      <w:r>
        <w:rPr>
          <w:color w:val="000000"/>
        </w:rPr>
        <w:t xml:space="preserve">The intrusion of magma as a dike in the top panel provides a load on the lithosphere as the dike solidifies and so increases in density.  Volcanic flows fill in the region of subsidence driven by the dike load and further loads the lithosphere.  The middle panel shows the effect of multiple cycles of dike intrusion, solidification and volcanic infill.  The bottom panel shows how the volcanics eventually subside and are covered with sediment as more normal seafloor spreading occurs.  </w:t>
      </w:r>
    </w:p>
    <w:p w14:paraId="4DCE0FC7" w14:textId="77777777" w:rsidR="00FD3343" w:rsidRDefault="00841D70" w:rsidP="00FD3343">
      <w:pPr>
        <w:pStyle w:val="Text"/>
        <w:ind w:firstLine="0"/>
        <w:rPr>
          <w:rFonts w:eastAsia="SimSun"/>
        </w:rPr>
      </w:pPr>
      <w:r w:rsidRPr="009A5CCF">
        <w:rPr>
          <w:rFonts w:eastAsia="SimSun"/>
          <w:b/>
          <w:lang w:eastAsia="zh-CN"/>
        </w:rPr>
        <w:t>Figure 3.</w:t>
      </w:r>
      <w:r w:rsidRPr="00C32329">
        <w:t xml:space="preserve"> </w:t>
      </w:r>
      <w:r>
        <w:t xml:space="preserve">a. </w:t>
      </w:r>
      <w:r w:rsidRPr="00AB4A0D">
        <w:t>Direct compa</w:t>
      </w:r>
      <w:r>
        <w:t>rison between ATP and NTP with h</w:t>
      </w:r>
      <w:r w:rsidRPr="00AE0CE3">
        <w:rPr>
          <w:vertAlign w:val="subscript"/>
        </w:rPr>
        <w:t>d</w:t>
      </w:r>
      <w:r w:rsidRPr="00AB4A0D">
        <w:t xml:space="preserve"> = Te = 5 km. Blue lines are for ATP </w:t>
      </w:r>
      <w:r>
        <w:t xml:space="preserve">“lava sea” </w:t>
      </w:r>
      <w:r w:rsidRPr="00AB4A0D">
        <w:t>results.</w:t>
      </w:r>
      <w:r>
        <w:t xml:space="preserve"> </w:t>
      </w:r>
      <m:oMath>
        <m:sSub>
          <m:sSubPr>
            <m:ctrlPr>
              <w:ins w:id="162" w:author="Tian Xiaochuan" w:date="2019-02-23T10:58:00Z">
                <w:rPr>
                  <w:rFonts w:ascii="Cambria Math" w:hAnsi="Cambria Math"/>
                  <w:i/>
                </w:rPr>
              </w:ins>
            </m:ctrlPr>
          </m:sSubPr>
          <m:e>
            <m:r>
              <w:rPr>
                <w:rFonts w:ascii="Cambria Math" w:hAnsi="Cambria Math"/>
              </w:rPr>
              <m:t>X</m:t>
            </m:r>
          </m:e>
          <m:sub>
            <m:r>
              <w:rPr>
                <w:rFonts w:ascii="Cambria Math" w:hAnsi="Cambria Math"/>
              </w:rPr>
              <m:t>f</m:t>
            </m:r>
          </m:sub>
        </m:sSub>
      </m:oMath>
      <w:r w:rsidRPr="00AB4A0D">
        <w:t xml:space="preserve"> is the horizontal di</w:t>
      </w:r>
      <w:r>
        <w:t xml:space="preserve">stance between the tip of flat SDR and the </w:t>
      </w:r>
      <w:r w:rsidRPr="00AB4A0D">
        <w:t xml:space="preserve">SDR that has developed to a steady </w:t>
      </w:r>
      <w:proofErr w:type="gramStart"/>
      <w:r w:rsidRPr="00AB4A0D">
        <w:t>shape.</w:t>
      </w:r>
      <w:proofErr w:type="gramEnd"/>
      <w:r>
        <w:t xml:space="preserve"> </w:t>
      </w:r>
      <w:r>
        <w:rPr>
          <w:rFonts w:eastAsia="SimSun"/>
        </w:rPr>
        <w:t xml:space="preserve"> </w:t>
      </w:r>
      <m:oMath>
        <m:r>
          <w:rPr>
            <w:rFonts w:ascii="Cambria Math" w:eastAsia="SimSun" w:hAnsi="Cambria Math"/>
          </w:rPr>
          <m:t>ϕ</m:t>
        </m:r>
      </m:oMath>
      <w:r w:rsidRPr="00C02088">
        <w:rPr>
          <w:rFonts w:eastAsia="SimSun"/>
        </w:rPr>
        <w:t xml:space="preserve"> </w:t>
      </w:r>
      <w:r>
        <w:rPr>
          <w:rFonts w:eastAsia="SimSun"/>
        </w:rPr>
        <w:t xml:space="preserve">is the angle </w:t>
      </w:r>
      <w:r w:rsidRPr="00C02088">
        <w:rPr>
          <w:rFonts w:eastAsia="SimSun"/>
        </w:rPr>
        <w:t xml:space="preserve">between </w:t>
      </w:r>
      <w:r>
        <w:rPr>
          <w:rFonts w:eastAsia="SimSun"/>
        </w:rPr>
        <w:t>the tip of each SDR and the dike-lava</w:t>
      </w:r>
      <w:r w:rsidRPr="00C02088">
        <w:rPr>
          <w:rFonts w:eastAsia="SimSun"/>
        </w:rPr>
        <w:t xml:space="preserve"> interface</w:t>
      </w:r>
      <w:r>
        <w:rPr>
          <w:rFonts w:eastAsia="SimSun"/>
        </w:rPr>
        <w:t xml:space="preserve">. The vertical exaggeration is 7 to highlight the difference in the models. b. Analytic error estimation of Xf and Te if measuring along the dike-lava interface. c. analytic error estimation of </w:t>
      </w:r>
      <m:oMath>
        <m:r>
          <w:rPr>
            <w:rFonts w:ascii="Cambria Math" w:eastAsia="SimSun" w:hAnsi="Cambria Math"/>
          </w:rPr>
          <m:t>γ</m:t>
        </m:r>
      </m:oMath>
      <w:r>
        <w:rPr>
          <w:rFonts w:eastAsia="SimSun"/>
        </w:rPr>
        <w:t xml:space="preserve"> and Te if measuring along the dike-lava interface. d. analytic error estimation if missing lower part of the SDR wedges. </w:t>
      </w:r>
    </w:p>
    <w:p w14:paraId="470BBE4F" w14:textId="77777777" w:rsidR="00FD3343" w:rsidRDefault="00D5285A" w:rsidP="00FD3343">
      <w:pPr>
        <w:pStyle w:val="Text"/>
        <w:ind w:firstLine="0"/>
        <w:rPr>
          <w:rFonts w:eastAsiaTheme="minorEastAsia"/>
        </w:rPr>
      </w:pPr>
      <w:r>
        <w:rPr>
          <w:b/>
        </w:rPr>
        <w:t>Figure 4</w:t>
      </w:r>
      <w:r w:rsidRPr="00AB4A0D">
        <w:rPr>
          <w:b/>
        </w:rPr>
        <w:t>.</w:t>
      </w:r>
      <w:r w:rsidRPr="00AB4A0D">
        <w:t xml:space="preserve"> Model results for elast</w:t>
      </w:r>
      <w:r>
        <w:t>o-plastic thick plate with long-</w:t>
      </w:r>
      <w:r w:rsidRPr="00AB4A0D">
        <w:t xml:space="preserve">term extension. </w:t>
      </w:r>
      <w:r>
        <w:t>a</w:t>
      </w:r>
      <w:r w:rsidRPr="00AB4A0D">
        <w:t xml:space="preserve">. Model setup: model domain </w:t>
      </w:r>
      <w:r>
        <w:t>is H</w:t>
      </w:r>
      <w:r w:rsidRPr="00BB7396">
        <w:rPr>
          <w:sz w:val="16"/>
        </w:rPr>
        <w:t>L</w:t>
      </w:r>
      <w:r w:rsidRPr="00AB4A0D">
        <w:t xml:space="preserve"> thic</w:t>
      </w:r>
      <w:r>
        <w:t xml:space="preserve">k and 200 km wide. </w:t>
      </w:r>
      <w:r>
        <w:rPr>
          <w:rFonts w:eastAsiaTheme="minorEastAsia"/>
        </w:rPr>
        <w:t>The elastic and plastic properties are defined in the text. b</w:t>
      </w:r>
      <w:r w:rsidRPr="00AB4A0D">
        <w:rPr>
          <w:rFonts w:eastAsiaTheme="minorEastAsia"/>
        </w:rPr>
        <w:t>. SDRs geometries</w:t>
      </w:r>
      <w:r>
        <w:rPr>
          <w:rFonts w:eastAsiaTheme="minorEastAsia" w:hint="eastAsia"/>
        </w:rPr>
        <w:t xml:space="preserve"> (phase numbers are for different model materials, 1~3 are for upper crust; 4 for lower crust; 5 for mantle; 6 and 7 for dikes; 8 and 9 are for lava flows)</w:t>
      </w:r>
      <w:r>
        <w:rPr>
          <w:rFonts w:eastAsiaTheme="minorEastAsia"/>
        </w:rPr>
        <w:t>, density, plastic strain and deviatoric horizontal stress at 60 km of extension.</w:t>
      </w:r>
    </w:p>
    <w:p w14:paraId="5173689E" w14:textId="77777777" w:rsidR="00FD3343" w:rsidRDefault="00D5285A" w:rsidP="00FD3343">
      <w:pPr>
        <w:pStyle w:val="Text"/>
        <w:ind w:firstLine="0"/>
        <w:rPr>
          <w:rFonts w:eastAsia="SimSun"/>
          <w:color w:val="000000" w:themeColor="text1"/>
        </w:rPr>
      </w:pPr>
      <w:r>
        <w:rPr>
          <w:b/>
        </w:rPr>
        <w:t>Figure 5</w:t>
      </w:r>
      <w:r w:rsidRPr="00AB4A0D">
        <w:rPr>
          <w:b/>
        </w:rPr>
        <w:t>.</w:t>
      </w:r>
      <w:r w:rsidRPr="00AB4A0D">
        <w:t xml:space="preserve"> Model results for elasto-plastic</w:t>
      </w:r>
      <w:r>
        <w:t xml:space="preserve"> (EP)</w:t>
      </w:r>
      <w:r w:rsidRPr="00AB4A0D">
        <w:t xml:space="preserve"> thick plate</w:t>
      </w:r>
      <w:r>
        <w:t>s</w:t>
      </w:r>
      <w:r w:rsidRPr="00AB4A0D">
        <w:t xml:space="preserve"> with </w:t>
      </w:r>
      <w:r>
        <w:t>different layer thickness H</w:t>
      </w:r>
      <w:r w:rsidRPr="00466630">
        <w:rPr>
          <w:sz w:val="16"/>
        </w:rPr>
        <w:t>L</w:t>
      </w:r>
      <w:r w:rsidRPr="00AB4A0D">
        <w:t xml:space="preserve">. </w:t>
      </w:r>
      <w:r>
        <w:t>a</w:t>
      </w:r>
      <w:r w:rsidRPr="00AB4A0D">
        <w:t xml:space="preserve">. </w:t>
      </w:r>
      <w:r>
        <w:t>Predicted</w:t>
      </w:r>
      <w:r w:rsidRPr="00AB4A0D">
        <w:rPr>
          <w:rFonts w:eastAsiaTheme="minorEastAsia"/>
        </w:rPr>
        <w:t xml:space="preserve"> geometries at model</w:t>
      </w:r>
      <w:r>
        <w:rPr>
          <w:rFonts w:eastAsiaTheme="minorEastAsia"/>
        </w:rPr>
        <w:t xml:space="preserve"> times when the volcanic infill reaches the bottom boundary</w:t>
      </w:r>
      <w:r w:rsidRPr="00AB4A0D">
        <w:rPr>
          <w:rFonts w:eastAsiaTheme="minorEastAsia"/>
        </w:rPr>
        <w:t>.</w:t>
      </w:r>
      <m:oMath>
        <m:r>
          <w:rPr>
            <w:rFonts w:ascii="Cambria Math" w:eastAsiaTheme="minorEastAsia" w:hAnsi="Cambria Math"/>
          </w:rPr>
          <m:t xml:space="preserve"> ϕ≈30°</m:t>
        </m:r>
      </m:oMath>
      <w:r w:rsidRPr="00AB4A0D">
        <w:rPr>
          <w:rFonts w:eastAsiaTheme="minorEastAsia"/>
        </w:rPr>
        <w:t xml:space="preserve"> </w:t>
      </w:r>
      <w:r>
        <w:rPr>
          <w:rFonts w:eastAsiaTheme="minorEastAsia"/>
        </w:rPr>
        <w:t xml:space="preserve"> b. Estimated </w:t>
      </w:r>
      <w:r w:rsidRPr="00AB4A0D">
        <w:rPr>
          <w:rFonts w:eastAsiaTheme="minorHAnsi"/>
        </w:rPr>
        <w:t xml:space="preserve">effective </w:t>
      </w:r>
      <w:r>
        <w:rPr>
          <w:rFonts w:eastAsiaTheme="minorHAnsi"/>
        </w:rPr>
        <w:t xml:space="preserve">elastic thickness </w:t>
      </w:r>
      <w:r w:rsidRPr="00AB4A0D">
        <w:rPr>
          <w:rFonts w:eastAsiaTheme="minorHAnsi"/>
        </w:rPr>
        <w:t xml:space="preserve">Te </w:t>
      </w:r>
      <w:r>
        <w:rPr>
          <w:rFonts w:eastAsiaTheme="minorHAnsi"/>
        </w:rPr>
        <w:t>for cases</w:t>
      </w:r>
      <w:r w:rsidRPr="00AB4A0D">
        <w:rPr>
          <w:rFonts w:eastAsiaTheme="minorHAnsi"/>
        </w:rPr>
        <w:t xml:space="preserve"> with different initial plate thickness</w:t>
      </w:r>
      <w:r>
        <w:rPr>
          <w:rFonts w:eastAsiaTheme="minorHAnsi"/>
        </w:rPr>
        <w:t>es H</w:t>
      </w:r>
      <w:r w:rsidRPr="00466630">
        <w:rPr>
          <w:rFonts w:eastAsiaTheme="minorHAnsi"/>
          <w:sz w:val="16"/>
        </w:rPr>
        <w:t>L</w:t>
      </w:r>
      <w:r w:rsidRPr="00AB4A0D">
        <w:rPr>
          <w:rFonts w:eastAsiaTheme="minorHAnsi"/>
        </w:rPr>
        <w:t xml:space="preserve">. </w:t>
      </w:r>
      <w:r>
        <w:rPr>
          <w:rFonts w:eastAsiaTheme="minorHAnsi"/>
        </w:rPr>
        <w:t xml:space="preserve"> The red stars are Te estimated from </w:t>
      </w:r>
      <m:oMath>
        <m:sSub>
          <m:sSubPr>
            <m:ctrlPr>
              <w:ins w:id="163"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Pr>
          <w:rFonts w:eastAsiaTheme="minorEastAsia"/>
        </w:rPr>
        <w:t xml:space="preserve"> measurements</w:t>
      </w:r>
      <w:r>
        <w:rPr>
          <w:rFonts w:eastAsia="SimSun"/>
        </w:rPr>
        <w:t>, the green</w:t>
      </w:r>
      <w:r w:rsidRPr="006A7E67">
        <w:rPr>
          <w:rFonts w:eastAsia="SimSun"/>
        </w:rPr>
        <w:t xml:space="preserve"> </w:t>
      </w:r>
      <w:r>
        <w:rPr>
          <w:rFonts w:eastAsia="SimSun"/>
        </w:rPr>
        <w:t xml:space="preserve">triangles are from </w:t>
      </w:r>
      <m:oMath>
        <m:r>
          <w:rPr>
            <w:rFonts w:ascii="Cambria Math" w:eastAsia="SimSun" w:hAnsi="Cambria Math"/>
            <w:color w:val="000000" w:themeColor="text1"/>
          </w:rPr>
          <m:t>γ</m:t>
        </m:r>
      </m:oMath>
      <w:r>
        <w:rPr>
          <w:rFonts w:eastAsia="SimSun"/>
          <w:color w:val="000000" w:themeColor="text1"/>
        </w:rPr>
        <w:t xml:space="preserve"> measurements from the models and the black dots are the average of the two estimations. The </w:t>
      </w:r>
      <w:r w:rsidR="00E20153">
        <w:rPr>
          <w:rFonts w:eastAsia="SimSun"/>
          <w:color w:val="000000" w:themeColor="text1"/>
        </w:rPr>
        <w:t xml:space="preserve">black </w:t>
      </w:r>
      <w:r>
        <w:rPr>
          <w:rFonts w:eastAsia="SimSun"/>
          <w:color w:val="000000" w:themeColor="text1"/>
        </w:rPr>
        <w:t xml:space="preserve">dashed line is the best linear fit </w:t>
      </w:r>
      <w:r w:rsidR="00384FE0">
        <w:rPr>
          <w:rFonts w:eastAsia="SimSun"/>
          <w:color w:val="000000" w:themeColor="text1"/>
        </w:rPr>
        <w:t>(</w:t>
      </w:r>
      <w:r w:rsidR="00394DAA">
        <w:rPr>
          <w:rFonts w:eastAsia="SimSun"/>
        </w:rPr>
        <w:t>Te = 0.</w:t>
      </w:r>
      <w:r w:rsidR="003F0205">
        <w:rPr>
          <w:rFonts w:eastAsia="SimSun"/>
        </w:rPr>
        <w:t>49</w:t>
      </w:r>
      <w:r w:rsidR="00394DAA">
        <w:rPr>
          <w:rFonts w:eastAsia="SimSun"/>
        </w:rPr>
        <w:t>H</w:t>
      </w:r>
      <w:r w:rsidR="00394DAA" w:rsidRPr="000F72CB">
        <w:rPr>
          <w:rFonts w:eastAsia="SimSun"/>
          <w:sz w:val="16"/>
        </w:rPr>
        <w:t>L</w:t>
      </w:r>
      <w:r w:rsidR="00472AE3">
        <w:rPr>
          <w:rFonts w:eastAsia="SimSun"/>
          <w:color w:val="000000" w:themeColor="text1"/>
        </w:rPr>
        <w:t xml:space="preserve"> with R</w:t>
      </w:r>
      <w:r w:rsidR="00CD6FF8" w:rsidRPr="007E39C7">
        <w:rPr>
          <w:rFonts w:eastAsia="SimSun"/>
          <w:color w:val="000000" w:themeColor="text1"/>
          <w:vertAlign w:val="superscript"/>
        </w:rPr>
        <w:t>2</w:t>
      </w:r>
      <w:r w:rsidR="00472AE3">
        <w:rPr>
          <w:rFonts w:eastAsia="SimSun"/>
          <w:color w:val="000000" w:themeColor="text1"/>
        </w:rPr>
        <w:t xml:space="preserve"> </w:t>
      </w:r>
      <w:r w:rsidR="00CD6FF8">
        <w:rPr>
          <w:rFonts w:eastAsia="SimSun"/>
          <w:color w:val="000000" w:themeColor="text1"/>
        </w:rPr>
        <w:t xml:space="preserve">= </w:t>
      </w:r>
      <w:r w:rsidR="00472AE3">
        <w:rPr>
          <w:rFonts w:eastAsia="SimSun"/>
          <w:color w:val="000000" w:themeColor="text1"/>
        </w:rPr>
        <w:t>0.9</w:t>
      </w:r>
      <w:r w:rsidR="003F0205">
        <w:rPr>
          <w:rFonts w:eastAsia="SimSun"/>
          <w:color w:val="000000" w:themeColor="text1"/>
        </w:rPr>
        <w:t>7</w:t>
      </w:r>
      <w:r w:rsidR="00472AE3">
        <w:rPr>
          <w:rFonts w:eastAsia="SimSun"/>
          <w:color w:val="000000" w:themeColor="text1"/>
        </w:rPr>
        <w:t>)</w:t>
      </w:r>
      <w:r w:rsidR="00226733">
        <w:rPr>
          <w:rFonts w:eastAsia="SimSun"/>
          <w:color w:val="000000" w:themeColor="text1"/>
        </w:rPr>
        <w:t xml:space="preserve"> </w:t>
      </w:r>
      <w:r>
        <w:rPr>
          <w:rFonts w:eastAsia="SimSun"/>
          <w:color w:val="000000" w:themeColor="text1"/>
        </w:rPr>
        <w:t xml:space="preserve">to the </w:t>
      </w:r>
      <w:r w:rsidR="005403B8">
        <w:rPr>
          <w:rFonts w:eastAsia="SimSun"/>
          <w:color w:val="000000" w:themeColor="text1"/>
        </w:rPr>
        <w:t>average Te (</w:t>
      </w:r>
      <w:r>
        <w:rPr>
          <w:rFonts w:eastAsia="SimSun"/>
          <w:color w:val="000000" w:themeColor="text1"/>
        </w:rPr>
        <w:t>black dots</w:t>
      </w:r>
      <w:r w:rsidR="005403B8">
        <w:rPr>
          <w:rFonts w:eastAsia="SimSun"/>
          <w:color w:val="000000" w:themeColor="text1"/>
        </w:rPr>
        <w:t>)</w:t>
      </w:r>
      <w:r>
        <w:rPr>
          <w:rFonts w:eastAsia="SimSun"/>
          <w:color w:val="000000" w:themeColor="text1"/>
        </w:rPr>
        <w:t xml:space="preserve"> that passes the origin.</w:t>
      </w:r>
      <w:r w:rsidR="00CB0E21">
        <w:rPr>
          <w:rFonts w:eastAsia="SimSun"/>
          <w:color w:val="000000" w:themeColor="text1"/>
        </w:rPr>
        <w:t xml:space="preserve"> </w:t>
      </w:r>
    </w:p>
    <w:p w14:paraId="32457172" w14:textId="77777777" w:rsidR="00FD3343" w:rsidRDefault="00D5285A" w:rsidP="00FD3343">
      <w:pPr>
        <w:pStyle w:val="Text"/>
        <w:ind w:firstLine="0"/>
        <w:rPr>
          <w:rFonts w:eastAsiaTheme="minorEastAsia"/>
        </w:rPr>
      </w:pPr>
      <w:r>
        <w:rPr>
          <w:b/>
        </w:rPr>
        <w:t>Figure 6</w:t>
      </w:r>
      <w:r w:rsidRPr="00AB4A0D">
        <w:rPr>
          <w:b/>
        </w:rPr>
        <w:t>.</w:t>
      </w:r>
      <w:r w:rsidRPr="00AB4A0D">
        <w:t xml:space="preserve"> Model results for</w:t>
      </w:r>
      <w:r>
        <w:t xml:space="preserve"> an</w:t>
      </w:r>
      <w:r w:rsidRPr="00AB4A0D">
        <w:t xml:space="preserve"> </w:t>
      </w:r>
      <w:r>
        <w:t>Elasto-visco-plastic (</w:t>
      </w:r>
      <w:r w:rsidRPr="00AB4A0D">
        <w:t>EVP</w:t>
      </w:r>
      <w:r>
        <w:t>)</w:t>
      </w:r>
      <w:r w:rsidRPr="00AB4A0D">
        <w:t xml:space="preserve"> thick plate </w:t>
      </w:r>
      <w:r>
        <w:t xml:space="preserve">case </w:t>
      </w:r>
      <w:r w:rsidRPr="00AB4A0D">
        <w:t xml:space="preserve">with constant thermal structure and </w:t>
      </w:r>
      <w:r>
        <w:t xml:space="preserve">Newtonian </w:t>
      </w:r>
      <w:r w:rsidRPr="00AB4A0D">
        <w:t xml:space="preserve">dry quartz rheology. </w:t>
      </w:r>
      <w:r>
        <w:t>a</w:t>
      </w:r>
      <w:r w:rsidRPr="00AB4A0D">
        <w:t xml:space="preserve">. Model setup: </w:t>
      </w:r>
      <w:r w:rsidRPr="00AB4A0D">
        <w:rPr>
          <w:rFonts w:eastAsiaTheme="minorEastAsia"/>
        </w:rPr>
        <w:t xml:space="preserve">The viscosity structure is a function of temperature </w:t>
      </w:r>
      <w:r>
        <w:rPr>
          <w:rFonts w:eastAsiaTheme="minorEastAsia"/>
        </w:rPr>
        <w:t>that linearly increases</w:t>
      </w:r>
      <w:r w:rsidRPr="00AB4A0D">
        <w:rPr>
          <w:rFonts w:eastAsiaTheme="minorEastAsia"/>
        </w:rPr>
        <w:t xml:space="preserve"> from surface to bottom</w:t>
      </w:r>
      <w:r>
        <w:rPr>
          <w:rFonts w:eastAsiaTheme="minorEastAsia"/>
        </w:rPr>
        <w:t xml:space="preserve"> and is laterally uniform. b</w:t>
      </w:r>
      <w:r w:rsidRPr="00AB4A0D">
        <w:rPr>
          <w:rFonts w:eastAsiaTheme="minorEastAsia"/>
        </w:rPr>
        <w:t xml:space="preserve">. Model results for </w:t>
      </w:r>
      <w:r>
        <w:rPr>
          <w:rFonts w:eastAsiaTheme="minorEastAsia"/>
        </w:rPr>
        <w:t xml:space="preserve">a case with a bottom boundary temperature of 900 </w:t>
      </w:r>
      <m:oMath>
        <m:r>
          <w:rPr>
            <w:rFonts w:ascii="Cambria Math" w:eastAsiaTheme="minorEastAsia" w:hAnsi="Cambria Math"/>
          </w:rPr>
          <m:t>°</m:t>
        </m:r>
      </m:oMath>
      <w:r>
        <w:rPr>
          <w:rFonts w:eastAsiaTheme="minorEastAsia"/>
        </w:rPr>
        <w:t>C that gives H</w:t>
      </w:r>
      <w:r w:rsidRPr="009967C6">
        <w:rPr>
          <w:vertAlign w:val="subscript"/>
        </w:rPr>
        <w:t>L</w:t>
      </w:r>
      <w:r>
        <w:rPr>
          <w:rFonts w:eastAsiaTheme="minorEastAsia"/>
        </w:rPr>
        <w:t xml:space="preserve"> = 10 km</w:t>
      </w:r>
      <w:r w:rsidRPr="00AB4A0D">
        <w:rPr>
          <w:rFonts w:eastAsiaTheme="minorEastAsia"/>
        </w:rPr>
        <w:t xml:space="preserve">. </w:t>
      </w:r>
      <m:oMath>
        <m:r>
          <w:rPr>
            <w:rFonts w:ascii="Cambria Math" w:eastAsiaTheme="minorEastAsia" w:hAnsi="Cambria Math"/>
          </w:rPr>
          <m:t>ϕ=48.6°</m:t>
        </m:r>
      </m:oMath>
      <w:r w:rsidRPr="00AB4A0D">
        <w:rPr>
          <w:rFonts w:eastAsiaTheme="minorEastAsia"/>
        </w:rPr>
        <w:t>.</w:t>
      </w:r>
    </w:p>
    <w:p w14:paraId="4339BD47" w14:textId="0BAE2170" w:rsidR="00D5285A" w:rsidRPr="00C02088" w:rsidRDefault="00D5285A" w:rsidP="00FD3343">
      <w:pPr>
        <w:pStyle w:val="Text"/>
        <w:ind w:firstLine="0"/>
        <w:rPr>
          <w:lang w:eastAsia="zh-CN"/>
        </w:rPr>
      </w:pPr>
      <w:r>
        <w:rPr>
          <w:b/>
        </w:rPr>
        <w:t>Figure 7</w:t>
      </w:r>
      <w:r w:rsidRPr="00AB4A0D">
        <w:rPr>
          <w:b/>
        </w:rPr>
        <w:t>.</w:t>
      </w:r>
      <w:r w:rsidRPr="00AB4A0D">
        <w:t xml:space="preserve"> Model </w:t>
      </w:r>
      <w:r>
        <w:t xml:space="preserve">tracer </w:t>
      </w:r>
      <w:r w:rsidRPr="00AB4A0D">
        <w:t xml:space="preserve">results </w:t>
      </w:r>
      <w:r>
        <w:t xml:space="preserve">from </w:t>
      </w:r>
      <w:r w:rsidRPr="00AB4A0D">
        <w:t>N</w:t>
      </w:r>
      <w:r w:rsidRPr="00AB4A0D">
        <w:rPr>
          <w:rFonts w:eastAsiaTheme="minorEastAsia"/>
        </w:rPr>
        <w:t>ewtonian EVP</w:t>
      </w:r>
      <w:r>
        <w:rPr>
          <w:rFonts w:eastAsiaTheme="minorEastAsia"/>
        </w:rPr>
        <w:t xml:space="preserve"> cases</w:t>
      </w:r>
      <w:r w:rsidRPr="00AB4A0D">
        <w:rPr>
          <w:rFonts w:eastAsiaTheme="minorEastAsia"/>
        </w:rPr>
        <w:t xml:space="preserve">. </w:t>
      </w:r>
      <w:r>
        <w:rPr>
          <w:rFonts w:eastAsiaTheme="minorEastAsia"/>
        </w:rPr>
        <w:t>a</w:t>
      </w:r>
      <w:r w:rsidRPr="00AB4A0D">
        <w:rPr>
          <w:rFonts w:eastAsiaTheme="minorEastAsia"/>
        </w:rPr>
        <w:t>. SDRs geometries with different</w:t>
      </w:r>
      <w:r>
        <w:rPr>
          <w:rFonts w:eastAsiaTheme="minorEastAsia"/>
        </w:rPr>
        <w:t xml:space="preserve"> values of H</w:t>
      </w:r>
      <w:r w:rsidRPr="00BF42DD">
        <w:rPr>
          <w:rFonts w:eastAsiaTheme="minorEastAsia"/>
          <w:sz w:val="15"/>
        </w:rPr>
        <w:t>L</w:t>
      </w:r>
      <w:r>
        <w:rPr>
          <w:rFonts w:eastAsiaTheme="minorEastAsia"/>
        </w:rPr>
        <w:t>. b</w:t>
      </w:r>
      <w:r w:rsidRPr="00AB4A0D">
        <w:rPr>
          <w:rFonts w:eastAsiaTheme="minorEastAsia"/>
        </w:rPr>
        <w:t xml:space="preserve">. </w:t>
      </w:r>
      <w:r>
        <w:rPr>
          <w:rFonts w:eastAsiaTheme="minorEastAsia"/>
        </w:rPr>
        <w:t xml:space="preserve">Effective Te versus lithospheric </w:t>
      </w:r>
      <w:r w:rsidRPr="00AB4A0D">
        <w:rPr>
          <w:rFonts w:eastAsiaTheme="minorHAnsi"/>
        </w:rPr>
        <w:t>thickness H</w:t>
      </w:r>
      <w:r w:rsidRPr="009967C6">
        <w:rPr>
          <w:vertAlign w:val="subscript"/>
        </w:rPr>
        <w:t>L</w:t>
      </w:r>
      <w:r w:rsidRPr="00AB4A0D">
        <w:rPr>
          <w:rFonts w:eastAsiaTheme="minorHAnsi"/>
        </w:rPr>
        <w:t>.</w:t>
      </w:r>
      <w:r w:rsidR="00F70EFB">
        <w:rPr>
          <w:rFonts w:eastAsiaTheme="minorHAnsi"/>
        </w:rPr>
        <w:t xml:space="preserve"> The red stars are Te estimated from </w:t>
      </w:r>
      <m:oMath>
        <m:sSub>
          <m:sSubPr>
            <m:ctrlPr>
              <w:ins w:id="164" w:author="Tian Xiaochuan" w:date="2019-02-23T10:58:00Z">
                <w:rPr>
                  <w:rFonts w:ascii="Cambria Math" w:eastAsia="SimSun" w:hAnsi="Cambria Math"/>
                  <w:i/>
                </w:rPr>
              </w:ins>
            </m:ctrlPr>
          </m:sSubPr>
          <m:e>
            <m:r>
              <w:rPr>
                <w:rFonts w:ascii="Cambria Math" w:eastAsia="SimSun" w:hAnsi="Cambria Math"/>
              </w:rPr>
              <m:t>X</m:t>
            </m:r>
          </m:e>
          <m:sub>
            <m:r>
              <w:rPr>
                <w:rFonts w:ascii="Cambria Math" w:eastAsia="SimSun" w:hAnsi="Cambria Math"/>
              </w:rPr>
              <m:t>f</m:t>
            </m:r>
          </m:sub>
        </m:sSub>
      </m:oMath>
      <w:r w:rsidR="00F70EFB">
        <w:rPr>
          <w:rFonts w:eastAsiaTheme="minorEastAsia"/>
        </w:rPr>
        <w:t xml:space="preserve"> measurements</w:t>
      </w:r>
      <w:r w:rsidR="00F70EFB">
        <w:rPr>
          <w:rFonts w:eastAsia="SimSun"/>
        </w:rPr>
        <w:t>, the green</w:t>
      </w:r>
      <w:r w:rsidR="00F70EFB" w:rsidRPr="006A7E67">
        <w:rPr>
          <w:rFonts w:eastAsia="SimSun"/>
        </w:rPr>
        <w:t xml:space="preserve"> </w:t>
      </w:r>
      <w:r w:rsidR="00F70EFB">
        <w:rPr>
          <w:rFonts w:eastAsia="SimSun"/>
        </w:rPr>
        <w:t xml:space="preserve">triangles are from </w:t>
      </w:r>
      <m:oMath>
        <m:r>
          <w:rPr>
            <w:rFonts w:ascii="Cambria Math" w:eastAsia="SimSun" w:hAnsi="Cambria Math"/>
            <w:color w:val="000000" w:themeColor="text1"/>
          </w:rPr>
          <m:t>γ</m:t>
        </m:r>
      </m:oMath>
      <w:r w:rsidR="00F70EFB">
        <w:rPr>
          <w:rFonts w:eastAsia="SimSun"/>
          <w:color w:val="000000" w:themeColor="text1"/>
        </w:rPr>
        <w:t xml:space="preserve"> measurements from the models and the black dots are the average of the two estimations. The </w:t>
      </w:r>
      <w:r w:rsidR="00E04939">
        <w:rPr>
          <w:rFonts w:eastAsia="SimSun"/>
          <w:color w:val="000000" w:themeColor="text1"/>
        </w:rPr>
        <w:t>blue</w:t>
      </w:r>
      <w:r w:rsidR="00F70EFB">
        <w:rPr>
          <w:rFonts w:eastAsia="SimSun"/>
          <w:color w:val="000000" w:themeColor="text1"/>
        </w:rPr>
        <w:t xml:space="preserve"> dashed line is the best linear fit (</w:t>
      </w:r>
      <w:r w:rsidR="00F70EFB">
        <w:rPr>
          <w:rFonts w:eastAsia="SimSun"/>
        </w:rPr>
        <w:t>Te = 0.32H</w:t>
      </w:r>
      <w:r w:rsidR="00F70EFB" w:rsidRPr="000F72CB">
        <w:rPr>
          <w:rFonts w:eastAsia="SimSun"/>
          <w:sz w:val="16"/>
        </w:rPr>
        <w:t>L</w:t>
      </w:r>
      <w:r w:rsidR="00F70EFB">
        <w:rPr>
          <w:rFonts w:eastAsia="SimSun"/>
          <w:color w:val="000000" w:themeColor="text1"/>
        </w:rPr>
        <w:t xml:space="preserve"> with R</w:t>
      </w:r>
      <w:r w:rsidR="00CD267C" w:rsidRPr="007E39C7">
        <w:rPr>
          <w:rFonts w:eastAsia="SimSun"/>
          <w:color w:val="000000" w:themeColor="text1"/>
          <w:vertAlign w:val="superscript"/>
        </w:rPr>
        <w:t>2</w:t>
      </w:r>
      <w:r w:rsidR="00F70EFB">
        <w:rPr>
          <w:rFonts w:eastAsia="SimSun"/>
          <w:color w:val="000000" w:themeColor="text1"/>
        </w:rPr>
        <w:t xml:space="preserve"> </w:t>
      </w:r>
      <w:r w:rsidR="00CD267C">
        <w:rPr>
          <w:rFonts w:eastAsia="SimSun"/>
          <w:color w:val="000000" w:themeColor="text1"/>
        </w:rPr>
        <w:t>=</w:t>
      </w:r>
      <w:r w:rsidR="00F70EFB">
        <w:rPr>
          <w:rFonts w:eastAsia="SimSun"/>
          <w:color w:val="000000" w:themeColor="text1"/>
        </w:rPr>
        <w:t xml:space="preserve"> 0.99) to the average Te (black dots) that passes the origin. </w:t>
      </w:r>
    </w:p>
    <w:p w14:paraId="7CDCA82F" w14:textId="7CD1B19B" w:rsidR="0094591E" w:rsidRDefault="00D5285A" w:rsidP="00D5285A">
      <w:pPr>
        <w:pStyle w:val="FigureorTableCaption"/>
        <w:rPr>
          <w:rFonts w:eastAsiaTheme="minorEastAsia"/>
        </w:rPr>
      </w:pPr>
      <w:r>
        <w:rPr>
          <w:b/>
        </w:rPr>
        <w:t>Figure 8</w:t>
      </w:r>
      <w:r w:rsidRPr="00AB4A0D">
        <w:rPr>
          <w:b/>
        </w:rPr>
        <w:t>.</w:t>
      </w:r>
      <w:r w:rsidRPr="00AB4A0D">
        <w:t xml:space="preserve"> E</w:t>
      </w:r>
      <w:r>
        <w:t>lasto-visco-plastic (E</w:t>
      </w:r>
      <w:r w:rsidRPr="00AB4A0D">
        <w:t>VP</w:t>
      </w:r>
      <w:r>
        <w:t>)</w:t>
      </w:r>
      <w:r w:rsidRPr="00AB4A0D">
        <w:t xml:space="preserve"> thick plate with thermal evolution</w:t>
      </w:r>
      <w:r>
        <w:t xml:space="preserve"> and effects of underplating. a</w:t>
      </w:r>
      <w:r w:rsidRPr="00AB4A0D">
        <w:t xml:space="preserve">. Model setup: </w:t>
      </w:r>
      <w:r>
        <w:t>Upper crust 15 km thick</w:t>
      </w:r>
      <w:r w:rsidRPr="00AB4A0D">
        <w:t xml:space="preserve"> with density of 2800 kg/</w:t>
      </w:r>
      <m:oMath>
        <m:sSup>
          <m:sSupPr>
            <m:ctrlPr>
              <w:ins w:id="165"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t xml:space="preserve"> underlying </w:t>
      </w:r>
      <w:r w:rsidRPr="00AB4A0D">
        <w:t xml:space="preserve">lower crust </w:t>
      </w:r>
      <w:r>
        <w:t>15 km thick with a</w:t>
      </w:r>
      <w:r w:rsidRPr="00AB4A0D">
        <w:t xml:space="preserve"> density of 3000 kg/</w:t>
      </w:r>
      <m:oMath>
        <m:sSup>
          <m:sSupPr>
            <m:ctrlPr>
              <w:ins w:id="166"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t xml:space="preserve"> and 15 km thick mantle of density 33</w:t>
      </w:r>
      <w:r w:rsidRPr="00AB4A0D">
        <w:t>00 kg/</w:t>
      </w:r>
      <m:oMath>
        <m:sSup>
          <m:sSupPr>
            <m:ctrlPr>
              <w:ins w:id="167"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t xml:space="preserve"> and rheology of dry olivine </w:t>
      </w:r>
      <w:r>
        <w:fldChar w:fldCharType="begin" w:fldLock="1"/>
      </w:r>
      <w:r>
        <w:instrText>ADDIN CSL_CITATION {"citationItems":[{"id":"ITEM-1","itemData":{"DOI":"10.1098/rsta.1978.0008","ISBN":"1364-503X","ISSN":"1364-503X","abstract":"We summarize the progress made in providing experimental verification for the deformation map of polycrystalline olivine published by Stocker &amp; Ashby in 1973 (Rev. Geophys. 11, 391). Porosity-free polycrystalline deformation data, applicable to the mantle, were found to be obtainable only from high-pressure deformation studies. Combination of the results of such studies with hardness measurements and single crystal deformation studies on olivine provides narrow constraints on the flow of olivine resulting from dislocation mechanisms from room temperature to the melting point along a band of experimentally accessible strain rates. A good fit is obtained combining a Dorn law above 2 kbar differential stress, \\dot{\\epsilon}/s^{-1} = 5.7 \\times 10^{11} exp \\left{- \\frac{128\\,\\text{kcal/mol}}{RT}\\left(1-\\frac{\\sigma _{1}-\\sigma _{3}}{85000}\\right)^{2}\\right}, with a power law below 2 kbar, \\dot{\\epsilon} = 70(σ_{1}-σ_{3}) exp {-122(kcal/mol)/RT}, where stress is measured in bars (1 bar = 10^{5} Pa). Indirect data on a mechanism phenomenologically resembling the Coble creep regime are now available from two sources. The observed strain rates are only slightly faster than those predicted by Stocker &amp; Ashby (1973). The 'wet' data, previously believed to show hydrolytic weakening, are found to fall within this Coble field. The asthenosphere is still expected to deform by the dislocation mechanism summarized by the two formulae given above, but higher stress deformation within the lithosphere is almost certainly dominated by this Coble creep regime once dynamic recrystallization sets in.","author":[{"dropping-particle":"","family":"Goetze","given":"C.","non-dropping-particle":"","parse-names":false,"suffix":""},{"dropping-particle":"","family":"Poirier","given":"J. P.","non-dropping-particle":"","parse-names":false,"suffix":""}],"container-title":"Philosophical Transactions of the Royal Society A: Mathematical, Physical and Engineering Sciences","id":"ITEM-1","issue":"1350","issued":{"date-parts":[["1978","2","14"]]},"page":"99-119","title":"The Mechanisms of Creep in Olivine [and Discussion]","type":"article-journal","volume":"288"},"uris":["http://www.mendeley.com/documents/?uuid=bb3b5f95-5dff-4118-86be-12a26c6fa93f"]}],"mendeley":{"formattedCitation":"(Goetze &amp; Poirier, 1978)","plainTextFormattedCitation":"(Goetze &amp; Poirier, 1978)","previouslyFormattedCitation":"(Goetze &amp; Poirier, 1978)"},"properties":{"noteIndex":0},"schema":"https://github.com/citation-style-language/schema/raw/master/csl-citation.json"}</w:instrText>
      </w:r>
      <w:r>
        <w:fldChar w:fldCharType="separate"/>
      </w:r>
      <w:r w:rsidRPr="001B184E">
        <w:rPr>
          <w:noProof/>
        </w:rPr>
        <w:t>(Goetze &amp; Poirier, 1978)</w:t>
      </w:r>
      <w:r>
        <w:fldChar w:fldCharType="end"/>
      </w:r>
      <w:r>
        <w:t>. Model domain is 45</w:t>
      </w:r>
      <w:r w:rsidRPr="00AB4A0D">
        <w:t xml:space="preserve"> km thick and 200 km wide. B</w:t>
      </w:r>
      <w:r>
        <w:t>ottom boundary is supported by W</w:t>
      </w:r>
      <w:r w:rsidRPr="00AB4A0D">
        <w:t>inkler foundation with mantle density of 3300 kg/</w:t>
      </w:r>
      <m:oMath>
        <m:sSup>
          <m:sSupPr>
            <m:ctrlPr>
              <w:ins w:id="168"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rsidRPr="00AB4A0D">
        <w:rPr>
          <w:rFonts w:eastAsiaTheme="minorEastAsia"/>
        </w:rPr>
        <w:t xml:space="preserve">. The left boundary is fixed with one column of widening dike with viscosity of 1e17 Pas simulating </w:t>
      </w:r>
      <w:r>
        <w:rPr>
          <w:rFonts w:eastAsiaTheme="minorEastAsia"/>
        </w:rPr>
        <w:t xml:space="preserve">a </w:t>
      </w:r>
      <w:r w:rsidRPr="00AB4A0D">
        <w:rPr>
          <w:rFonts w:eastAsiaTheme="minorEastAsia"/>
        </w:rPr>
        <w:t xml:space="preserve">broken plate condition. The accreting solidified dike has a density of 3000 </w:t>
      </w:r>
      <w:r w:rsidRPr="00AB4A0D">
        <w:t>kg/</w:t>
      </w:r>
      <m:oMath>
        <m:sSup>
          <m:sSupPr>
            <m:ctrlPr>
              <w:ins w:id="169" w:author="Tian Xiaochuan" w:date="2019-02-23T10:58:00Z">
                <w:rPr>
                  <w:rFonts w:ascii="Cambria Math" w:hAnsi="Cambria Math"/>
                  <w:i/>
                </w:rPr>
              </w:ins>
            </m:ctrlPr>
          </m:sSupPr>
          <m:e>
            <m:r>
              <w:rPr>
                <w:rFonts w:ascii="Cambria Math" w:hAnsi="Cambria Math"/>
              </w:rPr>
              <m:t>m</m:t>
            </m:r>
          </m:e>
          <m:sup>
            <m:r>
              <w:rPr>
                <w:rFonts w:ascii="Cambria Math" w:hAnsi="Cambria Math"/>
              </w:rPr>
              <m:t>3</m:t>
            </m:r>
          </m:sup>
        </m:sSup>
      </m:oMath>
      <w:r w:rsidRPr="00AB4A0D">
        <w:rPr>
          <w:rFonts w:eastAsiaTheme="minorEastAsia"/>
        </w:rPr>
        <w:t xml:space="preserve"> and provides a downward load near the rift axis. The right boundary is stretched with half spreading rate of Vx = 1 cm/yr. The hydrothermal circulation is </w:t>
      </w:r>
      <w:r>
        <w:rPr>
          <w:rFonts w:eastAsiaTheme="minorEastAsia"/>
        </w:rPr>
        <w:t xml:space="preserve">approximated with enhanced conductivity via Nusselt number described in text. </w:t>
      </w:r>
      <w:r w:rsidRPr="00AB4A0D">
        <w:rPr>
          <w:rFonts w:eastAsiaTheme="minorEastAsia"/>
        </w:rPr>
        <w:t>Lava is filled accordi</w:t>
      </w:r>
      <w:r>
        <w:rPr>
          <w:rFonts w:eastAsiaTheme="minorEastAsia"/>
        </w:rPr>
        <w:t>ng to the surface deflections. b</w:t>
      </w:r>
      <w:r w:rsidRPr="00AB4A0D">
        <w:rPr>
          <w:rFonts w:eastAsiaTheme="minorEastAsia"/>
        </w:rPr>
        <w:t>.</w:t>
      </w:r>
      <w:r>
        <w:rPr>
          <w:rFonts w:eastAsiaTheme="minorEastAsia"/>
        </w:rPr>
        <w:t xml:space="preserve"> Model results at 80 km of extension with dry quartz rheology and without underplating. </w:t>
      </w:r>
    </w:p>
    <w:p w14:paraId="7AE21C92" w14:textId="0C6CD3FB" w:rsidR="0094591E" w:rsidRPr="0094591E" w:rsidRDefault="0094591E" w:rsidP="0094591E">
      <w:pPr>
        <w:pStyle w:val="FigureorTableCaption"/>
        <w:rPr>
          <w:rFonts w:eastAsiaTheme="minorEastAsia"/>
        </w:rPr>
      </w:pPr>
      <w:r w:rsidRPr="0094591E">
        <w:rPr>
          <w:rFonts w:eastAsiaTheme="minorEastAsia"/>
          <w:b/>
        </w:rPr>
        <w:t>Figure 9.</w:t>
      </w:r>
      <w:r>
        <w:rPr>
          <w:rFonts w:eastAsiaTheme="minorEastAsia"/>
        </w:rPr>
        <w:t xml:space="preserve"> Thermally evolving model results summary. a. SDRs geometries and phase distribution with the indicated lower crustal rheology both with and without intrusion into the lower crust (underplating). b. </w:t>
      </w:r>
      <w:r w:rsidR="00E04939">
        <w:rPr>
          <w:rFonts w:eastAsiaTheme="minorEastAsia"/>
        </w:rPr>
        <w:t xml:space="preserve">Effective Te versus lithospheric </w:t>
      </w:r>
      <w:r w:rsidR="00E04939" w:rsidRPr="00AB4A0D">
        <w:rPr>
          <w:rFonts w:eastAsiaTheme="minorHAnsi"/>
        </w:rPr>
        <w:t>thickness H</w:t>
      </w:r>
      <w:r w:rsidR="00E04939" w:rsidRPr="009967C6">
        <w:rPr>
          <w:vertAlign w:val="subscript"/>
        </w:rPr>
        <w:t>L</w:t>
      </w:r>
      <w:r w:rsidR="00E04939" w:rsidRPr="00AB4A0D">
        <w:rPr>
          <w:rFonts w:eastAsiaTheme="minorHAnsi"/>
        </w:rPr>
        <w:t>.</w:t>
      </w:r>
      <w:r w:rsidR="00E04939">
        <w:rPr>
          <w:rFonts w:eastAsiaTheme="minorHAnsi"/>
        </w:rPr>
        <w:t xml:space="preserve"> The red color symbols are for models with underplating and the black color symbols are for models without underplating. </w:t>
      </w:r>
      <w:r w:rsidR="00E04939">
        <w:rPr>
          <w:rFonts w:eastAsia="SimSun"/>
          <w:color w:val="000000" w:themeColor="text1"/>
        </w:rPr>
        <w:t xml:space="preserve">The </w:t>
      </w:r>
      <w:r w:rsidR="000E1CAF">
        <w:rPr>
          <w:rFonts w:eastAsia="SimSun"/>
          <w:color w:val="000000" w:themeColor="text1"/>
        </w:rPr>
        <w:t>red</w:t>
      </w:r>
      <w:r w:rsidR="00E04939">
        <w:rPr>
          <w:rFonts w:eastAsia="SimSun"/>
          <w:color w:val="000000" w:themeColor="text1"/>
        </w:rPr>
        <w:t xml:space="preserve"> dashed line is the best linear fit (</w:t>
      </w:r>
      <w:r w:rsidR="00E04939">
        <w:rPr>
          <w:rFonts w:eastAsia="SimSun"/>
        </w:rPr>
        <w:t>Te = 0.3</w:t>
      </w:r>
      <w:r w:rsidR="000E1CAF">
        <w:rPr>
          <w:rFonts w:eastAsia="SimSun"/>
        </w:rPr>
        <w:t>8</w:t>
      </w:r>
      <w:r w:rsidR="00E04939">
        <w:rPr>
          <w:rFonts w:eastAsia="SimSun"/>
        </w:rPr>
        <w:t>H</w:t>
      </w:r>
      <w:r w:rsidR="00E04939" w:rsidRPr="000F72CB">
        <w:rPr>
          <w:rFonts w:eastAsia="SimSun"/>
          <w:sz w:val="16"/>
        </w:rPr>
        <w:t>L</w:t>
      </w:r>
      <w:r w:rsidR="00E04939">
        <w:rPr>
          <w:rFonts w:eastAsia="SimSun"/>
          <w:color w:val="000000" w:themeColor="text1"/>
        </w:rPr>
        <w:t xml:space="preserve"> with R</w:t>
      </w:r>
      <w:r w:rsidR="00A14208" w:rsidRPr="007E39C7">
        <w:rPr>
          <w:rFonts w:eastAsia="SimSun"/>
          <w:color w:val="000000" w:themeColor="text1"/>
          <w:vertAlign w:val="superscript"/>
        </w:rPr>
        <w:t>2</w:t>
      </w:r>
      <w:r w:rsidR="00E04939">
        <w:rPr>
          <w:rFonts w:eastAsia="SimSun"/>
          <w:color w:val="000000" w:themeColor="text1"/>
        </w:rPr>
        <w:t xml:space="preserve"> </w:t>
      </w:r>
      <w:r w:rsidR="00A14208">
        <w:rPr>
          <w:rFonts w:eastAsia="SimSun"/>
          <w:color w:val="000000" w:themeColor="text1"/>
        </w:rPr>
        <w:t>=</w:t>
      </w:r>
      <w:r w:rsidR="00E04939">
        <w:rPr>
          <w:rFonts w:eastAsia="SimSun"/>
          <w:color w:val="000000" w:themeColor="text1"/>
        </w:rPr>
        <w:t xml:space="preserve"> 0.</w:t>
      </w:r>
      <w:r w:rsidR="000E1CAF">
        <w:rPr>
          <w:rFonts w:eastAsia="SimSun"/>
          <w:color w:val="000000" w:themeColor="text1"/>
        </w:rPr>
        <w:t>84</w:t>
      </w:r>
      <w:r w:rsidR="00E04939">
        <w:rPr>
          <w:rFonts w:eastAsia="SimSun"/>
          <w:color w:val="000000" w:themeColor="text1"/>
        </w:rPr>
        <w:t>) to the average Te (</w:t>
      </w:r>
      <w:r w:rsidR="00EF61CE">
        <w:rPr>
          <w:rFonts w:eastAsia="SimSun"/>
          <w:color w:val="000000" w:themeColor="text1"/>
        </w:rPr>
        <w:t>circles and squares</w:t>
      </w:r>
      <w:r w:rsidR="00E04939">
        <w:rPr>
          <w:rFonts w:eastAsia="SimSun"/>
          <w:color w:val="000000" w:themeColor="text1"/>
        </w:rPr>
        <w:t>) that passes the origin.</w:t>
      </w:r>
    </w:p>
    <w:p w14:paraId="1EE4C188" w14:textId="5DDAD732" w:rsidR="0094591E" w:rsidRPr="00D5285A" w:rsidRDefault="0094591E" w:rsidP="00D5285A">
      <w:pPr>
        <w:pStyle w:val="FigureorTableCaption"/>
        <w:rPr>
          <w:rFonts w:eastAsiaTheme="minorHAnsi"/>
        </w:rPr>
      </w:pPr>
      <w:r w:rsidRPr="001835C7">
        <w:rPr>
          <w:b/>
        </w:rPr>
        <w:t>Figure 10.</w:t>
      </w:r>
      <w:r w:rsidRPr="001835C7">
        <w:t xml:space="preserve"> Final</w:t>
      </w:r>
      <w:r w:rsidRPr="00AB4A0D">
        <w:t xml:space="preserve"> </w:t>
      </w:r>
      <w:r w:rsidRPr="00AB4A0D">
        <w:rPr>
          <w:rFonts w:eastAsiaTheme="minorHAnsi"/>
        </w:rPr>
        <w:t xml:space="preserve">model results compilation: </w:t>
      </w:r>
      <w:r>
        <w:rPr>
          <w:rFonts w:eastAsiaTheme="minorHAnsi"/>
        </w:rPr>
        <w:t>Mapping e</w:t>
      </w:r>
      <w:r w:rsidRPr="00AB4A0D">
        <w:rPr>
          <w:rFonts w:eastAsiaTheme="minorHAnsi"/>
        </w:rPr>
        <w:t xml:space="preserve">ffective Te </w:t>
      </w:r>
      <w:r>
        <w:rPr>
          <w:rFonts w:eastAsiaTheme="minorHAnsi"/>
        </w:rPr>
        <w:t xml:space="preserve">to lithospheric </w:t>
      </w:r>
      <w:r w:rsidRPr="00AB4A0D">
        <w:rPr>
          <w:rFonts w:eastAsiaTheme="minorHAnsi"/>
        </w:rPr>
        <w:t>thickness H</w:t>
      </w:r>
      <w:r w:rsidRPr="008E59DC">
        <w:rPr>
          <w:rFonts w:eastAsiaTheme="minorHAnsi"/>
          <w:vertAlign w:val="subscript"/>
        </w:rPr>
        <w:t>L</w:t>
      </w:r>
      <w:r>
        <w:rPr>
          <w:rFonts w:eastAsiaTheme="minorHAnsi"/>
        </w:rPr>
        <w:t>. Two depth converted images from the</w:t>
      </w:r>
      <w:r w:rsidR="00ED0161">
        <w:rPr>
          <w:rFonts w:eastAsiaTheme="minorHAnsi" w:hint="eastAsia"/>
        </w:rPr>
        <w:t xml:space="preserve"> </w:t>
      </w:r>
      <w:r>
        <w:rPr>
          <w:rFonts w:eastAsiaTheme="minorHAnsi"/>
        </w:rPr>
        <w:t xml:space="preserve">Vøring Margin </w:t>
      </w:r>
      <w:r>
        <w:rPr>
          <w:rFonts w:eastAsiaTheme="minorHAnsi"/>
        </w:rPr>
        <w:fldChar w:fldCharType="begin" w:fldLock="1"/>
      </w:r>
      <w:r>
        <w:rPr>
          <w:rFonts w:eastAsiaTheme="minorHAnsi"/>
        </w:rPr>
        <w:instrText>ADDIN CSL_CITATION {"citationItems":[{"id":"ITEM-1","itemData":{"DOI":"10.1029/94JB00468","ISBN":"2156-2202","ISSN":"01480227","abstract":"Geological and geophysical data from the &gt;900 m of volcanic basement drilled at Ocean Drilling Program Site 642 provide the framework for studying seismic properties of huge extrusive constructions on volcanic margins. The main part of the drilled section, corresponding to a prominent seaward dipping reflector sequence, consists of subaerially emplaced tholeiitic basalt flows and thin interbedded sediments. The basalts exhibit a characteristic velocity and density lava flow distribution reflecting changing porosity, pore aspect ratio distribution and alteration. Stacks of laterally continuous basalt flows appear to have thin-layer transverse isotropic properties for typical wavelengths in multichannel seismic data. Vertical seismic profiling and average sonic log velocities are similar, 3.77 km/s and 3.88 km/s, respectively, while comparable refraction velocities are 10–20% higher. Synthetic seismogram modeling based on downhole logs shows that basement reflectors originate from interference and tuning effects of numerous basalt flow and interbedded sediment interfaces, though the most continuous reflectors are related to thick flows. Seismic models based on the characteristic velocity and density basalt flow distributions and Site 642 stratigraphy show that reflector truncation and onlap may be caused by seismic interference phenomena in a sequence of landward thinning flows. The base of the dipping reflector sequence, reflector K, correlates with flows in the lower part of upper series basalts, while the transition from basaltic to underlying dacitic/andesitic lavas correlates with a locally defined reflector. A model for the breakup related volcanism includes (1) prebreakup dacitic/andesitic volcanism, (2) early breakup basaltic volcanism infilling the prebreakup relief, (3) main breakup stage with intense, focused volcanism, large subsidence and lava pounding, and (4) late breakup volcanism during a period of decreased subsidence and local off-axis activity.","author":[{"dropping-particle":"","family":"Planke","given":"Sverre","non-dropping-particle":"","parse-names":false,"suffix":""},{"dropping-particle":"","family":"Eldholm","given":"Olav","non-dropping-particle":"","parse-names":false,"suffix":""}],"container-title":"Journal of Geophysical Research: Solid Earth","id":"ITEM-1","issue":"B5","issued":{"date-parts":[["1994","5","10"]]},"page":"9263-9278","title":"Seismic response and construction of seaward dipping wedges of flood basalts: Vøring volcanic margin","type":"article-journal","volume":"99"},"uris":["http://www.mendeley.com/documents/?uuid=917c21d7-94b9-4a4c-a242-cafe607ab38a"]}],"mendeley":{"formattedCitation":"(Sverre Planke &amp; Eldholm, 1994)","manualFormatting":"(Planke &amp; Eldholm, 1994)","plainTextFormattedCitation":"(Sverre Planke &amp; Eldholm, 1994)","previouslyFormattedCitation":"(Sverre Planke &amp; Eldholm, 1994)"},"properties":{"noteIndex":0},"schema":"https://github.com/citation-style-language/schema/raw/master/csl-citation.json"}</w:instrText>
      </w:r>
      <w:r>
        <w:rPr>
          <w:rFonts w:eastAsiaTheme="minorHAnsi"/>
        </w:rPr>
        <w:fldChar w:fldCharType="separate"/>
      </w:r>
      <w:r w:rsidRPr="00B8556F">
        <w:rPr>
          <w:rFonts w:eastAsiaTheme="minorHAnsi"/>
          <w:noProof/>
        </w:rPr>
        <w:t>(Planke &amp; Eldholm, 1994)</w:t>
      </w:r>
      <w:r>
        <w:rPr>
          <w:rFonts w:eastAsiaTheme="minorHAnsi"/>
        </w:rPr>
        <w:fldChar w:fldCharType="end"/>
      </w:r>
      <w:r>
        <w:rPr>
          <w:rFonts w:eastAsiaTheme="minorHAnsi"/>
        </w:rPr>
        <w:t xml:space="preserve"> and the Argentinian Margin </w:t>
      </w:r>
      <w:r>
        <w:rPr>
          <w:rFonts w:eastAsiaTheme="minorHAnsi"/>
        </w:rPr>
        <w:fldChar w:fldCharType="begin" w:fldLock="1"/>
      </w:r>
      <w:r>
        <w:rPr>
          <w:rFonts w:eastAsiaTheme="minorHAnsi"/>
        </w:rPr>
        <w:instrText>ADDIN CSL_CITATION {"citationItems":[{"id":"ITEM-1","itemData":{"DOI":"10.1130/G38706.1","ISSN":"0091-7613","author":[{"dropping-particle":"","family":"Paton","given":"D.A.","non-dropping-particle":"","parse-names":false,"suffix":""},{"dropping-particle":"","family":"Pindell","given":"J.","non-dropping-particle":"","parse-names":false,"suffix":""},{"dropping-particle":"","family":"McDermott","given":"K.","non-dropping-particle":"","parse-names":false,"suffix":""},{"dropping-particle":"","family":"Bellingham","given":"P.","non-dropping-particle":"","parse-names":false,"suffix":""},{"dropping-particle":"","family":"Horn","given":"B.","non-dropping-particle":"","parse-names":false,"suffix":""}],"container-title":"Geology","id":"ITEM-1","issued":{"date-parts":[["2017","3","16"]]},"page":"G38706.1","title":"Evolution of seaward-dipping reflectors at the onset of oceanic crust formation at volcanic passive margins: Insights from the South Atlantic","type":"article-journal"},"uris":["http://www.mendeley.com/documents/?uuid=2f12f818-7329-4eb1-88c9-ec7b16edb922"]}],"mendeley":{"formattedCitation":"(Paton et al., 2017)","plainTextFormattedCitation":"(Paton et al., 2017)","previouslyFormattedCitation":"(Paton et al., 2017)"},"properties":{"noteIndex":0},"schema":"https://github.com/citation-style-language/schema/raw/master/csl-citation.json"}</w:instrText>
      </w:r>
      <w:r>
        <w:rPr>
          <w:rFonts w:eastAsiaTheme="minorHAnsi"/>
        </w:rPr>
        <w:fldChar w:fldCharType="separate"/>
      </w:r>
      <w:r w:rsidRPr="00B8556F">
        <w:rPr>
          <w:rFonts w:eastAsiaTheme="minorHAnsi"/>
          <w:noProof/>
        </w:rPr>
        <w:t>(Paton et al., 2017)</w:t>
      </w:r>
      <w:r>
        <w:rPr>
          <w:rFonts w:eastAsiaTheme="minorHAnsi"/>
        </w:rPr>
        <w:fldChar w:fldCharType="end"/>
      </w:r>
      <w:r>
        <w:rPr>
          <w:rFonts w:eastAsiaTheme="minorHAnsi"/>
        </w:rPr>
        <w:t xml:space="preserve"> are shown with error estimation as described in the text and illustrated in Figure 3. </w:t>
      </w:r>
    </w:p>
    <w:sectPr w:rsidR="0094591E" w:rsidRPr="00D5285A" w:rsidSect="00DD1931">
      <w:headerReference w:type="even" r:id="rId11"/>
      <w:headerReference w:type="default" r:id="rId12"/>
      <w:footerReference w:type="default" r:id="rId13"/>
      <w:headerReference w:type="first" r:id="rId14"/>
      <w:pgSz w:w="12240" w:h="15840"/>
      <w:pgMar w:top="1440" w:right="1440" w:bottom="1440" w:left="1440" w:header="432"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EE92" w14:textId="77777777" w:rsidR="00E83730" w:rsidRDefault="00E83730" w:rsidP="000379AB">
      <w:r>
        <w:separator/>
      </w:r>
    </w:p>
  </w:endnote>
  <w:endnote w:type="continuationSeparator" w:id="0">
    <w:p w14:paraId="67F6AFC8" w14:textId="77777777" w:rsidR="00E83730" w:rsidRDefault="00E8373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772F0F" w:rsidRDefault="00772F0F"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A3C95" w14:textId="77777777" w:rsidR="00E83730" w:rsidRDefault="00E83730" w:rsidP="000379AB">
      <w:r>
        <w:separator/>
      </w:r>
    </w:p>
  </w:footnote>
  <w:footnote w:type="continuationSeparator" w:id="0">
    <w:p w14:paraId="66FD52D1" w14:textId="77777777" w:rsidR="00E83730" w:rsidRDefault="00E83730"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D0E71" w14:textId="77777777" w:rsidR="00772F0F" w:rsidRDefault="00772F0F" w:rsidP="000247F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BEB69B" w14:textId="77777777" w:rsidR="00772F0F" w:rsidRDefault="00772F0F" w:rsidP="007F13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F631" w14:textId="77777777" w:rsidR="00772F0F" w:rsidRDefault="00772F0F" w:rsidP="000247F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7B25FE63" w14:textId="2E23C57D" w:rsidR="00772F0F" w:rsidRDefault="00772F0F" w:rsidP="007F13F4">
    <w:pPr>
      <w:pStyle w:val="Header"/>
      <w:ind w:right="360"/>
      <w:jc w:val="center"/>
    </w:pPr>
    <w:r>
      <w:t xml:space="preserve">Confidential manuscript submitted to </w:t>
    </w:r>
    <w:r>
      <w:rPr>
        <w:i/>
      </w:rPr>
      <w:t>Journal of Geophysical 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1E99B7E4" w:rsidR="00772F0F" w:rsidRDefault="00772F0F" w:rsidP="00E31404">
    <w:pPr>
      <w:pStyle w:val="Header"/>
      <w:jc w:val="center"/>
    </w:pPr>
    <w:r>
      <w:t xml:space="preserve">Confidential manuscript submitted to </w:t>
    </w:r>
    <w:r>
      <w:rPr>
        <w:i/>
      </w:rPr>
      <w:t>Journal of Geophysical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8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0"/>
  </w:num>
  <w:num w:numId="4">
    <w:abstractNumId w:val="4"/>
  </w:num>
  <w:num w:numId="5">
    <w:abstractNumId w:val="5"/>
  </w:num>
  <w:num w:numId="6">
    <w:abstractNumId w:val="7"/>
  </w:num>
  <w:num w:numId="7">
    <w:abstractNumId w:val="8"/>
  </w:num>
  <w:num w:numId="8">
    <w:abstractNumId w:val="9"/>
  </w:num>
  <w:num w:numId="9">
    <w:abstractNumId w:val="3"/>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an Xiaochuan">
    <w15:presenceInfo w15:providerId="Windows Live" w15:userId="7f2f5fbe36338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077"/>
    <w:rsid w:val="000004D0"/>
    <w:rsid w:val="00001263"/>
    <w:rsid w:val="00003594"/>
    <w:rsid w:val="0000416F"/>
    <w:rsid w:val="000042C5"/>
    <w:rsid w:val="00004A15"/>
    <w:rsid w:val="00004C64"/>
    <w:rsid w:val="00004EC3"/>
    <w:rsid w:val="00005686"/>
    <w:rsid w:val="0000699A"/>
    <w:rsid w:val="00007E1F"/>
    <w:rsid w:val="00011240"/>
    <w:rsid w:val="00011794"/>
    <w:rsid w:val="0001248E"/>
    <w:rsid w:val="00012572"/>
    <w:rsid w:val="00012C87"/>
    <w:rsid w:val="0001365E"/>
    <w:rsid w:val="00013D83"/>
    <w:rsid w:val="00015977"/>
    <w:rsid w:val="000160C8"/>
    <w:rsid w:val="00016556"/>
    <w:rsid w:val="000165DA"/>
    <w:rsid w:val="00016824"/>
    <w:rsid w:val="00016CE9"/>
    <w:rsid w:val="00017BBE"/>
    <w:rsid w:val="00017E27"/>
    <w:rsid w:val="00021879"/>
    <w:rsid w:val="00021D55"/>
    <w:rsid w:val="000226FF"/>
    <w:rsid w:val="0002270E"/>
    <w:rsid w:val="00023504"/>
    <w:rsid w:val="00023CD9"/>
    <w:rsid w:val="000247F6"/>
    <w:rsid w:val="00024DA3"/>
    <w:rsid w:val="0002624F"/>
    <w:rsid w:val="000265CB"/>
    <w:rsid w:val="00026702"/>
    <w:rsid w:val="0003062B"/>
    <w:rsid w:val="00031829"/>
    <w:rsid w:val="00031879"/>
    <w:rsid w:val="00031C13"/>
    <w:rsid w:val="00032610"/>
    <w:rsid w:val="000326F6"/>
    <w:rsid w:val="0003273B"/>
    <w:rsid w:val="00032786"/>
    <w:rsid w:val="000329F1"/>
    <w:rsid w:val="00032BCA"/>
    <w:rsid w:val="000333F6"/>
    <w:rsid w:val="00034672"/>
    <w:rsid w:val="00035354"/>
    <w:rsid w:val="00036E78"/>
    <w:rsid w:val="000379AB"/>
    <w:rsid w:val="00040247"/>
    <w:rsid w:val="000418BE"/>
    <w:rsid w:val="00042A65"/>
    <w:rsid w:val="000434B6"/>
    <w:rsid w:val="00043C36"/>
    <w:rsid w:val="00043F49"/>
    <w:rsid w:val="00046F2E"/>
    <w:rsid w:val="00047279"/>
    <w:rsid w:val="00047B80"/>
    <w:rsid w:val="00047C4B"/>
    <w:rsid w:val="000502BF"/>
    <w:rsid w:val="000502E4"/>
    <w:rsid w:val="00050C49"/>
    <w:rsid w:val="00050EC9"/>
    <w:rsid w:val="00051615"/>
    <w:rsid w:val="00051F7E"/>
    <w:rsid w:val="00053406"/>
    <w:rsid w:val="00053777"/>
    <w:rsid w:val="00053B22"/>
    <w:rsid w:val="00053B43"/>
    <w:rsid w:val="00055644"/>
    <w:rsid w:val="00055F45"/>
    <w:rsid w:val="00056919"/>
    <w:rsid w:val="00056FBA"/>
    <w:rsid w:val="000607C0"/>
    <w:rsid w:val="00061A73"/>
    <w:rsid w:val="00061B6A"/>
    <w:rsid w:val="000628E4"/>
    <w:rsid w:val="000632A7"/>
    <w:rsid w:val="00063E0A"/>
    <w:rsid w:val="0006461D"/>
    <w:rsid w:val="000649D5"/>
    <w:rsid w:val="00064F7D"/>
    <w:rsid w:val="00065AB6"/>
    <w:rsid w:val="00066711"/>
    <w:rsid w:val="00067B80"/>
    <w:rsid w:val="00071EA8"/>
    <w:rsid w:val="00072567"/>
    <w:rsid w:val="00073432"/>
    <w:rsid w:val="0007414F"/>
    <w:rsid w:val="00074AC2"/>
    <w:rsid w:val="00076782"/>
    <w:rsid w:val="000768E6"/>
    <w:rsid w:val="000769D4"/>
    <w:rsid w:val="000776D6"/>
    <w:rsid w:val="000800D0"/>
    <w:rsid w:val="000805D0"/>
    <w:rsid w:val="00080737"/>
    <w:rsid w:val="000815CD"/>
    <w:rsid w:val="000816EC"/>
    <w:rsid w:val="0008277A"/>
    <w:rsid w:val="00082A49"/>
    <w:rsid w:val="000833A1"/>
    <w:rsid w:val="000840A1"/>
    <w:rsid w:val="00087558"/>
    <w:rsid w:val="000902D1"/>
    <w:rsid w:val="00090EBE"/>
    <w:rsid w:val="00091313"/>
    <w:rsid w:val="0009140B"/>
    <w:rsid w:val="00091ABA"/>
    <w:rsid w:val="00092AEA"/>
    <w:rsid w:val="00092B4B"/>
    <w:rsid w:val="00092BF7"/>
    <w:rsid w:val="00092C88"/>
    <w:rsid w:val="00092F0A"/>
    <w:rsid w:val="00092FA1"/>
    <w:rsid w:val="000933E4"/>
    <w:rsid w:val="00093946"/>
    <w:rsid w:val="00093C2D"/>
    <w:rsid w:val="00093D8A"/>
    <w:rsid w:val="00093D91"/>
    <w:rsid w:val="000956DC"/>
    <w:rsid w:val="00095927"/>
    <w:rsid w:val="00097527"/>
    <w:rsid w:val="00097E58"/>
    <w:rsid w:val="000A0741"/>
    <w:rsid w:val="000A18FA"/>
    <w:rsid w:val="000A1D94"/>
    <w:rsid w:val="000A2452"/>
    <w:rsid w:val="000A256E"/>
    <w:rsid w:val="000A3503"/>
    <w:rsid w:val="000A3A53"/>
    <w:rsid w:val="000A3F11"/>
    <w:rsid w:val="000A43F1"/>
    <w:rsid w:val="000A4CE4"/>
    <w:rsid w:val="000A5859"/>
    <w:rsid w:val="000A5F5C"/>
    <w:rsid w:val="000A7644"/>
    <w:rsid w:val="000B0FFA"/>
    <w:rsid w:val="000B1925"/>
    <w:rsid w:val="000B20D0"/>
    <w:rsid w:val="000B2130"/>
    <w:rsid w:val="000B22E3"/>
    <w:rsid w:val="000B2341"/>
    <w:rsid w:val="000B41DE"/>
    <w:rsid w:val="000B46CF"/>
    <w:rsid w:val="000B5919"/>
    <w:rsid w:val="000B65CB"/>
    <w:rsid w:val="000B7928"/>
    <w:rsid w:val="000C0289"/>
    <w:rsid w:val="000C07CC"/>
    <w:rsid w:val="000C2E9A"/>
    <w:rsid w:val="000C4CD8"/>
    <w:rsid w:val="000C5570"/>
    <w:rsid w:val="000C59A8"/>
    <w:rsid w:val="000C68C0"/>
    <w:rsid w:val="000C7CD6"/>
    <w:rsid w:val="000C7E39"/>
    <w:rsid w:val="000D0857"/>
    <w:rsid w:val="000D10BB"/>
    <w:rsid w:val="000D1206"/>
    <w:rsid w:val="000D2070"/>
    <w:rsid w:val="000D24F0"/>
    <w:rsid w:val="000D29A9"/>
    <w:rsid w:val="000D2F76"/>
    <w:rsid w:val="000D3035"/>
    <w:rsid w:val="000D33C2"/>
    <w:rsid w:val="000D3CA7"/>
    <w:rsid w:val="000D68B4"/>
    <w:rsid w:val="000D79DF"/>
    <w:rsid w:val="000D7F21"/>
    <w:rsid w:val="000E0236"/>
    <w:rsid w:val="000E1CAF"/>
    <w:rsid w:val="000E1F6C"/>
    <w:rsid w:val="000E203F"/>
    <w:rsid w:val="000E24B4"/>
    <w:rsid w:val="000E24F1"/>
    <w:rsid w:val="000E2696"/>
    <w:rsid w:val="000E29BD"/>
    <w:rsid w:val="000E383D"/>
    <w:rsid w:val="000E3F0A"/>
    <w:rsid w:val="000E4280"/>
    <w:rsid w:val="000F1090"/>
    <w:rsid w:val="000F1644"/>
    <w:rsid w:val="000F1D83"/>
    <w:rsid w:val="000F2294"/>
    <w:rsid w:val="000F22F8"/>
    <w:rsid w:val="000F3245"/>
    <w:rsid w:val="000F3406"/>
    <w:rsid w:val="000F37C8"/>
    <w:rsid w:val="000F38E6"/>
    <w:rsid w:val="000F4550"/>
    <w:rsid w:val="000F47C1"/>
    <w:rsid w:val="000F5971"/>
    <w:rsid w:val="000F5D6F"/>
    <w:rsid w:val="000F72CB"/>
    <w:rsid w:val="000F7307"/>
    <w:rsid w:val="00100595"/>
    <w:rsid w:val="00101344"/>
    <w:rsid w:val="00101387"/>
    <w:rsid w:val="001014CF"/>
    <w:rsid w:val="0010198D"/>
    <w:rsid w:val="0010326F"/>
    <w:rsid w:val="00105352"/>
    <w:rsid w:val="00105D96"/>
    <w:rsid w:val="00107A05"/>
    <w:rsid w:val="00107C97"/>
    <w:rsid w:val="0011105D"/>
    <w:rsid w:val="001110A8"/>
    <w:rsid w:val="00111DDD"/>
    <w:rsid w:val="00112369"/>
    <w:rsid w:val="00112A62"/>
    <w:rsid w:val="00112CCB"/>
    <w:rsid w:val="001140F1"/>
    <w:rsid w:val="00114554"/>
    <w:rsid w:val="001145AD"/>
    <w:rsid w:val="00116176"/>
    <w:rsid w:val="00117E2C"/>
    <w:rsid w:val="00117F03"/>
    <w:rsid w:val="00121A7D"/>
    <w:rsid w:val="00122049"/>
    <w:rsid w:val="00122BF7"/>
    <w:rsid w:val="00123481"/>
    <w:rsid w:val="00124E50"/>
    <w:rsid w:val="00125A0C"/>
    <w:rsid w:val="00125E9C"/>
    <w:rsid w:val="0012634A"/>
    <w:rsid w:val="0013006A"/>
    <w:rsid w:val="0013055C"/>
    <w:rsid w:val="0013177C"/>
    <w:rsid w:val="00131DDB"/>
    <w:rsid w:val="00132B3D"/>
    <w:rsid w:val="00132D04"/>
    <w:rsid w:val="00132D87"/>
    <w:rsid w:val="00132EAF"/>
    <w:rsid w:val="001337AD"/>
    <w:rsid w:val="0013437E"/>
    <w:rsid w:val="00135C14"/>
    <w:rsid w:val="00135CBA"/>
    <w:rsid w:val="00136058"/>
    <w:rsid w:val="001368E8"/>
    <w:rsid w:val="00140D45"/>
    <w:rsid w:val="00141EB1"/>
    <w:rsid w:val="0014206E"/>
    <w:rsid w:val="00144877"/>
    <w:rsid w:val="0014492D"/>
    <w:rsid w:val="00145218"/>
    <w:rsid w:val="001459DA"/>
    <w:rsid w:val="00146CE3"/>
    <w:rsid w:val="00147CE3"/>
    <w:rsid w:val="0015029B"/>
    <w:rsid w:val="001502EE"/>
    <w:rsid w:val="0015053B"/>
    <w:rsid w:val="0015089E"/>
    <w:rsid w:val="001511D3"/>
    <w:rsid w:val="00151A5F"/>
    <w:rsid w:val="00151E25"/>
    <w:rsid w:val="0015293F"/>
    <w:rsid w:val="00153C29"/>
    <w:rsid w:val="001544A9"/>
    <w:rsid w:val="00154786"/>
    <w:rsid w:val="001549A6"/>
    <w:rsid w:val="00154A0A"/>
    <w:rsid w:val="00154A4A"/>
    <w:rsid w:val="00156868"/>
    <w:rsid w:val="001579E9"/>
    <w:rsid w:val="0016042E"/>
    <w:rsid w:val="001613F6"/>
    <w:rsid w:val="0016242B"/>
    <w:rsid w:val="0016262B"/>
    <w:rsid w:val="00162FD1"/>
    <w:rsid w:val="0016382B"/>
    <w:rsid w:val="001648ED"/>
    <w:rsid w:val="00165241"/>
    <w:rsid w:val="00165585"/>
    <w:rsid w:val="0016560A"/>
    <w:rsid w:val="00166287"/>
    <w:rsid w:val="001662C2"/>
    <w:rsid w:val="00166A34"/>
    <w:rsid w:val="0017048F"/>
    <w:rsid w:val="001705C6"/>
    <w:rsid w:val="00172388"/>
    <w:rsid w:val="00172789"/>
    <w:rsid w:val="001736D0"/>
    <w:rsid w:val="00173C96"/>
    <w:rsid w:val="00173F9B"/>
    <w:rsid w:val="00174276"/>
    <w:rsid w:val="00174CA8"/>
    <w:rsid w:val="00175E15"/>
    <w:rsid w:val="0017699D"/>
    <w:rsid w:val="00176A8B"/>
    <w:rsid w:val="00176C43"/>
    <w:rsid w:val="00177CE0"/>
    <w:rsid w:val="00180926"/>
    <w:rsid w:val="00181195"/>
    <w:rsid w:val="00182B14"/>
    <w:rsid w:val="0018304F"/>
    <w:rsid w:val="001835C7"/>
    <w:rsid w:val="00183626"/>
    <w:rsid w:val="00184550"/>
    <w:rsid w:val="001848D6"/>
    <w:rsid w:val="001850E2"/>
    <w:rsid w:val="0018567F"/>
    <w:rsid w:val="00185D7F"/>
    <w:rsid w:val="00186467"/>
    <w:rsid w:val="001870E2"/>
    <w:rsid w:val="001871CC"/>
    <w:rsid w:val="001871EB"/>
    <w:rsid w:val="001873DA"/>
    <w:rsid w:val="00187F3E"/>
    <w:rsid w:val="0019054D"/>
    <w:rsid w:val="001908ED"/>
    <w:rsid w:val="00191298"/>
    <w:rsid w:val="00191530"/>
    <w:rsid w:val="001925C6"/>
    <w:rsid w:val="001929AB"/>
    <w:rsid w:val="00193EAB"/>
    <w:rsid w:val="00194475"/>
    <w:rsid w:val="00194DFB"/>
    <w:rsid w:val="00195476"/>
    <w:rsid w:val="00195A35"/>
    <w:rsid w:val="00195FBF"/>
    <w:rsid w:val="00196657"/>
    <w:rsid w:val="00197DB9"/>
    <w:rsid w:val="001A0ADD"/>
    <w:rsid w:val="001A0CF7"/>
    <w:rsid w:val="001A1C50"/>
    <w:rsid w:val="001A2AA4"/>
    <w:rsid w:val="001A3308"/>
    <w:rsid w:val="001A37DD"/>
    <w:rsid w:val="001A42B5"/>
    <w:rsid w:val="001A48BF"/>
    <w:rsid w:val="001A5C8F"/>
    <w:rsid w:val="001A6AE2"/>
    <w:rsid w:val="001A6F91"/>
    <w:rsid w:val="001B087A"/>
    <w:rsid w:val="001B0BF3"/>
    <w:rsid w:val="001B12C5"/>
    <w:rsid w:val="001B1635"/>
    <w:rsid w:val="001B184E"/>
    <w:rsid w:val="001B1F21"/>
    <w:rsid w:val="001B23EC"/>
    <w:rsid w:val="001B2ECC"/>
    <w:rsid w:val="001B3120"/>
    <w:rsid w:val="001B4355"/>
    <w:rsid w:val="001B48D3"/>
    <w:rsid w:val="001B4966"/>
    <w:rsid w:val="001B4A87"/>
    <w:rsid w:val="001B55F4"/>
    <w:rsid w:val="001B56C5"/>
    <w:rsid w:val="001B5B6C"/>
    <w:rsid w:val="001B636C"/>
    <w:rsid w:val="001B664C"/>
    <w:rsid w:val="001B6650"/>
    <w:rsid w:val="001B6BAB"/>
    <w:rsid w:val="001B707E"/>
    <w:rsid w:val="001B7E37"/>
    <w:rsid w:val="001C016E"/>
    <w:rsid w:val="001C05A3"/>
    <w:rsid w:val="001C162E"/>
    <w:rsid w:val="001C1A35"/>
    <w:rsid w:val="001C2B0D"/>
    <w:rsid w:val="001C2EA4"/>
    <w:rsid w:val="001C39C4"/>
    <w:rsid w:val="001C41A8"/>
    <w:rsid w:val="001C4686"/>
    <w:rsid w:val="001C5158"/>
    <w:rsid w:val="001C524D"/>
    <w:rsid w:val="001C5305"/>
    <w:rsid w:val="001C572F"/>
    <w:rsid w:val="001C65CE"/>
    <w:rsid w:val="001C730D"/>
    <w:rsid w:val="001C73DD"/>
    <w:rsid w:val="001C7FF4"/>
    <w:rsid w:val="001D05E6"/>
    <w:rsid w:val="001D1672"/>
    <w:rsid w:val="001D2153"/>
    <w:rsid w:val="001D266E"/>
    <w:rsid w:val="001D26E1"/>
    <w:rsid w:val="001D2815"/>
    <w:rsid w:val="001D3B8D"/>
    <w:rsid w:val="001D48AB"/>
    <w:rsid w:val="001D4AB1"/>
    <w:rsid w:val="001D4BD1"/>
    <w:rsid w:val="001D4E4C"/>
    <w:rsid w:val="001D5E87"/>
    <w:rsid w:val="001D5FD8"/>
    <w:rsid w:val="001D624C"/>
    <w:rsid w:val="001D6321"/>
    <w:rsid w:val="001D6609"/>
    <w:rsid w:val="001D6B75"/>
    <w:rsid w:val="001D70A3"/>
    <w:rsid w:val="001D7981"/>
    <w:rsid w:val="001E33EF"/>
    <w:rsid w:val="001E3777"/>
    <w:rsid w:val="001E3E09"/>
    <w:rsid w:val="001E40FF"/>
    <w:rsid w:val="001E5EDD"/>
    <w:rsid w:val="001E6EC8"/>
    <w:rsid w:val="001E7650"/>
    <w:rsid w:val="001F064A"/>
    <w:rsid w:val="001F097A"/>
    <w:rsid w:val="001F16D0"/>
    <w:rsid w:val="001F1AE8"/>
    <w:rsid w:val="001F1BCF"/>
    <w:rsid w:val="001F4803"/>
    <w:rsid w:val="001F53E2"/>
    <w:rsid w:val="001F56C2"/>
    <w:rsid w:val="001F5788"/>
    <w:rsid w:val="001F5B1A"/>
    <w:rsid w:val="001F5D83"/>
    <w:rsid w:val="001F6B07"/>
    <w:rsid w:val="001F6DAD"/>
    <w:rsid w:val="00202494"/>
    <w:rsid w:val="0020397C"/>
    <w:rsid w:val="002042B0"/>
    <w:rsid w:val="00204959"/>
    <w:rsid w:val="00205B74"/>
    <w:rsid w:val="00206AD6"/>
    <w:rsid w:val="00206EC0"/>
    <w:rsid w:val="00207465"/>
    <w:rsid w:val="002079DF"/>
    <w:rsid w:val="002101A1"/>
    <w:rsid w:val="0021047D"/>
    <w:rsid w:val="002109CE"/>
    <w:rsid w:val="00210B76"/>
    <w:rsid w:val="00210BDA"/>
    <w:rsid w:val="002112B8"/>
    <w:rsid w:val="00211EA4"/>
    <w:rsid w:val="002121E1"/>
    <w:rsid w:val="002125CF"/>
    <w:rsid w:val="00214789"/>
    <w:rsid w:val="00215A71"/>
    <w:rsid w:val="002217FD"/>
    <w:rsid w:val="00221F02"/>
    <w:rsid w:val="00221F1E"/>
    <w:rsid w:val="00221FFD"/>
    <w:rsid w:val="002222F9"/>
    <w:rsid w:val="00222BD6"/>
    <w:rsid w:val="00222D98"/>
    <w:rsid w:val="00222EDF"/>
    <w:rsid w:val="002235EB"/>
    <w:rsid w:val="00225B33"/>
    <w:rsid w:val="00225E19"/>
    <w:rsid w:val="00225FC6"/>
    <w:rsid w:val="002261A0"/>
    <w:rsid w:val="00226581"/>
    <w:rsid w:val="00226733"/>
    <w:rsid w:val="00226761"/>
    <w:rsid w:val="00227268"/>
    <w:rsid w:val="002307AA"/>
    <w:rsid w:val="00231A4F"/>
    <w:rsid w:val="00231B1E"/>
    <w:rsid w:val="00231E6D"/>
    <w:rsid w:val="0023236E"/>
    <w:rsid w:val="002333DB"/>
    <w:rsid w:val="00234077"/>
    <w:rsid w:val="00234206"/>
    <w:rsid w:val="00234569"/>
    <w:rsid w:val="0023491D"/>
    <w:rsid w:val="00234C90"/>
    <w:rsid w:val="00234CFA"/>
    <w:rsid w:val="002351FA"/>
    <w:rsid w:val="00235CAE"/>
    <w:rsid w:val="00235EEE"/>
    <w:rsid w:val="00235F55"/>
    <w:rsid w:val="00237EB8"/>
    <w:rsid w:val="00241DA6"/>
    <w:rsid w:val="00242572"/>
    <w:rsid w:val="002426AD"/>
    <w:rsid w:val="00243016"/>
    <w:rsid w:val="00243394"/>
    <w:rsid w:val="002436C5"/>
    <w:rsid w:val="00244096"/>
    <w:rsid w:val="00244B6E"/>
    <w:rsid w:val="00244EAB"/>
    <w:rsid w:val="00245015"/>
    <w:rsid w:val="0024575F"/>
    <w:rsid w:val="00246D55"/>
    <w:rsid w:val="0024721E"/>
    <w:rsid w:val="00247B5C"/>
    <w:rsid w:val="002500EC"/>
    <w:rsid w:val="0025161F"/>
    <w:rsid w:val="002517BD"/>
    <w:rsid w:val="00251F48"/>
    <w:rsid w:val="00251FDB"/>
    <w:rsid w:val="00253E7C"/>
    <w:rsid w:val="00254AF2"/>
    <w:rsid w:val="002550B0"/>
    <w:rsid w:val="002562DE"/>
    <w:rsid w:val="002565C8"/>
    <w:rsid w:val="0025675B"/>
    <w:rsid w:val="00256ADE"/>
    <w:rsid w:val="00256D12"/>
    <w:rsid w:val="00256D32"/>
    <w:rsid w:val="002575C5"/>
    <w:rsid w:val="00257665"/>
    <w:rsid w:val="00257F4D"/>
    <w:rsid w:val="0026268F"/>
    <w:rsid w:val="002629AF"/>
    <w:rsid w:val="00262A6D"/>
    <w:rsid w:val="00262B93"/>
    <w:rsid w:val="00262F6A"/>
    <w:rsid w:val="00262FD8"/>
    <w:rsid w:val="0026352D"/>
    <w:rsid w:val="00263CFE"/>
    <w:rsid w:val="0026456F"/>
    <w:rsid w:val="00264C87"/>
    <w:rsid w:val="00265529"/>
    <w:rsid w:val="002666C4"/>
    <w:rsid w:val="0026674F"/>
    <w:rsid w:val="00266874"/>
    <w:rsid w:val="00267272"/>
    <w:rsid w:val="0026744E"/>
    <w:rsid w:val="0027003D"/>
    <w:rsid w:val="00272D64"/>
    <w:rsid w:val="00273E7F"/>
    <w:rsid w:val="002759B9"/>
    <w:rsid w:val="00277829"/>
    <w:rsid w:val="0028076E"/>
    <w:rsid w:val="002809B2"/>
    <w:rsid w:val="002814D6"/>
    <w:rsid w:val="00281571"/>
    <w:rsid w:val="00281CC8"/>
    <w:rsid w:val="00282C68"/>
    <w:rsid w:val="00282D85"/>
    <w:rsid w:val="00283A91"/>
    <w:rsid w:val="00284362"/>
    <w:rsid w:val="0028544C"/>
    <w:rsid w:val="00285D53"/>
    <w:rsid w:val="00285E97"/>
    <w:rsid w:val="0028600D"/>
    <w:rsid w:val="00286633"/>
    <w:rsid w:val="002868D2"/>
    <w:rsid w:val="002900BA"/>
    <w:rsid w:val="002903FE"/>
    <w:rsid w:val="00290449"/>
    <w:rsid w:val="00290A77"/>
    <w:rsid w:val="00291400"/>
    <w:rsid w:val="002927E9"/>
    <w:rsid w:val="002929F8"/>
    <w:rsid w:val="002933D3"/>
    <w:rsid w:val="00294DD6"/>
    <w:rsid w:val="0029565F"/>
    <w:rsid w:val="00295D52"/>
    <w:rsid w:val="00296444"/>
    <w:rsid w:val="00297B2C"/>
    <w:rsid w:val="002A00AD"/>
    <w:rsid w:val="002A0D1F"/>
    <w:rsid w:val="002A0E24"/>
    <w:rsid w:val="002A1134"/>
    <w:rsid w:val="002A17E5"/>
    <w:rsid w:val="002A18E5"/>
    <w:rsid w:val="002A3EA5"/>
    <w:rsid w:val="002A479D"/>
    <w:rsid w:val="002A5116"/>
    <w:rsid w:val="002A5734"/>
    <w:rsid w:val="002B0164"/>
    <w:rsid w:val="002B02EF"/>
    <w:rsid w:val="002B0C17"/>
    <w:rsid w:val="002B0CF3"/>
    <w:rsid w:val="002B1B5F"/>
    <w:rsid w:val="002B1DD6"/>
    <w:rsid w:val="002B1F03"/>
    <w:rsid w:val="002B23AD"/>
    <w:rsid w:val="002B284B"/>
    <w:rsid w:val="002B2D06"/>
    <w:rsid w:val="002B315C"/>
    <w:rsid w:val="002B31B3"/>
    <w:rsid w:val="002B438B"/>
    <w:rsid w:val="002B4965"/>
    <w:rsid w:val="002B69C5"/>
    <w:rsid w:val="002B6A15"/>
    <w:rsid w:val="002B6F74"/>
    <w:rsid w:val="002B7204"/>
    <w:rsid w:val="002B7781"/>
    <w:rsid w:val="002C0D5F"/>
    <w:rsid w:val="002C2FBB"/>
    <w:rsid w:val="002C3263"/>
    <w:rsid w:val="002C35DC"/>
    <w:rsid w:val="002C3889"/>
    <w:rsid w:val="002C3A43"/>
    <w:rsid w:val="002C3A56"/>
    <w:rsid w:val="002C4163"/>
    <w:rsid w:val="002C420D"/>
    <w:rsid w:val="002C6128"/>
    <w:rsid w:val="002C7102"/>
    <w:rsid w:val="002C7243"/>
    <w:rsid w:val="002C7304"/>
    <w:rsid w:val="002C7A82"/>
    <w:rsid w:val="002C7FE7"/>
    <w:rsid w:val="002D0F93"/>
    <w:rsid w:val="002D1447"/>
    <w:rsid w:val="002D1725"/>
    <w:rsid w:val="002D1DC9"/>
    <w:rsid w:val="002D2E6E"/>
    <w:rsid w:val="002D35AE"/>
    <w:rsid w:val="002D3915"/>
    <w:rsid w:val="002D496A"/>
    <w:rsid w:val="002D4AA2"/>
    <w:rsid w:val="002D5BDE"/>
    <w:rsid w:val="002D5D8A"/>
    <w:rsid w:val="002D66F7"/>
    <w:rsid w:val="002E0119"/>
    <w:rsid w:val="002E039F"/>
    <w:rsid w:val="002E0814"/>
    <w:rsid w:val="002E166F"/>
    <w:rsid w:val="002E19D9"/>
    <w:rsid w:val="002E2FB4"/>
    <w:rsid w:val="002E3C46"/>
    <w:rsid w:val="002E3E66"/>
    <w:rsid w:val="002E401E"/>
    <w:rsid w:val="002E43A4"/>
    <w:rsid w:val="002E4836"/>
    <w:rsid w:val="002E5E40"/>
    <w:rsid w:val="002E6CF3"/>
    <w:rsid w:val="002E780E"/>
    <w:rsid w:val="002F17FF"/>
    <w:rsid w:val="002F1929"/>
    <w:rsid w:val="002F2289"/>
    <w:rsid w:val="002F3B11"/>
    <w:rsid w:val="002F552C"/>
    <w:rsid w:val="002F5A0E"/>
    <w:rsid w:val="002F5E32"/>
    <w:rsid w:val="002F5EA6"/>
    <w:rsid w:val="002F6AD2"/>
    <w:rsid w:val="002F74D3"/>
    <w:rsid w:val="002F789D"/>
    <w:rsid w:val="002F7A7C"/>
    <w:rsid w:val="002F7ACE"/>
    <w:rsid w:val="00300891"/>
    <w:rsid w:val="00301140"/>
    <w:rsid w:val="003017A8"/>
    <w:rsid w:val="00301A4D"/>
    <w:rsid w:val="00301A9F"/>
    <w:rsid w:val="00301F6B"/>
    <w:rsid w:val="00302B78"/>
    <w:rsid w:val="00302BB0"/>
    <w:rsid w:val="00303A04"/>
    <w:rsid w:val="0030432E"/>
    <w:rsid w:val="00304965"/>
    <w:rsid w:val="00305521"/>
    <w:rsid w:val="003059B7"/>
    <w:rsid w:val="003064EA"/>
    <w:rsid w:val="0030676D"/>
    <w:rsid w:val="00307286"/>
    <w:rsid w:val="00307B65"/>
    <w:rsid w:val="00307F68"/>
    <w:rsid w:val="00310701"/>
    <w:rsid w:val="00310DB6"/>
    <w:rsid w:val="00312BC3"/>
    <w:rsid w:val="00313363"/>
    <w:rsid w:val="003137C3"/>
    <w:rsid w:val="00313D03"/>
    <w:rsid w:val="003153E3"/>
    <w:rsid w:val="0031543F"/>
    <w:rsid w:val="00315EE0"/>
    <w:rsid w:val="00316CA9"/>
    <w:rsid w:val="00316EA1"/>
    <w:rsid w:val="00316F21"/>
    <w:rsid w:val="003170D0"/>
    <w:rsid w:val="0031713D"/>
    <w:rsid w:val="003206AD"/>
    <w:rsid w:val="00320D53"/>
    <w:rsid w:val="00321596"/>
    <w:rsid w:val="00322BC4"/>
    <w:rsid w:val="0032472A"/>
    <w:rsid w:val="00324CC2"/>
    <w:rsid w:val="00326520"/>
    <w:rsid w:val="00327792"/>
    <w:rsid w:val="003300E4"/>
    <w:rsid w:val="00330726"/>
    <w:rsid w:val="00330B88"/>
    <w:rsid w:val="003316C5"/>
    <w:rsid w:val="00331775"/>
    <w:rsid w:val="00331F2D"/>
    <w:rsid w:val="00332013"/>
    <w:rsid w:val="00333086"/>
    <w:rsid w:val="0033337E"/>
    <w:rsid w:val="0033345F"/>
    <w:rsid w:val="00333611"/>
    <w:rsid w:val="00333B3E"/>
    <w:rsid w:val="003350E5"/>
    <w:rsid w:val="00335893"/>
    <w:rsid w:val="003376B2"/>
    <w:rsid w:val="00341322"/>
    <w:rsid w:val="0034165B"/>
    <w:rsid w:val="003417A3"/>
    <w:rsid w:val="00341A91"/>
    <w:rsid w:val="00342879"/>
    <w:rsid w:val="003438E9"/>
    <w:rsid w:val="00344460"/>
    <w:rsid w:val="00344B4F"/>
    <w:rsid w:val="00346099"/>
    <w:rsid w:val="00346213"/>
    <w:rsid w:val="003472F0"/>
    <w:rsid w:val="00347369"/>
    <w:rsid w:val="00351C9E"/>
    <w:rsid w:val="00351D0B"/>
    <w:rsid w:val="003551E0"/>
    <w:rsid w:val="0035685B"/>
    <w:rsid w:val="00356DAE"/>
    <w:rsid w:val="00360A63"/>
    <w:rsid w:val="00362F35"/>
    <w:rsid w:val="003644A7"/>
    <w:rsid w:val="00364BD3"/>
    <w:rsid w:val="003651E2"/>
    <w:rsid w:val="00366C8E"/>
    <w:rsid w:val="00367060"/>
    <w:rsid w:val="00370CBE"/>
    <w:rsid w:val="00371B8E"/>
    <w:rsid w:val="003733E2"/>
    <w:rsid w:val="00373599"/>
    <w:rsid w:val="0037466A"/>
    <w:rsid w:val="003748E7"/>
    <w:rsid w:val="003759DB"/>
    <w:rsid w:val="00375D32"/>
    <w:rsid w:val="003769FE"/>
    <w:rsid w:val="00376FB7"/>
    <w:rsid w:val="00377317"/>
    <w:rsid w:val="00377430"/>
    <w:rsid w:val="00377FBA"/>
    <w:rsid w:val="00380B18"/>
    <w:rsid w:val="00381856"/>
    <w:rsid w:val="00381F7E"/>
    <w:rsid w:val="0038257F"/>
    <w:rsid w:val="003849A3"/>
    <w:rsid w:val="003849E1"/>
    <w:rsid w:val="00384FE0"/>
    <w:rsid w:val="00385060"/>
    <w:rsid w:val="00385284"/>
    <w:rsid w:val="0038536A"/>
    <w:rsid w:val="003853C7"/>
    <w:rsid w:val="003857D8"/>
    <w:rsid w:val="00385985"/>
    <w:rsid w:val="0038643F"/>
    <w:rsid w:val="00386757"/>
    <w:rsid w:val="00387FFC"/>
    <w:rsid w:val="003904B2"/>
    <w:rsid w:val="00390A1B"/>
    <w:rsid w:val="00391281"/>
    <w:rsid w:val="003916A4"/>
    <w:rsid w:val="003917FF"/>
    <w:rsid w:val="00391ADB"/>
    <w:rsid w:val="00391BD2"/>
    <w:rsid w:val="00391CE7"/>
    <w:rsid w:val="003942AF"/>
    <w:rsid w:val="00394517"/>
    <w:rsid w:val="00394521"/>
    <w:rsid w:val="00394DAA"/>
    <w:rsid w:val="003950D3"/>
    <w:rsid w:val="00395800"/>
    <w:rsid w:val="003962AA"/>
    <w:rsid w:val="003962C3"/>
    <w:rsid w:val="00396789"/>
    <w:rsid w:val="00397220"/>
    <w:rsid w:val="00397326"/>
    <w:rsid w:val="003A099F"/>
    <w:rsid w:val="003A1EC0"/>
    <w:rsid w:val="003A3595"/>
    <w:rsid w:val="003A369A"/>
    <w:rsid w:val="003A3A4B"/>
    <w:rsid w:val="003A3C64"/>
    <w:rsid w:val="003A3CC7"/>
    <w:rsid w:val="003A5F23"/>
    <w:rsid w:val="003A67AF"/>
    <w:rsid w:val="003A7402"/>
    <w:rsid w:val="003B2D65"/>
    <w:rsid w:val="003B32EC"/>
    <w:rsid w:val="003B50CF"/>
    <w:rsid w:val="003B5863"/>
    <w:rsid w:val="003B5CA5"/>
    <w:rsid w:val="003B64D4"/>
    <w:rsid w:val="003B7440"/>
    <w:rsid w:val="003C05DC"/>
    <w:rsid w:val="003C0CA4"/>
    <w:rsid w:val="003C12DA"/>
    <w:rsid w:val="003C1EB3"/>
    <w:rsid w:val="003C20F0"/>
    <w:rsid w:val="003C2811"/>
    <w:rsid w:val="003C29AB"/>
    <w:rsid w:val="003C2E2E"/>
    <w:rsid w:val="003C3843"/>
    <w:rsid w:val="003C5768"/>
    <w:rsid w:val="003C5B0D"/>
    <w:rsid w:val="003C623C"/>
    <w:rsid w:val="003C647D"/>
    <w:rsid w:val="003C66BF"/>
    <w:rsid w:val="003D021F"/>
    <w:rsid w:val="003D0ACC"/>
    <w:rsid w:val="003D36DF"/>
    <w:rsid w:val="003D3A4D"/>
    <w:rsid w:val="003D45C4"/>
    <w:rsid w:val="003D4A10"/>
    <w:rsid w:val="003D4C74"/>
    <w:rsid w:val="003D5148"/>
    <w:rsid w:val="003D642E"/>
    <w:rsid w:val="003D651D"/>
    <w:rsid w:val="003D6E4E"/>
    <w:rsid w:val="003D75D7"/>
    <w:rsid w:val="003D7883"/>
    <w:rsid w:val="003D7AA7"/>
    <w:rsid w:val="003E03E5"/>
    <w:rsid w:val="003E154B"/>
    <w:rsid w:val="003E18E7"/>
    <w:rsid w:val="003E1CE4"/>
    <w:rsid w:val="003E22C9"/>
    <w:rsid w:val="003E52F6"/>
    <w:rsid w:val="003E5741"/>
    <w:rsid w:val="003E660A"/>
    <w:rsid w:val="003E6620"/>
    <w:rsid w:val="003E7159"/>
    <w:rsid w:val="003E74EB"/>
    <w:rsid w:val="003E7D65"/>
    <w:rsid w:val="003F0205"/>
    <w:rsid w:val="003F108A"/>
    <w:rsid w:val="003F199B"/>
    <w:rsid w:val="003F2886"/>
    <w:rsid w:val="003F33F0"/>
    <w:rsid w:val="003F351F"/>
    <w:rsid w:val="003F3F14"/>
    <w:rsid w:val="003F59DF"/>
    <w:rsid w:val="003F68EE"/>
    <w:rsid w:val="003F74C5"/>
    <w:rsid w:val="003F76BE"/>
    <w:rsid w:val="003F7F18"/>
    <w:rsid w:val="00400425"/>
    <w:rsid w:val="004006EC"/>
    <w:rsid w:val="004009A6"/>
    <w:rsid w:val="0040137B"/>
    <w:rsid w:val="004014BE"/>
    <w:rsid w:val="00401AE7"/>
    <w:rsid w:val="00401B20"/>
    <w:rsid w:val="00404B78"/>
    <w:rsid w:val="00405A69"/>
    <w:rsid w:val="00405D06"/>
    <w:rsid w:val="00406B6C"/>
    <w:rsid w:val="00406BCB"/>
    <w:rsid w:val="00407FF2"/>
    <w:rsid w:val="0041051D"/>
    <w:rsid w:val="00410928"/>
    <w:rsid w:val="00410DF1"/>
    <w:rsid w:val="00411AFD"/>
    <w:rsid w:val="00412C0B"/>
    <w:rsid w:val="00413406"/>
    <w:rsid w:val="00414027"/>
    <w:rsid w:val="0041432A"/>
    <w:rsid w:val="0041586D"/>
    <w:rsid w:val="00416182"/>
    <w:rsid w:val="00416E39"/>
    <w:rsid w:val="00416E72"/>
    <w:rsid w:val="00417618"/>
    <w:rsid w:val="004177EF"/>
    <w:rsid w:val="0042137F"/>
    <w:rsid w:val="004221AF"/>
    <w:rsid w:val="00422997"/>
    <w:rsid w:val="0042314F"/>
    <w:rsid w:val="00423C90"/>
    <w:rsid w:val="00424390"/>
    <w:rsid w:val="004243D5"/>
    <w:rsid w:val="004244A3"/>
    <w:rsid w:val="00425273"/>
    <w:rsid w:val="00425577"/>
    <w:rsid w:val="00425C82"/>
    <w:rsid w:val="00425FC3"/>
    <w:rsid w:val="004263BC"/>
    <w:rsid w:val="00426AD9"/>
    <w:rsid w:val="00426B80"/>
    <w:rsid w:val="004307E0"/>
    <w:rsid w:val="00430EF4"/>
    <w:rsid w:val="0043151D"/>
    <w:rsid w:val="00432A2B"/>
    <w:rsid w:val="0043350B"/>
    <w:rsid w:val="00433A91"/>
    <w:rsid w:val="00433C56"/>
    <w:rsid w:val="00433CF5"/>
    <w:rsid w:val="0043500C"/>
    <w:rsid w:val="00435957"/>
    <w:rsid w:val="00435B1B"/>
    <w:rsid w:val="004363E4"/>
    <w:rsid w:val="00437DD6"/>
    <w:rsid w:val="00437E5C"/>
    <w:rsid w:val="0044013B"/>
    <w:rsid w:val="00440162"/>
    <w:rsid w:val="004402C3"/>
    <w:rsid w:val="0044074D"/>
    <w:rsid w:val="004417B8"/>
    <w:rsid w:val="00441AF3"/>
    <w:rsid w:val="00442826"/>
    <w:rsid w:val="00443F8A"/>
    <w:rsid w:val="00445D94"/>
    <w:rsid w:val="00445EEA"/>
    <w:rsid w:val="00445EF0"/>
    <w:rsid w:val="004475A1"/>
    <w:rsid w:val="00450C6B"/>
    <w:rsid w:val="00453C8C"/>
    <w:rsid w:val="0045405D"/>
    <w:rsid w:val="00454B02"/>
    <w:rsid w:val="00455A42"/>
    <w:rsid w:val="0045671E"/>
    <w:rsid w:val="00457501"/>
    <w:rsid w:val="0046003E"/>
    <w:rsid w:val="00460D2A"/>
    <w:rsid w:val="0046118B"/>
    <w:rsid w:val="004619DF"/>
    <w:rsid w:val="00462764"/>
    <w:rsid w:val="00463186"/>
    <w:rsid w:val="0046351A"/>
    <w:rsid w:val="00463893"/>
    <w:rsid w:val="00464171"/>
    <w:rsid w:val="00464393"/>
    <w:rsid w:val="004647D5"/>
    <w:rsid w:val="004654DF"/>
    <w:rsid w:val="00465BD7"/>
    <w:rsid w:val="00466630"/>
    <w:rsid w:val="00466D96"/>
    <w:rsid w:val="00467934"/>
    <w:rsid w:val="004712C8"/>
    <w:rsid w:val="00471595"/>
    <w:rsid w:val="004726AE"/>
    <w:rsid w:val="00472AE3"/>
    <w:rsid w:val="0047322B"/>
    <w:rsid w:val="00473746"/>
    <w:rsid w:val="00473819"/>
    <w:rsid w:val="0047413F"/>
    <w:rsid w:val="00474CDF"/>
    <w:rsid w:val="00475A32"/>
    <w:rsid w:val="00475D05"/>
    <w:rsid w:val="00475EA8"/>
    <w:rsid w:val="004761EA"/>
    <w:rsid w:val="00476277"/>
    <w:rsid w:val="0047665C"/>
    <w:rsid w:val="00476A9E"/>
    <w:rsid w:val="00476B39"/>
    <w:rsid w:val="00477C4C"/>
    <w:rsid w:val="00480C74"/>
    <w:rsid w:val="004810B1"/>
    <w:rsid w:val="00482AC4"/>
    <w:rsid w:val="00482D8C"/>
    <w:rsid w:val="004837C1"/>
    <w:rsid w:val="00483A29"/>
    <w:rsid w:val="0048577E"/>
    <w:rsid w:val="004861CD"/>
    <w:rsid w:val="0048731C"/>
    <w:rsid w:val="00487372"/>
    <w:rsid w:val="00487AC5"/>
    <w:rsid w:val="00490203"/>
    <w:rsid w:val="004919E5"/>
    <w:rsid w:val="00492377"/>
    <w:rsid w:val="004931A4"/>
    <w:rsid w:val="00493304"/>
    <w:rsid w:val="0049362E"/>
    <w:rsid w:val="004942D3"/>
    <w:rsid w:val="00494777"/>
    <w:rsid w:val="00494E30"/>
    <w:rsid w:val="0049666B"/>
    <w:rsid w:val="00497957"/>
    <w:rsid w:val="004A0176"/>
    <w:rsid w:val="004A0C89"/>
    <w:rsid w:val="004A1286"/>
    <w:rsid w:val="004A14FA"/>
    <w:rsid w:val="004A2A3A"/>
    <w:rsid w:val="004A42F9"/>
    <w:rsid w:val="004A5092"/>
    <w:rsid w:val="004A5D50"/>
    <w:rsid w:val="004A5E9C"/>
    <w:rsid w:val="004A6236"/>
    <w:rsid w:val="004A7974"/>
    <w:rsid w:val="004B0152"/>
    <w:rsid w:val="004B07F9"/>
    <w:rsid w:val="004B355C"/>
    <w:rsid w:val="004B3805"/>
    <w:rsid w:val="004B3B5C"/>
    <w:rsid w:val="004B432E"/>
    <w:rsid w:val="004B6099"/>
    <w:rsid w:val="004B65F7"/>
    <w:rsid w:val="004B667B"/>
    <w:rsid w:val="004C0405"/>
    <w:rsid w:val="004C0AFB"/>
    <w:rsid w:val="004C143E"/>
    <w:rsid w:val="004C1482"/>
    <w:rsid w:val="004C1DC1"/>
    <w:rsid w:val="004C23BF"/>
    <w:rsid w:val="004C24EF"/>
    <w:rsid w:val="004C2795"/>
    <w:rsid w:val="004C281B"/>
    <w:rsid w:val="004C373F"/>
    <w:rsid w:val="004C37AE"/>
    <w:rsid w:val="004C4B11"/>
    <w:rsid w:val="004C501F"/>
    <w:rsid w:val="004C5506"/>
    <w:rsid w:val="004C6077"/>
    <w:rsid w:val="004C6D6F"/>
    <w:rsid w:val="004C6F9F"/>
    <w:rsid w:val="004C783C"/>
    <w:rsid w:val="004D0F38"/>
    <w:rsid w:val="004D1004"/>
    <w:rsid w:val="004D1113"/>
    <w:rsid w:val="004D1301"/>
    <w:rsid w:val="004D16EC"/>
    <w:rsid w:val="004D2EF7"/>
    <w:rsid w:val="004D34FE"/>
    <w:rsid w:val="004D3624"/>
    <w:rsid w:val="004D4695"/>
    <w:rsid w:val="004D518D"/>
    <w:rsid w:val="004D51A7"/>
    <w:rsid w:val="004D536E"/>
    <w:rsid w:val="004D56F1"/>
    <w:rsid w:val="004D57E8"/>
    <w:rsid w:val="004D5D4E"/>
    <w:rsid w:val="004D6AB0"/>
    <w:rsid w:val="004D6D01"/>
    <w:rsid w:val="004D74E5"/>
    <w:rsid w:val="004E216A"/>
    <w:rsid w:val="004E2DA7"/>
    <w:rsid w:val="004E342B"/>
    <w:rsid w:val="004E6616"/>
    <w:rsid w:val="004E76DE"/>
    <w:rsid w:val="004E7F3B"/>
    <w:rsid w:val="004F06EC"/>
    <w:rsid w:val="004F0B89"/>
    <w:rsid w:val="004F0D3D"/>
    <w:rsid w:val="004F0F83"/>
    <w:rsid w:val="004F11A9"/>
    <w:rsid w:val="004F1400"/>
    <w:rsid w:val="004F1B6C"/>
    <w:rsid w:val="004F2825"/>
    <w:rsid w:val="004F2AF4"/>
    <w:rsid w:val="004F2B01"/>
    <w:rsid w:val="004F2E79"/>
    <w:rsid w:val="004F5988"/>
    <w:rsid w:val="004F5EEE"/>
    <w:rsid w:val="004F6222"/>
    <w:rsid w:val="004F6F07"/>
    <w:rsid w:val="00500A65"/>
    <w:rsid w:val="00500AAC"/>
    <w:rsid w:val="005019CC"/>
    <w:rsid w:val="00501EF3"/>
    <w:rsid w:val="005031B4"/>
    <w:rsid w:val="0050320B"/>
    <w:rsid w:val="005038D2"/>
    <w:rsid w:val="005051AB"/>
    <w:rsid w:val="005053FD"/>
    <w:rsid w:val="00505AC0"/>
    <w:rsid w:val="00505BF3"/>
    <w:rsid w:val="00505CA5"/>
    <w:rsid w:val="00505F20"/>
    <w:rsid w:val="005068FF"/>
    <w:rsid w:val="00506CAD"/>
    <w:rsid w:val="00506ED2"/>
    <w:rsid w:val="00507579"/>
    <w:rsid w:val="00507B93"/>
    <w:rsid w:val="00510155"/>
    <w:rsid w:val="0051086A"/>
    <w:rsid w:val="00510A37"/>
    <w:rsid w:val="005110BA"/>
    <w:rsid w:val="00511143"/>
    <w:rsid w:val="005118E2"/>
    <w:rsid w:val="00512479"/>
    <w:rsid w:val="00514567"/>
    <w:rsid w:val="005147FA"/>
    <w:rsid w:val="00514B5C"/>
    <w:rsid w:val="00515332"/>
    <w:rsid w:val="005159F1"/>
    <w:rsid w:val="00515B3D"/>
    <w:rsid w:val="005167EA"/>
    <w:rsid w:val="005202AB"/>
    <w:rsid w:val="00520CC3"/>
    <w:rsid w:val="00520FC8"/>
    <w:rsid w:val="005247CC"/>
    <w:rsid w:val="0052482A"/>
    <w:rsid w:val="00526964"/>
    <w:rsid w:val="0052785A"/>
    <w:rsid w:val="00527D6D"/>
    <w:rsid w:val="005309BE"/>
    <w:rsid w:val="00530E85"/>
    <w:rsid w:val="00531060"/>
    <w:rsid w:val="00531A55"/>
    <w:rsid w:val="005322E2"/>
    <w:rsid w:val="00532B4E"/>
    <w:rsid w:val="0053358A"/>
    <w:rsid w:val="00533BE8"/>
    <w:rsid w:val="005340D4"/>
    <w:rsid w:val="005358D5"/>
    <w:rsid w:val="005359C5"/>
    <w:rsid w:val="00536395"/>
    <w:rsid w:val="00536933"/>
    <w:rsid w:val="00537692"/>
    <w:rsid w:val="005400E4"/>
    <w:rsid w:val="00540212"/>
    <w:rsid w:val="005403B8"/>
    <w:rsid w:val="00540AF2"/>
    <w:rsid w:val="00541FA6"/>
    <w:rsid w:val="00542D3D"/>
    <w:rsid w:val="00542F0F"/>
    <w:rsid w:val="00543AE4"/>
    <w:rsid w:val="00544886"/>
    <w:rsid w:val="00544AEF"/>
    <w:rsid w:val="00545B6C"/>
    <w:rsid w:val="005466A3"/>
    <w:rsid w:val="0054688B"/>
    <w:rsid w:val="00547229"/>
    <w:rsid w:val="005473DC"/>
    <w:rsid w:val="00550BC6"/>
    <w:rsid w:val="005513E9"/>
    <w:rsid w:val="00551997"/>
    <w:rsid w:val="00551DBE"/>
    <w:rsid w:val="0055241D"/>
    <w:rsid w:val="005524F5"/>
    <w:rsid w:val="0055263A"/>
    <w:rsid w:val="005528C0"/>
    <w:rsid w:val="00553315"/>
    <w:rsid w:val="00553605"/>
    <w:rsid w:val="00555B64"/>
    <w:rsid w:val="00555EB3"/>
    <w:rsid w:val="00555F76"/>
    <w:rsid w:val="005566BB"/>
    <w:rsid w:val="00556F43"/>
    <w:rsid w:val="005575AE"/>
    <w:rsid w:val="00560E19"/>
    <w:rsid w:val="00560F01"/>
    <w:rsid w:val="0056154B"/>
    <w:rsid w:val="00561704"/>
    <w:rsid w:val="005619AB"/>
    <w:rsid w:val="00561B7F"/>
    <w:rsid w:val="00561BFF"/>
    <w:rsid w:val="0056253F"/>
    <w:rsid w:val="00562917"/>
    <w:rsid w:val="00562C9F"/>
    <w:rsid w:val="00563BA6"/>
    <w:rsid w:val="00563BE7"/>
    <w:rsid w:val="0056534B"/>
    <w:rsid w:val="00566727"/>
    <w:rsid w:val="00566C78"/>
    <w:rsid w:val="00567A64"/>
    <w:rsid w:val="005702AA"/>
    <w:rsid w:val="0057042C"/>
    <w:rsid w:val="00570471"/>
    <w:rsid w:val="00570A4D"/>
    <w:rsid w:val="0057164B"/>
    <w:rsid w:val="00571AA6"/>
    <w:rsid w:val="00571BF7"/>
    <w:rsid w:val="00572095"/>
    <w:rsid w:val="005732A6"/>
    <w:rsid w:val="00573330"/>
    <w:rsid w:val="005734B7"/>
    <w:rsid w:val="00573764"/>
    <w:rsid w:val="00573B71"/>
    <w:rsid w:val="0057441D"/>
    <w:rsid w:val="005749FB"/>
    <w:rsid w:val="00574FCA"/>
    <w:rsid w:val="00575870"/>
    <w:rsid w:val="00575C0B"/>
    <w:rsid w:val="005766B3"/>
    <w:rsid w:val="00576946"/>
    <w:rsid w:val="00576FAF"/>
    <w:rsid w:val="00577C49"/>
    <w:rsid w:val="00580005"/>
    <w:rsid w:val="0058137E"/>
    <w:rsid w:val="0058138C"/>
    <w:rsid w:val="005822E9"/>
    <w:rsid w:val="00583C12"/>
    <w:rsid w:val="00584CCE"/>
    <w:rsid w:val="00584CF4"/>
    <w:rsid w:val="00585192"/>
    <w:rsid w:val="00586549"/>
    <w:rsid w:val="00586A48"/>
    <w:rsid w:val="005874E1"/>
    <w:rsid w:val="0059006A"/>
    <w:rsid w:val="005909C4"/>
    <w:rsid w:val="00590CB0"/>
    <w:rsid w:val="00590EE4"/>
    <w:rsid w:val="005913D5"/>
    <w:rsid w:val="0059216C"/>
    <w:rsid w:val="00592FA5"/>
    <w:rsid w:val="0059334D"/>
    <w:rsid w:val="0059358E"/>
    <w:rsid w:val="00593AA7"/>
    <w:rsid w:val="00593BA3"/>
    <w:rsid w:val="00594C89"/>
    <w:rsid w:val="00594FA6"/>
    <w:rsid w:val="005950AC"/>
    <w:rsid w:val="005962E2"/>
    <w:rsid w:val="00596792"/>
    <w:rsid w:val="00597627"/>
    <w:rsid w:val="005977F2"/>
    <w:rsid w:val="00597B71"/>
    <w:rsid w:val="005A04DD"/>
    <w:rsid w:val="005A05EA"/>
    <w:rsid w:val="005A196B"/>
    <w:rsid w:val="005A200E"/>
    <w:rsid w:val="005A21AC"/>
    <w:rsid w:val="005A2D99"/>
    <w:rsid w:val="005A3779"/>
    <w:rsid w:val="005A394B"/>
    <w:rsid w:val="005A4733"/>
    <w:rsid w:val="005A4A71"/>
    <w:rsid w:val="005A5E4F"/>
    <w:rsid w:val="005A60F6"/>
    <w:rsid w:val="005A6E0C"/>
    <w:rsid w:val="005A6EF3"/>
    <w:rsid w:val="005A736F"/>
    <w:rsid w:val="005A78E3"/>
    <w:rsid w:val="005B04FA"/>
    <w:rsid w:val="005B050B"/>
    <w:rsid w:val="005B10F5"/>
    <w:rsid w:val="005B164F"/>
    <w:rsid w:val="005B1732"/>
    <w:rsid w:val="005B21AA"/>
    <w:rsid w:val="005B257B"/>
    <w:rsid w:val="005B4417"/>
    <w:rsid w:val="005B58E0"/>
    <w:rsid w:val="005B5E15"/>
    <w:rsid w:val="005B6109"/>
    <w:rsid w:val="005B7007"/>
    <w:rsid w:val="005B78E9"/>
    <w:rsid w:val="005B7F78"/>
    <w:rsid w:val="005C00BF"/>
    <w:rsid w:val="005C16C1"/>
    <w:rsid w:val="005C1FE4"/>
    <w:rsid w:val="005C3B98"/>
    <w:rsid w:val="005C419B"/>
    <w:rsid w:val="005C5252"/>
    <w:rsid w:val="005C5315"/>
    <w:rsid w:val="005C532E"/>
    <w:rsid w:val="005C55B3"/>
    <w:rsid w:val="005C56C3"/>
    <w:rsid w:val="005C71BF"/>
    <w:rsid w:val="005C7564"/>
    <w:rsid w:val="005C7D21"/>
    <w:rsid w:val="005D08B1"/>
    <w:rsid w:val="005D127E"/>
    <w:rsid w:val="005D1EE7"/>
    <w:rsid w:val="005D227E"/>
    <w:rsid w:val="005D267A"/>
    <w:rsid w:val="005D2806"/>
    <w:rsid w:val="005D2B7F"/>
    <w:rsid w:val="005D4369"/>
    <w:rsid w:val="005D4C82"/>
    <w:rsid w:val="005D5B79"/>
    <w:rsid w:val="005D6A9C"/>
    <w:rsid w:val="005D6D4C"/>
    <w:rsid w:val="005D707A"/>
    <w:rsid w:val="005D7AA7"/>
    <w:rsid w:val="005D7F6F"/>
    <w:rsid w:val="005D7FBC"/>
    <w:rsid w:val="005E1284"/>
    <w:rsid w:val="005E1836"/>
    <w:rsid w:val="005E2793"/>
    <w:rsid w:val="005E2867"/>
    <w:rsid w:val="005E34E3"/>
    <w:rsid w:val="005E47FD"/>
    <w:rsid w:val="005E511A"/>
    <w:rsid w:val="005E64F0"/>
    <w:rsid w:val="005E7C26"/>
    <w:rsid w:val="005F03F9"/>
    <w:rsid w:val="005F0427"/>
    <w:rsid w:val="005F06D7"/>
    <w:rsid w:val="005F07B8"/>
    <w:rsid w:val="005F0E21"/>
    <w:rsid w:val="005F1580"/>
    <w:rsid w:val="005F217B"/>
    <w:rsid w:val="005F26B3"/>
    <w:rsid w:val="005F2EF6"/>
    <w:rsid w:val="005F35BD"/>
    <w:rsid w:val="005F41AF"/>
    <w:rsid w:val="005F51EE"/>
    <w:rsid w:val="005F5386"/>
    <w:rsid w:val="005F58EE"/>
    <w:rsid w:val="005F5B34"/>
    <w:rsid w:val="005F69DE"/>
    <w:rsid w:val="005F6F52"/>
    <w:rsid w:val="00600332"/>
    <w:rsid w:val="0060034E"/>
    <w:rsid w:val="00600768"/>
    <w:rsid w:val="00600D2C"/>
    <w:rsid w:val="0060185E"/>
    <w:rsid w:val="00601AEF"/>
    <w:rsid w:val="00602293"/>
    <w:rsid w:val="00602E4B"/>
    <w:rsid w:val="00603448"/>
    <w:rsid w:val="00603760"/>
    <w:rsid w:val="00603D28"/>
    <w:rsid w:val="0060438C"/>
    <w:rsid w:val="00604661"/>
    <w:rsid w:val="00605021"/>
    <w:rsid w:val="00605BE4"/>
    <w:rsid w:val="00606DDB"/>
    <w:rsid w:val="00610A8C"/>
    <w:rsid w:val="00610E45"/>
    <w:rsid w:val="006111EB"/>
    <w:rsid w:val="00612083"/>
    <w:rsid w:val="0061256E"/>
    <w:rsid w:val="006125E6"/>
    <w:rsid w:val="00613CD1"/>
    <w:rsid w:val="00613FB7"/>
    <w:rsid w:val="00614108"/>
    <w:rsid w:val="00614768"/>
    <w:rsid w:val="00614B14"/>
    <w:rsid w:val="00615C29"/>
    <w:rsid w:val="00616252"/>
    <w:rsid w:val="0061636B"/>
    <w:rsid w:val="00616533"/>
    <w:rsid w:val="006168E2"/>
    <w:rsid w:val="0061781F"/>
    <w:rsid w:val="006178A1"/>
    <w:rsid w:val="006200B2"/>
    <w:rsid w:val="00623119"/>
    <w:rsid w:val="00623D61"/>
    <w:rsid w:val="00623EB5"/>
    <w:rsid w:val="00624098"/>
    <w:rsid w:val="00624426"/>
    <w:rsid w:val="00624AB0"/>
    <w:rsid w:val="00624D37"/>
    <w:rsid w:val="00625328"/>
    <w:rsid w:val="0062586F"/>
    <w:rsid w:val="00625B72"/>
    <w:rsid w:val="00625D60"/>
    <w:rsid w:val="00625DF3"/>
    <w:rsid w:val="00626826"/>
    <w:rsid w:val="00627124"/>
    <w:rsid w:val="00627CE3"/>
    <w:rsid w:val="00627EBB"/>
    <w:rsid w:val="00630195"/>
    <w:rsid w:val="00630257"/>
    <w:rsid w:val="00630C34"/>
    <w:rsid w:val="0063123D"/>
    <w:rsid w:val="00631697"/>
    <w:rsid w:val="00631C09"/>
    <w:rsid w:val="00632F90"/>
    <w:rsid w:val="00633929"/>
    <w:rsid w:val="00634733"/>
    <w:rsid w:val="00634B83"/>
    <w:rsid w:val="006351FE"/>
    <w:rsid w:val="00636DBE"/>
    <w:rsid w:val="00636DD2"/>
    <w:rsid w:val="00637D5D"/>
    <w:rsid w:val="00641046"/>
    <w:rsid w:val="00641153"/>
    <w:rsid w:val="00641C88"/>
    <w:rsid w:val="00642A22"/>
    <w:rsid w:val="006438D6"/>
    <w:rsid w:val="00643B89"/>
    <w:rsid w:val="00643CEC"/>
    <w:rsid w:val="00644967"/>
    <w:rsid w:val="0064580B"/>
    <w:rsid w:val="00646D38"/>
    <w:rsid w:val="00647302"/>
    <w:rsid w:val="00647755"/>
    <w:rsid w:val="00647D23"/>
    <w:rsid w:val="0065009A"/>
    <w:rsid w:val="00650448"/>
    <w:rsid w:val="00650573"/>
    <w:rsid w:val="00651186"/>
    <w:rsid w:val="006520B3"/>
    <w:rsid w:val="006532FD"/>
    <w:rsid w:val="00653CCA"/>
    <w:rsid w:val="00654E2D"/>
    <w:rsid w:val="006557AC"/>
    <w:rsid w:val="00655B1E"/>
    <w:rsid w:val="006605B4"/>
    <w:rsid w:val="00661F25"/>
    <w:rsid w:val="006621D5"/>
    <w:rsid w:val="00663412"/>
    <w:rsid w:val="00663A7D"/>
    <w:rsid w:val="00663C17"/>
    <w:rsid w:val="00664751"/>
    <w:rsid w:val="00664773"/>
    <w:rsid w:val="00664A5A"/>
    <w:rsid w:val="006664A8"/>
    <w:rsid w:val="0066678F"/>
    <w:rsid w:val="00666C82"/>
    <w:rsid w:val="00666E4B"/>
    <w:rsid w:val="00670536"/>
    <w:rsid w:val="006719A4"/>
    <w:rsid w:val="00671A9E"/>
    <w:rsid w:val="00671ACB"/>
    <w:rsid w:val="00672B98"/>
    <w:rsid w:val="00672BD2"/>
    <w:rsid w:val="00672CC3"/>
    <w:rsid w:val="00674231"/>
    <w:rsid w:val="006744B1"/>
    <w:rsid w:val="006746FD"/>
    <w:rsid w:val="00676029"/>
    <w:rsid w:val="006765D4"/>
    <w:rsid w:val="00677253"/>
    <w:rsid w:val="00677261"/>
    <w:rsid w:val="006800AE"/>
    <w:rsid w:val="006803C2"/>
    <w:rsid w:val="00681709"/>
    <w:rsid w:val="00681E90"/>
    <w:rsid w:val="00682D96"/>
    <w:rsid w:val="006842EE"/>
    <w:rsid w:val="00684A5E"/>
    <w:rsid w:val="00684C15"/>
    <w:rsid w:val="0068610C"/>
    <w:rsid w:val="006861C5"/>
    <w:rsid w:val="006867BB"/>
    <w:rsid w:val="00686DF7"/>
    <w:rsid w:val="006871EC"/>
    <w:rsid w:val="00690387"/>
    <w:rsid w:val="0069422C"/>
    <w:rsid w:val="006951C2"/>
    <w:rsid w:val="006954E0"/>
    <w:rsid w:val="0069587A"/>
    <w:rsid w:val="00695B3D"/>
    <w:rsid w:val="00695C5B"/>
    <w:rsid w:val="00696504"/>
    <w:rsid w:val="006977A6"/>
    <w:rsid w:val="00697D74"/>
    <w:rsid w:val="00697E1B"/>
    <w:rsid w:val="006A075C"/>
    <w:rsid w:val="006A1817"/>
    <w:rsid w:val="006A222D"/>
    <w:rsid w:val="006A6135"/>
    <w:rsid w:val="006A7E67"/>
    <w:rsid w:val="006B073F"/>
    <w:rsid w:val="006B143B"/>
    <w:rsid w:val="006B2D29"/>
    <w:rsid w:val="006B2DFA"/>
    <w:rsid w:val="006B5601"/>
    <w:rsid w:val="006B56FA"/>
    <w:rsid w:val="006B5A7E"/>
    <w:rsid w:val="006B643B"/>
    <w:rsid w:val="006B6994"/>
    <w:rsid w:val="006B75E7"/>
    <w:rsid w:val="006B76FF"/>
    <w:rsid w:val="006B7F86"/>
    <w:rsid w:val="006C1862"/>
    <w:rsid w:val="006C2097"/>
    <w:rsid w:val="006C2152"/>
    <w:rsid w:val="006C25D3"/>
    <w:rsid w:val="006C294A"/>
    <w:rsid w:val="006C346A"/>
    <w:rsid w:val="006C34B5"/>
    <w:rsid w:val="006C38F2"/>
    <w:rsid w:val="006C4399"/>
    <w:rsid w:val="006C4619"/>
    <w:rsid w:val="006C53BF"/>
    <w:rsid w:val="006C545D"/>
    <w:rsid w:val="006C55A6"/>
    <w:rsid w:val="006C5625"/>
    <w:rsid w:val="006C5C09"/>
    <w:rsid w:val="006C6D07"/>
    <w:rsid w:val="006C795A"/>
    <w:rsid w:val="006D094E"/>
    <w:rsid w:val="006D108B"/>
    <w:rsid w:val="006D1C74"/>
    <w:rsid w:val="006D1EEC"/>
    <w:rsid w:val="006D28A7"/>
    <w:rsid w:val="006D2D57"/>
    <w:rsid w:val="006D2F71"/>
    <w:rsid w:val="006D31A4"/>
    <w:rsid w:val="006D324E"/>
    <w:rsid w:val="006D3506"/>
    <w:rsid w:val="006D4A56"/>
    <w:rsid w:val="006D4CAB"/>
    <w:rsid w:val="006D4D01"/>
    <w:rsid w:val="006D5C74"/>
    <w:rsid w:val="006D5E89"/>
    <w:rsid w:val="006D6551"/>
    <w:rsid w:val="006D6682"/>
    <w:rsid w:val="006D68ED"/>
    <w:rsid w:val="006D7624"/>
    <w:rsid w:val="006D772C"/>
    <w:rsid w:val="006E0625"/>
    <w:rsid w:val="006E0BAB"/>
    <w:rsid w:val="006E1CD9"/>
    <w:rsid w:val="006E278E"/>
    <w:rsid w:val="006E299C"/>
    <w:rsid w:val="006E4039"/>
    <w:rsid w:val="006E5B62"/>
    <w:rsid w:val="006E6119"/>
    <w:rsid w:val="006E7CA7"/>
    <w:rsid w:val="006F0268"/>
    <w:rsid w:val="006F0664"/>
    <w:rsid w:val="006F08DD"/>
    <w:rsid w:val="006F0D55"/>
    <w:rsid w:val="006F144B"/>
    <w:rsid w:val="006F149C"/>
    <w:rsid w:val="006F154E"/>
    <w:rsid w:val="006F246F"/>
    <w:rsid w:val="006F41DB"/>
    <w:rsid w:val="006F529A"/>
    <w:rsid w:val="006F5345"/>
    <w:rsid w:val="006F582C"/>
    <w:rsid w:val="006F5D17"/>
    <w:rsid w:val="006F662E"/>
    <w:rsid w:val="006F69A5"/>
    <w:rsid w:val="006F6C61"/>
    <w:rsid w:val="007016FB"/>
    <w:rsid w:val="00702874"/>
    <w:rsid w:val="00702EC1"/>
    <w:rsid w:val="0070434F"/>
    <w:rsid w:val="00707347"/>
    <w:rsid w:val="00710544"/>
    <w:rsid w:val="0071072C"/>
    <w:rsid w:val="00710B2C"/>
    <w:rsid w:val="0071208A"/>
    <w:rsid w:val="00713417"/>
    <w:rsid w:val="00713436"/>
    <w:rsid w:val="007137A6"/>
    <w:rsid w:val="007154B5"/>
    <w:rsid w:val="00715682"/>
    <w:rsid w:val="00717F3A"/>
    <w:rsid w:val="007200CC"/>
    <w:rsid w:val="007204FD"/>
    <w:rsid w:val="00720A8B"/>
    <w:rsid w:val="0072122A"/>
    <w:rsid w:val="0072126D"/>
    <w:rsid w:val="00721521"/>
    <w:rsid w:val="007216CD"/>
    <w:rsid w:val="0072177C"/>
    <w:rsid w:val="00721C78"/>
    <w:rsid w:val="00722B40"/>
    <w:rsid w:val="00723BBE"/>
    <w:rsid w:val="0072499B"/>
    <w:rsid w:val="007249C8"/>
    <w:rsid w:val="00724B80"/>
    <w:rsid w:val="00724EB1"/>
    <w:rsid w:val="00725200"/>
    <w:rsid w:val="007256DC"/>
    <w:rsid w:val="007274C2"/>
    <w:rsid w:val="00730E10"/>
    <w:rsid w:val="007310FA"/>
    <w:rsid w:val="0073188A"/>
    <w:rsid w:val="00731FAF"/>
    <w:rsid w:val="007328BC"/>
    <w:rsid w:val="007334D0"/>
    <w:rsid w:val="00733C01"/>
    <w:rsid w:val="00734932"/>
    <w:rsid w:val="00734E56"/>
    <w:rsid w:val="00736E27"/>
    <w:rsid w:val="0073709F"/>
    <w:rsid w:val="00737336"/>
    <w:rsid w:val="00737898"/>
    <w:rsid w:val="007413D0"/>
    <w:rsid w:val="00741595"/>
    <w:rsid w:val="00741D66"/>
    <w:rsid w:val="00742438"/>
    <w:rsid w:val="00742D2B"/>
    <w:rsid w:val="0074350C"/>
    <w:rsid w:val="007451A7"/>
    <w:rsid w:val="00746926"/>
    <w:rsid w:val="007469DA"/>
    <w:rsid w:val="007476D0"/>
    <w:rsid w:val="00750573"/>
    <w:rsid w:val="00750E33"/>
    <w:rsid w:val="007512BF"/>
    <w:rsid w:val="00751877"/>
    <w:rsid w:val="00751F92"/>
    <w:rsid w:val="00752867"/>
    <w:rsid w:val="0075313D"/>
    <w:rsid w:val="00754843"/>
    <w:rsid w:val="00755016"/>
    <w:rsid w:val="007553D3"/>
    <w:rsid w:val="00756974"/>
    <w:rsid w:val="00757226"/>
    <w:rsid w:val="00760285"/>
    <w:rsid w:val="007608E8"/>
    <w:rsid w:val="00761040"/>
    <w:rsid w:val="00761F53"/>
    <w:rsid w:val="0076300F"/>
    <w:rsid w:val="007633C5"/>
    <w:rsid w:val="00763AC5"/>
    <w:rsid w:val="00763C42"/>
    <w:rsid w:val="0076438F"/>
    <w:rsid w:val="00764807"/>
    <w:rsid w:val="0076665C"/>
    <w:rsid w:val="00766F59"/>
    <w:rsid w:val="00767BEB"/>
    <w:rsid w:val="00767C7B"/>
    <w:rsid w:val="007704CE"/>
    <w:rsid w:val="00770FCE"/>
    <w:rsid w:val="007714C6"/>
    <w:rsid w:val="00772F0F"/>
    <w:rsid w:val="00773707"/>
    <w:rsid w:val="00773F4F"/>
    <w:rsid w:val="00774054"/>
    <w:rsid w:val="00774122"/>
    <w:rsid w:val="0077456F"/>
    <w:rsid w:val="00774D45"/>
    <w:rsid w:val="0077548D"/>
    <w:rsid w:val="0077582F"/>
    <w:rsid w:val="00775E75"/>
    <w:rsid w:val="00776C54"/>
    <w:rsid w:val="00777506"/>
    <w:rsid w:val="007778ED"/>
    <w:rsid w:val="007810A7"/>
    <w:rsid w:val="007823F8"/>
    <w:rsid w:val="00782DF1"/>
    <w:rsid w:val="00782E29"/>
    <w:rsid w:val="00783676"/>
    <w:rsid w:val="00783E72"/>
    <w:rsid w:val="007856F3"/>
    <w:rsid w:val="00786C06"/>
    <w:rsid w:val="00787163"/>
    <w:rsid w:val="0079096B"/>
    <w:rsid w:val="0079132F"/>
    <w:rsid w:val="00792EC4"/>
    <w:rsid w:val="007935CC"/>
    <w:rsid w:val="00793A52"/>
    <w:rsid w:val="00795461"/>
    <w:rsid w:val="0079561C"/>
    <w:rsid w:val="0079594F"/>
    <w:rsid w:val="00795DC7"/>
    <w:rsid w:val="00796581"/>
    <w:rsid w:val="00796B0D"/>
    <w:rsid w:val="00796DA9"/>
    <w:rsid w:val="00796DCB"/>
    <w:rsid w:val="00796FB8"/>
    <w:rsid w:val="00796FBB"/>
    <w:rsid w:val="00797C59"/>
    <w:rsid w:val="00797FC3"/>
    <w:rsid w:val="007A13B0"/>
    <w:rsid w:val="007A188E"/>
    <w:rsid w:val="007A2C38"/>
    <w:rsid w:val="007A302E"/>
    <w:rsid w:val="007A31DF"/>
    <w:rsid w:val="007A353E"/>
    <w:rsid w:val="007A4A43"/>
    <w:rsid w:val="007A523B"/>
    <w:rsid w:val="007A5D72"/>
    <w:rsid w:val="007A7C21"/>
    <w:rsid w:val="007B0165"/>
    <w:rsid w:val="007B1C3F"/>
    <w:rsid w:val="007B219D"/>
    <w:rsid w:val="007B2200"/>
    <w:rsid w:val="007B2390"/>
    <w:rsid w:val="007B2BF2"/>
    <w:rsid w:val="007B39BE"/>
    <w:rsid w:val="007B3E84"/>
    <w:rsid w:val="007B4190"/>
    <w:rsid w:val="007B4B93"/>
    <w:rsid w:val="007B4DC1"/>
    <w:rsid w:val="007B502F"/>
    <w:rsid w:val="007B57B9"/>
    <w:rsid w:val="007B595E"/>
    <w:rsid w:val="007B5CB2"/>
    <w:rsid w:val="007B6374"/>
    <w:rsid w:val="007B7A05"/>
    <w:rsid w:val="007B7BBD"/>
    <w:rsid w:val="007C218C"/>
    <w:rsid w:val="007C3C0D"/>
    <w:rsid w:val="007C4142"/>
    <w:rsid w:val="007C4258"/>
    <w:rsid w:val="007C496B"/>
    <w:rsid w:val="007C4F9B"/>
    <w:rsid w:val="007C562B"/>
    <w:rsid w:val="007C6B88"/>
    <w:rsid w:val="007C6D28"/>
    <w:rsid w:val="007C74BE"/>
    <w:rsid w:val="007C777E"/>
    <w:rsid w:val="007C7BCB"/>
    <w:rsid w:val="007C7FFD"/>
    <w:rsid w:val="007D005A"/>
    <w:rsid w:val="007D030C"/>
    <w:rsid w:val="007D05A3"/>
    <w:rsid w:val="007D05C3"/>
    <w:rsid w:val="007D3DCD"/>
    <w:rsid w:val="007D50E0"/>
    <w:rsid w:val="007D54EB"/>
    <w:rsid w:val="007D5B4E"/>
    <w:rsid w:val="007D5CBF"/>
    <w:rsid w:val="007D66DB"/>
    <w:rsid w:val="007D7752"/>
    <w:rsid w:val="007D77AB"/>
    <w:rsid w:val="007E0478"/>
    <w:rsid w:val="007E04AE"/>
    <w:rsid w:val="007E0F73"/>
    <w:rsid w:val="007E15BA"/>
    <w:rsid w:val="007E248C"/>
    <w:rsid w:val="007E2A5B"/>
    <w:rsid w:val="007E39A9"/>
    <w:rsid w:val="007E39C7"/>
    <w:rsid w:val="007E6527"/>
    <w:rsid w:val="007E76F7"/>
    <w:rsid w:val="007E7787"/>
    <w:rsid w:val="007E7A55"/>
    <w:rsid w:val="007F0AAD"/>
    <w:rsid w:val="007F13F4"/>
    <w:rsid w:val="007F1543"/>
    <w:rsid w:val="007F2073"/>
    <w:rsid w:val="007F233F"/>
    <w:rsid w:val="007F2B7E"/>
    <w:rsid w:val="007F44F2"/>
    <w:rsid w:val="007F4717"/>
    <w:rsid w:val="007F5379"/>
    <w:rsid w:val="007F7646"/>
    <w:rsid w:val="008003B8"/>
    <w:rsid w:val="008011C3"/>
    <w:rsid w:val="00801500"/>
    <w:rsid w:val="00802894"/>
    <w:rsid w:val="00802CCE"/>
    <w:rsid w:val="0080364B"/>
    <w:rsid w:val="00803DEA"/>
    <w:rsid w:val="00804947"/>
    <w:rsid w:val="00804CF6"/>
    <w:rsid w:val="00805212"/>
    <w:rsid w:val="008053D6"/>
    <w:rsid w:val="008064B9"/>
    <w:rsid w:val="008103A6"/>
    <w:rsid w:val="0081099A"/>
    <w:rsid w:val="00810CBC"/>
    <w:rsid w:val="0081115A"/>
    <w:rsid w:val="008119B1"/>
    <w:rsid w:val="00811E35"/>
    <w:rsid w:val="00811F21"/>
    <w:rsid w:val="00812BA1"/>
    <w:rsid w:val="00813076"/>
    <w:rsid w:val="00813315"/>
    <w:rsid w:val="0081345D"/>
    <w:rsid w:val="008135C3"/>
    <w:rsid w:val="00813E8F"/>
    <w:rsid w:val="008151DE"/>
    <w:rsid w:val="00815792"/>
    <w:rsid w:val="00816117"/>
    <w:rsid w:val="00816269"/>
    <w:rsid w:val="008168B2"/>
    <w:rsid w:val="00816EBE"/>
    <w:rsid w:val="008176DF"/>
    <w:rsid w:val="008201D5"/>
    <w:rsid w:val="00820CFD"/>
    <w:rsid w:val="00820EF2"/>
    <w:rsid w:val="008213C0"/>
    <w:rsid w:val="00822357"/>
    <w:rsid w:val="00823067"/>
    <w:rsid w:val="0082371D"/>
    <w:rsid w:val="00824F5F"/>
    <w:rsid w:val="0082564E"/>
    <w:rsid w:val="00825955"/>
    <w:rsid w:val="00825B8A"/>
    <w:rsid w:val="00825D16"/>
    <w:rsid w:val="00827661"/>
    <w:rsid w:val="008313EC"/>
    <w:rsid w:val="00831D1A"/>
    <w:rsid w:val="0083257D"/>
    <w:rsid w:val="00832B2F"/>
    <w:rsid w:val="00833793"/>
    <w:rsid w:val="0083387C"/>
    <w:rsid w:val="0083399B"/>
    <w:rsid w:val="0083404C"/>
    <w:rsid w:val="00834527"/>
    <w:rsid w:val="00834BE3"/>
    <w:rsid w:val="00835331"/>
    <w:rsid w:val="008354BC"/>
    <w:rsid w:val="008357B5"/>
    <w:rsid w:val="008367CF"/>
    <w:rsid w:val="00836E09"/>
    <w:rsid w:val="00836F2E"/>
    <w:rsid w:val="0083787D"/>
    <w:rsid w:val="0083797D"/>
    <w:rsid w:val="00837B04"/>
    <w:rsid w:val="0084003D"/>
    <w:rsid w:val="00840617"/>
    <w:rsid w:val="00841743"/>
    <w:rsid w:val="00841D70"/>
    <w:rsid w:val="00841E97"/>
    <w:rsid w:val="008423C8"/>
    <w:rsid w:val="008427E6"/>
    <w:rsid w:val="00842E53"/>
    <w:rsid w:val="00842E7D"/>
    <w:rsid w:val="008432B1"/>
    <w:rsid w:val="0084388A"/>
    <w:rsid w:val="008442DF"/>
    <w:rsid w:val="008446A0"/>
    <w:rsid w:val="008447F4"/>
    <w:rsid w:val="008448D1"/>
    <w:rsid w:val="00844A35"/>
    <w:rsid w:val="00845447"/>
    <w:rsid w:val="00845DAE"/>
    <w:rsid w:val="0084635B"/>
    <w:rsid w:val="00847187"/>
    <w:rsid w:val="00847535"/>
    <w:rsid w:val="0084790F"/>
    <w:rsid w:val="00847CA3"/>
    <w:rsid w:val="008507BF"/>
    <w:rsid w:val="00850BC8"/>
    <w:rsid w:val="00851E6F"/>
    <w:rsid w:val="0085277F"/>
    <w:rsid w:val="008539CB"/>
    <w:rsid w:val="00853A32"/>
    <w:rsid w:val="00854C4A"/>
    <w:rsid w:val="00854D2B"/>
    <w:rsid w:val="0085544D"/>
    <w:rsid w:val="00855B07"/>
    <w:rsid w:val="00855D9F"/>
    <w:rsid w:val="00855F07"/>
    <w:rsid w:val="0085612E"/>
    <w:rsid w:val="00857A17"/>
    <w:rsid w:val="00860E15"/>
    <w:rsid w:val="00860E38"/>
    <w:rsid w:val="00861CC6"/>
    <w:rsid w:val="00861E90"/>
    <w:rsid w:val="00861EBC"/>
    <w:rsid w:val="00862AB5"/>
    <w:rsid w:val="008630E3"/>
    <w:rsid w:val="00863395"/>
    <w:rsid w:val="0086349D"/>
    <w:rsid w:val="008643B7"/>
    <w:rsid w:val="008646E5"/>
    <w:rsid w:val="00864DBB"/>
    <w:rsid w:val="008651A7"/>
    <w:rsid w:val="00865DC5"/>
    <w:rsid w:val="00866F73"/>
    <w:rsid w:val="00867E7E"/>
    <w:rsid w:val="00870C17"/>
    <w:rsid w:val="00871FB3"/>
    <w:rsid w:val="00872248"/>
    <w:rsid w:val="00872F27"/>
    <w:rsid w:val="00873126"/>
    <w:rsid w:val="00873603"/>
    <w:rsid w:val="0087399B"/>
    <w:rsid w:val="00873FB0"/>
    <w:rsid w:val="00874F75"/>
    <w:rsid w:val="00875272"/>
    <w:rsid w:val="00876BE7"/>
    <w:rsid w:val="00876E96"/>
    <w:rsid w:val="008779E8"/>
    <w:rsid w:val="008800F4"/>
    <w:rsid w:val="0088091B"/>
    <w:rsid w:val="008817C2"/>
    <w:rsid w:val="00881856"/>
    <w:rsid w:val="00881FC2"/>
    <w:rsid w:val="00883039"/>
    <w:rsid w:val="008837D3"/>
    <w:rsid w:val="00883AF9"/>
    <w:rsid w:val="0088475E"/>
    <w:rsid w:val="00885572"/>
    <w:rsid w:val="0088584D"/>
    <w:rsid w:val="00886665"/>
    <w:rsid w:val="00886CE2"/>
    <w:rsid w:val="00886F3C"/>
    <w:rsid w:val="0088733F"/>
    <w:rsid w:val="00887E48"/>
    <w:rsid w:val="008902A3"/>
    <w:rsid w:val="00890A21"/>
    <w:rsid w:val="00890ADA"/>
    <w:rsid w:val="008910F2"/>
    <w:rsid w:val="00892BF4"/>
    <w:rsid w:val="0089413C"/>
    <w:rsid w:val="008949CD"/>
    <w:rsid w:val="00894D52"/>
    <w:rsid w:val="00895246"/>
    <w:rsid w:val="008956AC"/>
    <w:rsid w:val="008A0D46"/>
    <w:rsid w:val="008A0E13"/>
    <w:rsid w:val="008A1200"/>
    <w:rsid w:val="008A1274"/>
    <w:rsid w:val="008A209D"/>
    <w:rsid w:val="008A24C9"/>
    <w:rsid w:val="008A270E"/>
    <w:rsid w:val="008A2E23"/>
    <w:rsid w:val="008A2E6F"/>
    <w:rsid w:val="008A344C"/>
    <w:rsid w:val="008A3B59"/>
    <w:rsid w:val="008A3ECC"/>
    <w:rsid w:val="008A46D5"/>
    <w:rsid w:val="008A4ECA"/>
    <w:rsid w:val="008A521C"/>
    <w:rsid w:val="008A554D"/>
    <w:rsid w:val="008A59DE"/>
    <w:rsid w:val="008A5A95"/>
    <w:rsid w:val="008A6077"/>
    <w:rsid w:val="008A722C"/>
    <w:rsid w:val="008A73AF"/>
    <w:rsid w:val="008A7559"/>
    <w:rsid w:val="008A7684"/>
    <w:rsid w:val="008B0082"/>
    <w:rsid w:val="008B152C"/>
    <w:rsid w:val="008B1EE7"/>
    <w:rsid w:val="008B33DE"/>
    <w:rsid w:val="008B4107"/>
    <w:rsid w:val="008B5EF4"/>
    <w:rsid w:val="008B6644"/>
    <w:rsid w:val="008B6897"/>
    <w:rsid w:val="008B713F"/>
    <w:rsid w:val="008C0324"/>
    <w:rsid w:val="008C0391"/>
    <w:rsid w:val="008C064E"/>
    <w:rsid w:val="008C114B"/>
    <w:rsid w:val="008C1A65"/>
    <w:rsid w:val="008C259C"/>
    <w:rsid w:val="008C331F"/>
    <w:rsid w:val="008C354E"/>
    <w:rsid w:val="008C3729"/>
    <w:rsid w:val="008C3CBA"/>
    <w:rsid w:val="008C4180"/>
    <w:rsid w:val="008C5636"/>
    <w:rsid w:val="008C6063"/>
    <w:rsid w:val="008C683B"/>
    <w:rsid w:val="008C6848"/>
    <w:rsid w:val="008C6A97"/>
    <w:rsid w:val="008D0475"/>
    <w:rsid w:val="008D1042"/>
    <w:rsid w:val="008D1B11"/>
    <w:rsid w:val="008D1BAD"/>
    <w:rsid w:val="008D20EF"/>
    <w:rsid w:val="008D2434"/>
    <w:rsid w:val="008D26C3"/>
    <w:rsid w:val="008D2B49"/>
    <w:rsid w:val="008D2E57"/>
    <w:rsid w:val="008D3087"/>
    <w:rsid w:val="008D32E9"/>
    <w:rsid w:val="008D394E"/>
    <w:rsid w:val="008D42B6"/>
    <w:rsid w:val="008D474D"/>
    <w:rsid w:val="008D4A48"/>
    <w:rsid w:val="008D5155"/>
    <w:rsid w:val="008D5591"/>
    <w:rsid w:val="008D596E"/>
    <w:rsid w:val="008D5CB3"/>
    <w:rsid w:val="008D6691"/>
    <w:rsid w:val="008D6A18"/>
    <w:rsid w:val="008D6AD1"/>
    <w:rsid w:val="008D6DC6"/>
    <w:rsid w:val="008D7776"/>
    <w:rsid w:val="008E01D1"/>
    <w:rsid w:val="008E05A0"/>
    <w:rsid w:val="008E1346"/>
    <w:rsid w:val="008E1CE5"/>
    <w:rsid w:val="008E259C"/>
    <w:rsid w:val="008E2E00"/>
    <w:rsid w:val="008E35CB"/>
    <w:rsid w:val="008E36B9"/>
    <w:rsid w:val="008E4E2C"/>
    <w:rsid w:val="008E58E5"/>
    <w:rsid w:val="008E59DC"/>
    <w:rsid w:val="008E63CA"/>
    <w:rsid w:val="008E64B5"/>
    <w:rsid w:val="008E6C3F"/>
    <w:rsid w:val="008E6E30"/>
    <w:rsid w:val="008E6F00"/>
    <w:rsid w:val="008E7089"/>
    <w:rsid w:val="008E76B5"/>
    <w:rsid w:val="008F142F"/>
    <w:rsid w:val="008F1C38"/>
    <w:rsid w:val="008F2407"/>
    <w:rsid w:val="008F2734"/>
    <w:rsid w:val="008F3228"/>
    <w:rsid w:val="008F432D"/>
    <w:rsid w:val="008F5220"/>
    <w:rsid w:val="008F52C6"/>
    <w:rsid w:val="008F6B96"/>
    <w:rsid w:val="008F7EE9"/>
    <w:rsid w:val="009002E4"/>
    <w:rsid w:val="009022E4"/>
    <w:rsid w:val="009028DA"/>
    <w:rsid w:val="00903153"/>
    <w:rsid w:val="00903CDA"/>
    <w:rsid w:val="009042FE"/>
    <w:rsid w:val="009052B3"/>
    <w:rsid w:val="00905A92"/>
    <w:rsid w:val="00905F5D"/>
    <w:rsid w:val="00905FB1"/>
    <w:rsid w:val="00906203"/>
    <w:rsid w:val="0090688A"/>
    <w:rsid w:val="00906F46"/>
    <w:rsid w:val="00907364"/>
    <w:rsid w:val="00910AC2"/>
    <w:rsid w:val="009113BA"/>
    <w:rsid w:val="00911471"/>
    <w:rsid w:val="009116E7"/>
    <w:rsid w:val="00912234"/>
    <w:rsid w:val="009125B9"/>
    <w:rsid w:val="009129E9"/>
    <w:rsid w:val="00912BAB"/>
    <w:rsid w:val="009139D7"/>
    <w:rsid w:val="0091627D"/>
    <w:rsid w:val="00916CD9"/>
    <w:rsid w:val="009176C7"/>
    <w:rsid w:val="009206A7"/>
    <w:rsid w:val="009206AF"/>
    <w:rsid w:val="0092094A"/>
    <w:rsid w:val="00920DE6"/>
    <w:rsid w:val="00920E5B"/>
    <w:rsid w:val="00920E7E"/>
    <w:rsid w:val="00921903"/>
    <w:rsid w:val="009229A3"/>
    <w:rsid w:val="00922A2D"/>
    <w:rsid w:val="00922A48"/>
    <w:rsid w:val="00922CE0"/>
    <w:rsid w:val="009231A1"/>
    <w:rsid w:val="00923695"/>
    <w:rsid w:val="00924A8C"/>
    <w:rsid w:val="00924D6B"/>
    <w:rsid w:val="00924E6F"/>
    <w:rsid w:val="00925CBC"/>
    <w:rsid w:val="009276EA"/>
    <w:rsid w:val="00931B9E"/>
    <w:rsid w:val="00931C3E"/>
    <w:rsid w:val="00932061"/>
    <w:rsid w:val="00932D49"/>
    <w:rsid w:val="00932F90"/>
    <w:rsid w:val="009335A0"/>
    <w:rsid w:val="009336DC"/>
    <w:rsid w:val="00934094"/>
    <w:rsid w:val="009342FE"/>
    <w:rsid w:val="00934C47"/>
    <w:rsid w:val="009357CA"/>
    <w:rsid w:val="00937BF7"/>
    <w:rsid w:val="009400BF"/>
    <w:rsid w:val="00941F19"/>
    <w:rsid w:val="00942382"/>
    <w:rsid w:val="00945227"/>
    <w:rsid w:val="009453E6"/>
    <w:rsid w:val="00945641"/>
    <w:rsid w:val="009456AB"/>
    <w:rsid w:val="0094591E"/>
    <w:rsid w:val="00945A4F"/>
    <w:rsid w:val="00945A95"/>
    <w:rsid w:val="00946837"/>
    <w:rsid w:val="0094697C"/>
    <w:rsid w:val="009479C8"/>
    <w:rsid w:val="00950108"/>
    <w:rsid w:val="0095077A"/>
    <w:rsid w:val="0095188C"/>
    <w:rsid w:val="00951904"/>
    <w:rsid w:val="00951971"/>
    <w:rsid w:val="00951AA3"/>
    <w:rsid w:val="00951B1E"/>
    <w:rsid w:val="009520DD"/>
    <w:rsid w:val="00953FA9"/>
    <w:rsid w:val="00954304"/>
    <w:rsid w:val="0095489D"/>
    <w:rsid w:val="00954CDE"/>
    <w:rsid w:val="00955681"/>
    <w:rsid w:val="0095589C"/>
    <w:rsid w:val="00955F26"/>
    <w:rsid w:val="00956310"/>
    <w:rsid w:val="00957116"/>
    <w:rsid w:val="00960C0C"/>
    <w:rsid w:val="00962522"/>
    <w:rsid w:val="009625DF"/>
    <w:rsid w:val="00962640"/>
    <w:rsid w:val="00963F67"/>
    <w:rsid w:val="00964784"/>
    <w:rsid w:val="0096538D"/>
    <w:rsid w:val="009657D2"/>
    <w:rsid w:val="009668A3"/>
    <w:rsid w:val="00966AFF"/>
    <w:rsid w:val="00967245"/>
    <w:rsid w:val="00967BE7"/>
    <w:rsid w:val="009719B1"/>
    <w:rsid w:val="0097213C"/>
    <w:rsid w:val="0097213F"/>
    <w:rsid w:val="00973B9F"/>
    <w:rsid w:val="00974B64"/>
    <w:rsid w:val="00975376"/>
    <w:rsid w:val="00975D9D"/>
    <w:rsid w:val="009763E4"/>
    <w:rsid w:val="009767FD"/>
    <w:rsid w:val="00976FE7"/>
    <w:rsid w:val="009775C0"/>
    <w:rsid w:val="009779DE"/>
    <w:rsid w:val="00980635"/>
    <w:rsid w:val="00980FBC"/>
    <w:rsid w:val="009814CD"/>
    <w:rsid w:val="00981623"/>
    <w:rsid w:val="009820D7"/>
    <w:rsid w:val="00982364"/>
    <w:rsid w:val="00982DCA"/>
    <w:rsid w:val="00982FEB"/>
    <w:rsid w:val="00983114"/>
    <w:rsid w:val="009833F1"/>
    <w:rsid w:val="00984B72"/>
    <w:rsid w:val="00984E56"/>
    <w:rsid w:val="009851F5"/>
    <w:rsid w:val="00985848"/>
    <w:rsid w:val="00985BA7"/>
    <w:rsid w:val="00985EC9"/>
    <w:rsid w:val="00986174"/>
    <w:rsid w:val="009901CF"/>
    <w:rsid w:val="00992227"/>
    <w:rsid w:val="009922E2"/>
    <w:rsid w:val="0099293A"/>
    <w:rsid w:val="009936F8"/>
    <w:rsid w:val="00994797"/>
    <w:rsid w:val="00994B81"/>
    <w:rsid w:val="00994E14"/>
    <w:rsid w:val="00995C0A"/>
    <w:rsid w:val="009960DC"/>
    <w:rsid w:val="009A0852"/>
    <w:rsid w:val="009A1BF7"/>
    <w:rsid w:val="009A3659"/>
    <w:rsid w:val="009A468A"/>
    <w:rsid w:val="009A497E"/>
    <w:rsid w:val="009A4EE6"/>
    <w:rsid w:val="009A5CCF"/>
    <w:rsid w:val="009A5F22"/>
    <w:rsid w:val="009A716C"/>
    <w:rsid w:val="009A7489"/>
    <w:rsid w:val="009A785D"/>
    <w:rsid w:val="009A7BF7"/>
    <w:rsid w:val="009A7C57"/>
    <w:rsid w:val="009A7C73"/>
    <w:rsid w:val="009B03BD"/>
    <w:rsid w:val="009B07FE"/>
    <w:rsid w:val="009B0BA2"/>
    <w:rsid w:val="009B0CE3"/>
    <w:rsid w:val="009B27F0"/>
    <w:rsid w:val="009B2C2D"/>
    <w:rsid w:val="009B338B"/>
    <w:rsid w:val="009B401E"/>
    <w:rsid w:val="009B49DC"/>
    <w:rsid w:val="009B4BA0"/>
    <w:rsid w:val="009B55F3"/>
    <w:rsid w:val="009B6368"/>
    <w:rsid w:val="009B6580"/>
    <w:rsid w:val="009B66B4"/>
    <w:rsid w:val="009B78F5"/>
    <w:rsid w:val="009C0ACE"/>
    <w:rsid w:val="009C1493"/>
    <w:rsid w:val="009C158F"/>
    <w:rsid w:val="009C2C01"/>
    <w:rsid w:val="009C300A"/>
    <w:rsid w:val="009C3517"/>
    <w:rsid w:val="009C3E08"/>
    <w:rsid w:val="009C544C"/>
    <w:rsid w:val="009C63D9"/>
    <w:rsid w:val="009C64F2"/>
    <w:rsid w:val="009C66F9"/>
    <w:rsid w:val="009C79E3"/>
    <w:rsid w:val="009D0146"/>
    <w:rsid w:val="009D0232"/>
    <w:rsid w:val="009D07FA"/>
    <w:rsid w:val="009D0CE6"/>
    <w:rsid w:val="009D1712"/>
    <w:rsid w:val="009D186A"/>
    <w:rsid w:val="009D38F5"/>
    <w:rsid w:val="009D4C4D"/>
    <w:rsid w:val="009D51FB"/>
    <w:rsid w:val="009D55A8"/>
    <w:rsid w:val="009D5F50"/>
    <w:rsid w:val="009D66FF"/>
    <w:rsid w:val="009D6E12"/>
    <w:rsid w:val="009D76B9"/>
    <w:rsid w:val="009E0396"/>
    <w:rsid w:val="009E060C"/>
    <w:rsid w:val="009E0C16"/>
    <w:rsid w:val="009E0EE4"/>
    <w:rsid w:val="009E147F"/>
    <w:rsid w:val="009E2F52"/>
    <w:rsid w:val="009E3768"/>
    <w:rsid w:val="009E3847"/>
    <w:rsid w:val="009E40F0"/>
    <w:rsid w:val="009E5154"/>
    <w:rsid w:val="009E52E5"/>
    <w:rsid w:val="009E6499"/>
    <w:rsid w:val="009E6817"/>
    <w:rsid w:val="009E6A07"/>
    <w:rsid w:val="009E7237"/>
    <w:rsid w:val="009E72A6"/>
    <w:rsid w:val="009E7938"/>
    <w:rsid w:val="009F22FB"/>
    <w:rsid w:val="009F288B"/>
    <w:rsid w:val="009F35C1"/>
    <w:rsid w:val="009F4D6C"/>
    <w:rsid w:val="009F60B8"/>
    <w:rsid w:val="009F6A1F"/>
    <w:rsid w:val="009F6D25"/>
    <w:rsid w:val="009F6E5F"/>
    <w:rsid w:val="009F7474"/>
    <w:rsid w:val="009F7EBA"/>
    <w:rsid w:val="00A00323"/>
    <w:rsid w:val="00A00508"/>
    <w:rsid w:val="00A00C68"/>
    <w:rsid w:val="00A00F51"/>
    <w:rsid w:val="00A0260C"/>
    <w:rsid w:val="00A02D65"/>
    <w:rsid w:val="00A10FA9"/>
    <w:rsid w:val="00A110AB"/>
    <w:rsid w:val="00A1305C"/>
    <w:rsid w:val="00A13B65"/>
    <w:rsid w:val="00A14208"/>
    <w:rsid w:val="00A144A8"/>
    <w:rsid w:val="00A146DF"/>
    <w:rsid w:val="00A14741"/>
    <w:rsid w:val="00A1518B"/>
    <w:rsid w:val="00A15410"/>
    <w:rsid w:val="00A15800"/>
    <w:rsid w:val="00A16E5B"/>
    <w:rsid w:val="00A173E6"/>
    <w:rsid w:val="00A2067F"/>
    <w:rsid w:val="00A20A23"/>
    <w:rsid w:val="00A20AEC"/>
    <w:rsid w:val="00A21462"/>
    <w:rsid w:val="00A22C59"/>
    <w:rsid w:val="00A24910"/>
    <w:rsid w:val="00A2513E"/>
    <w:rsid w:val="00A2624A"/>
    <w:rsid w:val="00A265B1"/>
    <w:rsid w:val="00A26AB5"/>
    <w:rsid w:val="00A279B0"/>
    <w:rsid w:val="00A27A8D"/>
    <w:rsid w:val="00A27B63"/>
    <w:rsid w:val="00A3061A"/>
    <w:rsid w:val="00A30808"/>
    <w:rsid w:val="00A30CE0"/>
    <w:rsid w:val="00A30D11"/>
    <w:rsid w:val="00A30F0A"/>
    <w:rsid w:val="00A31673"/>
    <w:rsid w:val="00A31AFE"/>
    <w:rsid w:val="00A3262A"/>
    <w:rsid w:val="00A32959"/>
    <w:rsid w:val="00A336F2"/>
    <w:rsid w:val="00A3444F"/>
    <w:rsid w:val="00A34F9E"/>
    <w:rsid w:val="00A36C30"/>
    <w:rsid w:val="00A40234"/>
    <w:rsid w:val="00A4063B"/>
    <w:rsid w:val="00A40E77"/>
    <w:rsid w:val="00A412FE"/>
    <w:rsid w:val="00A42134"/>
    <w:rsid w:val="00A441F1"/>
    <w:rsid w:val="00A44648"/>
    <w:rsid w:val="00A449A0"/>
    <w:rsid w:val="00A45242"/>
    <w:rsid w:val="00A459A0"/>
    <w:rsid w:val="00A46049"/>
    <w:rsid w:val="00A46194"/>
    <w:rsid w:val="00A46FFB"/>
    <w:rsid w:val="00A471A5"/>
    <w:rsid w:val="00A50DC7"/>
    <w:rsid w:val="00A51A45"/>
    <w:rsid w:val="00A51A89"/>
    <w:rsid w:val="00A51B89"/>
    <w:rsid w:val="00A522EC"/>
    <w:rsid w:val="00A546DC"/>
    <w:rsid w:val="00A55721"/>
    <w:rsid w:val="00A564CA"/>
    <w:rsid w:val="00A57B17"/>
    <w:rsid w:val="00A606B8"/>
    <w:rsid w:val="00A60ED2"/>
    <w:rsid w:val="00A61103"/>
    <w:rsid w:val="00A62536"/>
    <w:rsid w:val="00A62621"/>
    <w:rsid w:val="00A64631"/>
    <w:rsid w:val="00A64EDD"/>
    <w:rsid w:val="00A64FC2"/>
    <w:rsid w:val="00A655D5"/>
    <w:rsid w:val="00A66491"/>
    <w:rsid w:val="00A670B5"/>
    <w:rsid w:val="00A67751"/>
    <w:rsid w:val="00A70505"/>
    <w:rsid w:val="00A70B1F"/>
    <w:rsid w:val="00A70CD0"/>
    <w:rsid w:val="00A72013"/>
    <w:rsid w:val="00A7360C"/>
    <w:rsid w:val="00A753C7"/>
    <w:rsid w:val="00A764BF"/>
    <w:rsid w:val="00A7755D"/>
    <w:rsid w:val="00A77A8E"/>
    <w:rsid w:val="00A77D4E"/>
    <w:rsid w:val="00A800CF"/>
    <w:rsid w:val="00A807DB"/>
    <w:rsid w:val="00A8085A"/>
    <w:rsid w:val="00A80A6B"/>
    <w:rsid w:val="00A813DB"/>
    <w:rsid w:val="00A8152E"/>
    <w:rsid w:val="00A821D9"/>
    <w:rsid w:val="00A82D1A"/>
    <w:rsid w:val="00A82F8E"/>
    <w:rsid w:val="00A83070"/>
    <w:rsid w:val="00A831FB"/>
    <w:rsid w:val="00A848E7"/>
    <w:rsid w:val="00A84C00"/>
    <w:rsid w:val="00A86628"/>
    <w:rsid w:val="00A86740"/>
    <w:rsid w:val="00A868F4"/>
    <w:rsid w:val="00A86EFA"/>
    <w:rsid w:val="00A879A9"/>
    <w:rsid w:val="00A90C0C"/>
    <w:rsid w:val="00A9164C"/>
    <w:rsid w:val="00A92416"/>
    <w:rsid w:val="00A92756"/>
    <w:rsid w:val="00A92B14"/>
    <w:rsid w:val="00A92B2E"/>
    <w:rsid w:val="00A93CE1"/>
    <w:rsid w:val="00A93E3D"/>
    <w:rsid w:val="00A945B0"/>
    <w:rsid w:val="00A94F8F"/>
    <w:rsid w:val="00A9544D"/>
    <w:rsid w:val="00A95B81"/>
    <w:rsid w:val="00A96545"/>
    <w:rsid w:val="00A972B9"/>
    <w:rsid w:val="00AA0519"/>
    <w:rsid w:val="00AA0CB2"/>
    <w:rsid w:val="00AA0ED3"/>
    <w:rsid w:val="00AA2615"/>
    <w:rsid w:val="00AA2A0D"/>
    <w:rsid w:val="00AA3975"/>
    <w:rsid w:val="00AA4A5E"/>
    <w:rsid w:val="00AA4E4B"/>
    <w:rsid w:val="00AA58BA"/>
    <w:rsid w:val="00AA6195"/>
    <w:rsid w:val="00AA64B6"/>
    <w:rsid w:val="00AA69DD"/>
    <w:rsid w:val="00AA6B93"/>
    <w:rsid w:val="00AA7034"/>
    <w:rsid w:val="00AB1B93"/>
    <w:rsid w:val="00AB1DBA"/>
    <w:rsid w:val="00AB2667"/>
    <w:rsid w:val="00AB3113"/>
    <w:rsid w:val="00AB377C"/>
    <w:rsid w:val="00AB3F96"/>
    <w:rsid w:val="00AB434B"/>
    <w:rsid w:val="00AB4483"/>
    <w:rsid w:val="00AB46CF"/>
    <w:rsid w:val="00AB5CD2"/>
    <w:rsid w:val="00AB64AD"/>
    <w:rsid w:val="00AC0DBA"/>
    <w:rsid w:val="00AC1BC4"/>
    <w:rsid w:val="00AC1D1D"/>
    <w:rsid w:val="00AC1DD8"/>
    <w:rsid w:val="00AC1E44"/>
    <w:rsid w:val="00AC2902"/>
    <w:rsid w:val="00AC2A7B"/>
    <w:rsid w:val="00AC39B2"/>
    <w:rsid w:val="00AC550F"/>
    <w:rsid w:val="00AC66E0"/>
    <w:rsid w:val="00AC6887"/>
    <w:rsid w:val="00AC69BB"/>
    <w:rsid w:val="00AC6C44"/>
    <w:rsid w:val="00AD03C1"/>
    <w:rsid w:val="00AD10CD"/>
    <w:rsid w:val="00AD1107"/>
    <w:rsid w:val="00AD1488"/>
    <w:rsid w:val="00AD1C09"/>
    <w:rsid w:val="00AD55E2"/>
    <w:rsid w:val="00AD72E6"/>
    <w:rsid w:val="00AD776A"/>
    <w:rsid w:val="00AE0986"/>
    <w:rsid w:val="00AE0CE3"/>
    <w:rsid w:val="00AE1580"/>
    <w:rsid w:val="00AE1A18"/>
    <w:rsid w:val="00AE3243"/>
    <w:rsid w:val="00AE3418"/>
    <w:rsid w:val="00AE3AFD"/>
    <w:rsid w:val="00AE3C8F"/>
    <w:rsid w:val="00AE3F0C"/>
    <w:rsid w:val="00AE4AA4"/>
    <w:rsid w:val="00AE5FDF"/>
    <w:rsid w:val="00AE618A"/>
    <w:rsid w:val="00AE639A"/>
    <w:rsid w:val="00AE6AFD"/>
    <w:rsid w:val="00AE764A"/>
    <w:rsid w:val="00AE79EB"/>
    <w:rsid w:val="00AE7A27"/>
    <w:rsid w:val="00AF0054"/>
    <w:rsid w:val="00AF0FED"/>
    <w:rsid w:val="00AF12A6"/>
    <w:rsid w:val="00AF320F"/>
    <w:rsid w:val="00AF33DA"/>
    <w:rsid w:val="00AF3AC8"/>
    <w:rsid w:val="00AF3C46"/>
    <w:rsid w:val="00AF40BC"/>
    <w:rsid w:val="00AF45DF"/>
    <w:rsid w:val="00AF4F54"/>
    <w:rsid w:val="00AF50E9"/>
    <w:rsid w:val="00AF587D"/>
    <w:rsid w:val="00AF60E7"/>
    <w:rsid w:val="00AF6AAD"/>
    <w:rsid w:val="00AF7E91"/>
    <w:rsid w:val="00B00358"/>
    <w:rsid w:val="00B00750"/>
    <w:rsid w:val="00B00EF2"/>
    <w:rsid w:val="00B0104F"/>
    <w:rsid w:val="00B01EF5"/>
    <w:rsid w:val="00B02E14"/>
    <w:rsid w:val="00B03201"/>
    <w:rsid w:val="00B03ACC"/>
    <w:rsid w:val="00B03F78"/>
    <w:rsid w:val="00B04BA6"/>
    <w:rsid w:val="00B04C6D"/>
    <w:rsid w:val="00B04E04"/>
    <w:rsid w:val="00B05BAD"/>
    <w:rsid w:val="00B069DA"/>
    <w:rsid w:val="00B07B14"/>
    <w:rsid w:val="00B10629"/>
    <w:rsid w:val="00B108ED"/>
    <w:rsid w:val="00B115B0"/>
    <w:rsid w:val="00B11A59"/>
    <w:rsid w:val="00B11B72"/>
    <w:rsid w:val="00B120F3"/>
    <w:rsid w:val="00B13275"/>
    <w:rsid w:val="00B13AFE"/>
    <w:rsid w:val="00B13D60"/>
    <w:rsid w:val="00B15770"/>
    <w:rsid w:val="00B16EAD"/>
    <w:rsid w:val="00B20A94"/>
    <w:rsid w:val="00B23FE5"/>
    <w:rsid w:val="00B2642B"/>
    <w:rsid w:val="00B26D0F"/>
    <w:rsid w:val="00B27A8E"/>
    <w:rsid w:val="00B31D34"/>
    <w:rsid w:val="00B3221A"/>
    <w:rsid w:val="00B3236E"/>
    <w:rsid w:val="00B33365"/>
    <w:rsid w:val="00B34366"/>
    <w:rsid w:val="00B34738"/>
    <w:rsid w:val="00B35E6D"/>
    <w:rsid w:val="00B40A68"/>
    <w:rsid w:val="00B415AE"/>
    <w:rsid w:val="00B424C8"/>
    <w:rsid w:val="00B42783"/>
    <w:rsid w:val="00B42C17"/>
    <w:rsid w:val="00B43558"/>
    <w:rsid w:val="00B43BE1"/>
    <w:rsid w:val="00B43C8C"/>
    <w:rsid w:val="00B43F8C"/>
    <w:rsid w:val="00B44AC9"/>
    <w:rsid w:val="00B45028"/>
    <w:rsid w:val="00B450A9"/>
    <w:rsid w:val="00B45A40"/>
    <w:rsid w:val="00B45B00"/>
    <w:rsid w:val="00B47321"/>
    <w:rsid w:val="00B47EA4"/>
    <w:rsid w:val="00B5027C"/>
    <w:rsid w:val="00B50382"/>
    <w:rsid w:val="00B504F2"/>
    <w:rsid w:val="00B50ADB"/>
    <w:rsid w:val="00B50B72"/>
    <w:rsid w:val="00B50C5D"/>
    <w:rsid w:val="00B51220"/>
    <w:rsid w:val="00B5228B"/>
    <w:rsid w:val="00B532E7"/>
    <w:rsid w:val="00B55EB7"/>
    <w:rsid w:val="00B566BE"/>
    <w:rsid w:val="00B56B81"/>
    <w:rsid w:val="00B57128"/>
    <w:rsid w:val="00B5751D"/>
    <w:rsid w:val="00B57648"/>
    <w:rsid w:val="00B57C50"/>
    <w:rsid w:val="00B616C9"/>
    <w:rsid w:val="00B62B94"/>
    <w:rsid w:val="00B62D6B"/>
    <w:rsid w:val="00B639D7"/>
    <w:rsid w:val="00B63CEB"/>
    <w:rsid w:val="00B63FE5"/>
    <w:rsid w:val="00B64BA6"/>
    <w:rsid w:val="00B64F59"/>
    <w:rsid w:val="00B659C6"/>
    <w:rsid w:val="00B65ADA"/>
    <w:rsid w:val="00B66437"/>
    <w:rsid w:val="00B665F8"/>
    <w:rsid w:val="00B66A46"/>
    <w:rsid w:val="00B66E3F"/>
    <w:rsid w:val="00B66FCF"/>
    <w:rsid w:val="00B6701F"/>
    <w:rsid w:val="00B67ADD"/>
    <w:rsid w:val="00B70268"/>
    <w:rsid w:val="00B70846"/>
    <w:rsid w:val="00B711E8"/>
    <w:rsid w:val="00B717A4"/>
    <w:rsid w:val="00B719C8"/>
    <w:rsid w:val="00B725BB"/>
    <w:rsid w:val="00B7279E"/>
    <w:rsid w:val="00B73517"/>
    <w:rsid w:val="00B738F8"/>
    <w:rsid w:val="00B73B1B"/>
    <w:rsid w:val="00B74B2B"/>
    <w:rsid w:val="00B74B7A"/>
    <w:rsid w:val="00B75D97"/>
    <w:rsid w:val="00B760B6"/>
    <w:rsid w:val="00B76700"/>
    <w:rsid w:val="00B77C9F"/>
    <w:rsid w:val="00B80108"/>
    <w:rsid w:val="00B803FE"/>
    <w:rsid w:val="00B80C22"/>
    <w:rsid w:val="00B80CCC"/>
    <w:rsid w:val="00B810BC"/>
    <w:rsid w:val="00B819ED"/>
    <w:rsid w:val="00B81C79"/>
    <w:rsid w:val="00B81DFA"/>
    <w:rsid w:val="00B82556"/>
    <w:rsid w:val="00B837DF"/>
    <w:rsid w:val="00B839FD"/>
    <w:rsid w:val="00B83B82"/>
    <w:rsid w:val="00B84F18"/>
    <w:rsid w:val="00B8556F"/>
    <w:rsid w:val="00B85725"/>
    <w:rsid w:val="00B87A12"/>
    <w:rsid w:val="00B87EE0"/>
    <w:rsid w:val="00B9048A"/>
    <w:rsid w:val="00B90B19"/>
    <w:rsid w:val="00B914AF"/>
    <w:rsid w:val="00B91555"/>
    <w:rsid w:val="00B92831"/>
    <w:rsid w:val="00B92E1B"/>
    <w:rsid w:val="00B935E9"/>
    <w:rsid w:val="00B93D2B"/>
    <w:rsid w:val="00B945B1"/>
    <w:rsid w:val="00B95A40"/>
    <w:rsid w:val="00B962E6"/>
    <w:rsid w:val="00B9705B"/>
    <w:rsid w:val="00B97C10"/>
    <w:rsid w:val="00B97C21"/>
    <w:rsid w:val="00BA07B1"/>
    <w:rsid w:val="00BA1D9F"/>
    <w:rsid w:val="00BA2496"/>
    <w:rsid w:val="00BA3F33"/>
    <w:rsid w:val="00BA4DB0"/>
    <w:rsid w:val="00BA7880"/>
    <w:rsid w:val="00BA7E69"/>
    <w:rsid w:val="00BB05A1"/>
    <w:rsid w:val="00BB06A9"/>
    <w:rsid w:val="00BB0E6A"/>
    <w:rsid w:val="00BB174F"/>
    <w:rsid w:val="00BB28F2"/>
    <w:rsid w:val="00BB2E7D"/>
    <w:rsid w:val="00BB54DA"/>
    <w:rsid w:val="00BB57EE"/>
    <w:rsid w:val="00BB5AF7"/>
    <w:rsid w:val="00BB5BA9"/>
    <w:rsid w:val="00BB64FB"/>
    <w:rsid w:val="00BB68F9"/>
    <w:rsid w:val="00BB6A7F"/>
    <w:rsid w:val="00BB71AD"/>
    <w:rsid w:val="00BB7396"/>
    <w:rsid w:val="00BB79FB"/>
    <w:rsid w:val="00BB7AD0"/>
    <w:rsid w:val="00BB7F20"/>
    <w:rsid w:val="00BC169B"/>
    <w:rsid w:val="00BC224E"/>
    <w:rsid w:val="00BC23E1"/>
    <w:rsid w:val="00BC2B37"/>
    <w:rsid w:val="00BC309B"/>
    <w:rsid w:val="00BC34C0"/>
    <w:rsid w:val="00BC34E9"/>
    <w:rsid w:val="00BC499C"/>
    <w:rsid w:val="00BC4E35"/>
    <w:rsid w:val="00BC5983"/>
    <w:rsid w:val="00BC5D77"/>
    <w:rsid w:val="00BC63B5"/>
    <w:rsid w:val="00BC6AEF"/>
    <w:rsid w:val="00BC7162"/>
    <w:rsid w:val="00BC74A6"/>
    <w:rsid w:val="00BD1F95"/>
    <w:rsid w:val="00BD206F"/>
    <w:rsid w:val="00BD417A"/>
    <w:rsid w:val="00BD4F3E"/>
    <w:rsid w:val="00BD67D3"/>
    <w:rsid w:val="00BD6AAF"/>
    <w:rsid w:val="00BE1B69"/>
    <w:rsid w:val="00BE1D61"/>
    <w:rsid w:val="00BE1EB3"/>
    <w:rsid w:val="00BE2F9A"/>
    <w:rsid w:val="00BE3382"/>
    <w:rsid w:val="00BE46DF"/>
    <w:rsid w:val="00BE472B"/>
    <w:rsid w:val="00BE4E3D"/>
    <w:rsid w:val="00BE4EF9"/>
    <w:rsid w:val="00BE59A3"/>
    <w:rsid w:val="00BE5B1E"/>
    <w:rsid w:val="00BE6357"/>
    <w:rsid w:val="00BE68AE"/>
    <w:rsid w:val="00BE7524"/>
    <w:rsid w:val="00BE7920"/>
    <w:rsid w:val="00BF0028"/>
    <w:rsid w:val="00BF0AFA"/>
    <w:rsid w:val="00BF0F68"/>
    <w:rsid w:val="00BF1416"/>
    <w:rsid w:val="00BF16C4"/>
    <w:rsid w:val="00BF1D7D"/>
    <w:rsid w:val="00BF2081"/>
    <w:rsid w:val="00BF2584"/>
    <w:rsid w:val="00BF30C2"/>
    <w:rsid w:val="00BF3CB8"/>
    <w:rsid w:val="00BF42DD"/>
    <w:rsid w:val="00BF465D"/>
    <w:rsid w:val="00BF48B6"/>
    <w:rsid w:val="00BF5679"/>
    <w:rsid w:val="00BF56FB"/>
    <w:rsid w:val="00BF7A9B"/>
    <w:rsid w:val="00BF7CDA"/>
    <w:rsid w:val="00C0005B"/>
    <w:rsid w:val="00C00C5F"/>
    <w:rsid w:val="00C016F7"/>
    <w:rsid w:val="00C02088"/>
    <w:rsid w:val="00C0282A"/>
    <w:rsid w:val="00C03531"/>
    <w:rsid w:val="00C038B0"/>
    <w:rsid w:val="00C03AAC"/>
    <w:rsid w:val="00C03AF3"/>
    <w:rsid w:val="00C05375"/>
    <w:rsid w:val="00C05EDA"/>
    <w:rsid w:val="00C060FB"/>
    <w:rsid w:val="00C06960"/>
    <w:rsid w:val="00C06CC8"/>
    <w:rsid w:val="00C07474"/>
    <w:rsid w:val="00C0762F"/>
    <w:rsid w:val="00C10CF0"/>
    <w:rsid w:val="00C11B80"/>
    <w:rsid w:val="00C121BE"/>
    <w:rsid w:val="00C122F2"/>
    <w:rsid w:val="00C12E79"/>
    <w:rsid w:val="00C14677"/>
    <w:rsid w:val="00C146F2"/>
    <w:rsid w:val="00C15E5F"/>
    <w:rsid w:val="00C164D6"/>
    <w:rsid w:val="00C165D7"/>
    <w:rsid w:val="00C16916"/>
    <w:rsid w:val="00C16B35"/>
    <w:rsid w:val="00C16B50"/>
    <w:rsid w:val="00C1712E"/>
    <w:rsid w:val="00C17772"/>
    <w:rsid w:val="00C2172A"/>
    <w:rsid w:val="00C21789"/>
    <w:rsid w:val="00C22246"/>
    <w:rsid w:val="00C24A9C"/>
    <w:rsid w:val="00C24CEA"/>
    <w:rsid w:val="00C25B2F"/>
    <w:rsid w:val="00C25DAB"/>
    <w:rsid w:val="00C26A51"/>
    <w:rsid w:val="00C26B80"/>
    <w:rsid w:val="00C2753B"/>
    <w:rsid w:val="00C32329"/>
    <w:rsid w:val="00C3300C"/>
    <w:rsid w:val="00C33323"/>
    <w:rsid w:val="00C3346F"/>
    <w:rsid w:val="00C3475A"/>
    <w:rsid w:val="00C34C09"/>
    <w:rsid w:val="00C35B2E"/>
    <w:rsid w:val="00C35B55"/>
    <w:rsid w:val="00C361A5"/>
    <w:rsid w:val="00C37C0C"/>
    <w:rsid w:val="00C414EC"/>
    <w:rsid w:val="00C42312"/>
    <w:rsid w:val="00C42618"/>
    <w:rsid w:val="00C429CB"/>
    <w:rsid w:val="00C42C4D"/>
    <w:rsid w:val="00C42EE8"/>
    <w:rsid w:val="00C438EC"/>
    <w:rsid w:val="00C446AE"/>
    <w:rsid w:val="00C458B7"/>
    <w:rsid w:val="00C45F9A"/>
    <w:rsid w:val="00C462B4"/>
    <w:rsid w:val="00C46314"/>
    <w:rsid w:val="00C46ACC"/>
    <w:rsid w:val="00C46B78"/>
    <w:rsid w:val="00C4722B"/>
    <w:rsid w:val="00C47567"/>
    <w:rsid w:val="00C51FD7"/>
    <w:rsid w:val="00C52F04"/>
    <w:rsid w:val="00C533F5"/>
    <w:rsid w:val="00C535A8"/>
    <w:rsid w:val="00C53737"/>
    <w:rsid w:val="00C53BBA"/>
    <w:rsid w:val="00C54643"/>
    <w:rsid w:val="00C54663"/>
    <w:rsid w:val="00C5585A"/>
    <w:rsid w:val="00C55B7D"/>
    <w:rsid w:val="00C55D79"/>
    <w:rsid w:val="00C57BAE"/>
    <w:rsid w:val="00C601EB"/>
    <w:rsid w:val="00C61B2C"/>
    <w:rsid w:val="00C62DBE"/>
    <w:rsid w:val="00C62EF2"/>
    <w:rsid w:val="00C630D5"/>
    <w:rsid w:val="00C635A8"/>
    <w:rsid w:val="00C642A9"/>
    <w:rsid w:val="00C645A2"/>
    <w:rsid w:val="00C65696"/>
    <w:rsid w:val="00C65E19"/>
    <w:rsid w:val="00C666DF"/>
    <w:rsid w:val="00C670A8"/>
    <w:rsid w:val="00C67DE9"/>
    <w:rsid w:val="00C70CE3"/>
    <w:rsid w:val="00C7219F"/>
    <w:rsid w:val="00C725E4"/>
    <w:rsid w:val="00C72F16"/>
    <w:rsid w:val="00C7362B"/>
    <w:rsid w:val="00C73E40"/>
    <w:rsid w:val="00C74D54"/>
    <w:rsid w:val="00C750DD"/>
    <w:rsid w:val="00C751F1"/>
    <w:rsid w:val="00C75620"/>
    <w:rsid w:val="00C804D5"/>
    <w:rsid w:val="00C80D6D"/>
    <w:rsid w:val="00C81368"/>
    <w:rsid w:val="00C81501"/>
    <w:rsid w:val="00C81692"/>
    <w:rsid w:val="00C81D13"/>
    <w:rsid w:val="00C8239C"/>
    <w:rsid w:val="00C82CCC"/>
    <w:rsid w:val="00C8305A"/>
    <w:rsid w:val="00C83903"/>
    <w:rsid w:val="00C83B9F"/>
    <w:rsid w:val="00C84029"/>
    <w:rsid w:val="00C84942"/>
    <w:rsid w:val="00C86807"/>
    <w:rsid w:val="00C86DEE"/>
    <w:rsid w:val="00C87039"/>
    <w:rsid w:val="00C903E8"/>
    <w:rsid w:val="00C930A0"/>
    <w:rsid w:val="00C932CC"/>
    <w:rsid w:val="00C93361"/>
    <w:rsid w:val="00C937E2"/>
    <w:rsid w:val="00C939AA"/>
    <w:rsid w:val="00C94AA5"/>
    <w:rsid w:val="00C94AE2"/>
    <w:rsid w:val="00C95CB4"/>
    <w:rsid w:val="00C95E55"/>
    <w:rsid w:val="00C95F0B"/>
    <w:rsid w:val="00C96EF3"/>
    <w:rsid w:val="00CA083D"/>
    <w:rsid w:val="00CA1717"/>
    <w:rsid w:val="00CA280F"/>
    <w:rsid w:val="00CA2DFF"/>
    <w:rsid w:val="00CA2EF2"/>
    <w:rsid w:val="00CA399F"/>
    <w:rsid w:val="00CA4C67"/>
    <w:rsid w:val="00CA61C5"/>
    <w:rsid w:val="00CA70D1"/>
    <w:rsid w:val="00CA78C7"/>
    <w:rsid w:val="00CA7B3D"/>
    <w:rsid w:val="00CB0373"/>
    <w:rsid w:val="00CB0647"/>
    <w:rsid w:val="00CB0E21"/>
    <w:rsid w:val="00CB325B"/>
    <w:rsid w:val="00CB3DE8"/>
    <w:rsid w:val="00CB4BD6"/>
    <w:rsid w:val="00CB5319"/>
    <w:rsid w:val="00CB554D"/>
    <w:rsid w:val="00CB58FC"/>
    <w:rsid w:val="00CB5989"/>
    <w:rsid w:val="00CB5A17"/>
    <w:rsid w:val="00CB65DC"/>
    <w:rsid w:val="00CB6E54"/>
    <w:rsid w:val="00CB7047"/>
    <w:rsid w:val="00CB7156"/>
    <w:rsid w:val="00CB7BED"/>
    <w:rsid w:val="00CB7C97"/>
    <w:rsid w:val="00CC0293"/>
    <w:rsid w:val="00CC0E53"/>
    <w:rsid w:val="00CC0E79"/>
    <w:rsid w:val="00CC132B"/>
    <w:rsid w:val="00CC135F"/>
    <w:rsid w:val="00CC14E3"/>
    <w:rsid w:val="00CC1D08"/>
    <w:rsid w:val="00CC26E0"/>
    <w:rsid w:val="00CC36FA"/>
    <w:rsid w:val="00CC387A"/>
    <w:rsid w:val="00CC3985"/>
    <w:rsid w:val="00CC3B45"/>
    <w:rsid w:val="00CC4B36"/>
    <w:rsid w:val="00CC4D9B"/>
    <w:rsid w:val="00CC5EB8"/>
    <w:rsid w:val="00CC622C"/>
    <w:rsid w:val="00CC6DE4"/>
    <w:rsid w:val="00CC70DC"/>
    <w:rsid w:val="00CC735C"/>
    <w:rsid w:val="00CC7BDF"/>
    <w:rsid w:val="00CD036D"/>
    <w:rsid w:val="00CD0768"/>
    <w:rsid w:val="00CD0863"/>
    <w:rsid w:val="00CD139B"/>
    <w:rsid w:val="00CD1837"/>
    <w:rsid w:val="00CD203A"/>
    <w:rsid w:val="00CD23A0"/>
    <w:rsid w:val="00CD267C"/>
    <w:rsid w:val="00CD26B9"/>
    <w:rsid w:val="00CD2817"/>
    <w:rsid w:val="00CD29E1"/>
    <w:rsid w:val="00CD2A43"/>
    <w:rsid w:val="00CD4546"/>
    <w:rsid w:val="00CD53E9"/>
    <w:rsid w:val="00CD5AE2"/>
    <w:rsid w:val="00CD657D"/>
    <w:rsid w:val="00CD6FF8"/>
    <w:rsid w:val="00CE069E"/>
    <w:rsid w:val="00CE15C1"/>
    <w:rsid w:val="00CE1AE7"/>
    <w:rsid w:val="00CE1C92"/>
    <w:rsid w:val="00CE35AD"/>
    <w:rsid w:val="00CE43E6"/>
    <w:rsid w:val="00CE4A1D"/>
    <w:rsid w:val="00CE4E79"/>
    <w:rsid w:val="00CE5773"/>
    <w:rsid w:val="00CE61ED"/>
    <w:rsid w:val="00CE6359"/>
    <w:rsid w:val="00CE708F"/>
    <w:rsid w:val="00CE7442"/>
    <w:rsid w:val="00CF0E18"/>
    <w:rsid w:val="00CF181C"/>
    <w:rsid w:val="00CF3375"/>
    <w:rsid w:val="00CF3590"/>
    <w:rsid w:val="00CF3BC9"/>
    <w:rsid w:val="00CF3CDF"/>
    <w:rsid w:val="00CF4174"/>
    <w:rsid w:val="00CF43AF"/>
    <w:rsid w:val="00CF551E"/>
    <w:rsid w:val="00CF59FD"/>
    <w:rsid w:val="00CF6BA6"/>
    <w:rsid w:val="00CF7675"/>
    <w:rsid w:val="00CF7D5F"/>
    <w:rsid w:val="00CF7E99"/>
    <w:rsid w:val="00D00CD8"/>
    <w:rsid w:val="00D01146"/>
    <w:rsid w:val="00D016CD"/>
    <w:rsid w:val="00D01B0E"/>
    <w:rsid w:val="00D01D6B"/>
    <w:rsid w:val="00D03A89"/>
    <w:rsid w:val="00D0416F"/>
    <w:rsid w:val="00D04B5C"/>
    <w:rsid w:val="00D06BD1"/>
    <w:rsid w:val="00D06F82"/>
    <w:rsid w:val="00D10A66"/>
    <w:rsid w:val="00D10D3C"/>
    <w:rsid w:val="00D12159"/>
    <w:rsid w:val="00D12B43"/>
    <w:rsid w:val="00D12EA2"/>
    <w:rsid w:val="00D147F2"/>
    <w:rsid w:val="00D1494D"/>
    <w:rsid w:val="00D16483"/>
    <w:rsid w:val="00D1729F"/>
    <w:rsid w:val="00D1772F"/>
    <w:rsid w:val="00D177FA"/>
    <w:rsid w:val="00D17CC6"/>
    <w:rsid w:val="00D17D42"/>
    <w:rsid w:val="00D2028F"/>
    <w:rsid w:val="00D205AE"/>
    <w:rsid w:val="00D20827"/>
    <w:rsid w:val="00D20FE7"/>
    <w:rsid w:val="00D20FF3"/>
    <w:rsid w:val="00D21F14"/>
    <w:rsid w:val="00D22551"/>
    <w:rsid w:val="00D227CF"/>
    <w:rsid w:val="00D2359E"/>
    <w:rsid w:val="00D2374C"/>
    <w:rsid w:val="00D23ABE"/>
    <w:rsid w:val="00D245F5"/>
    <w:rsid w:val="00D24847"/>
    <w:rsid w:val="00D24D2F"/>
    <w:rsid w:val="00D26CBC"/>
    <w:rsid w:val="00D27BFB"/>
    <w:rsid w:val="00D3025F"/>
    <w:rsid w:val="00D305F5"/>
    <w:rsid w:val="00D30C6E"/>
    <w:rsid w:val="00D32035"/>
    <w:rsid w:val="00D326EF"/>
    <w:rsid w:val="00D32EC6"/>
    <w:rsid w:val="00D337CA"/>
    <w:rsid w:val="00D33B4E"/>
    <w:rsid w:val="00D35730"/>
    <w:rsid w:val="00D35B6D"/>
    <w:rsid w:val="00D36440"/>
    <w:rsid w:val="00D36526"/>
    <w:rsid w:val="00D368CC"/>
    <w:rsid w:val="00D40B9C"/>
    <w:rsid w:val="00D40DA0"/>
    <w:rsid w:val="00D41E3B"/>
    <w:rsid w:val="00D42101"/>
    <w:rsid w:val="00D422C2"/>
    <w:rsid w:val="00D44CC4"/>
    <w:rsid w:val="00D452A6"/>
    <w:rsid w:val="00D45359"/>
    <w:rsid w:val="00D46220"/>
    <w:rsid w:val="00D4640C"/>
    <w:rsid w:val="00D46764"/>
    <w:rsid w:val="00D469A3"/>
    <w:rsid w:val="00D469F8"/>
    <w:rsid w:val="00D47829"/>
    <w:rsid w:val="00D47A39"/>
    <w:rsid w:val="00D50020"/>
    <w:rsid w:val="00D501B9"/>
    <w:rsid w:val="00D50ED4"/>
    <w:rsid w:val="00D51331"/>
    <w:rsid w:val="00D518DF"/>
    <w:rsid w:val="00D5261B"/>
    <w:rsid w:val="00D527D9"/>
    <w:rsid w:val="00D5285A"/>
    <w:rsid w:val="00D5493B"/>
    <w:rsid w:val="00D54F99"/>
    <w:rsid w:val="00D5535E"/>
    <w:rsid w:val="00D5585F"/>
    <w:rsid w:val="00D56762"/>
    <w:rsid w:val="00D577D9"/>
    <w:rsid w:val="00D601C4"/>
    <w:rsid w:val="00D619FA"/>
    <w:rsid w:val="00D61B86"/>
    <w:rsid w:val="00D6466F"/>
    <w:rsid w:val="00D6581D"/>
    <w:rsid w:val="00D65A26"/>
    <w:rsid w:val="00D66C1F"/>
    <w:rsid w:val="00D66CCD"/>
    <w:rsid w:val="00D67554"/>
    <w:rsid w:val="00D704E8"/>
    <w:rsid w:val="00D716BB"/>
    <w:rsid w:val="00D71B3B"/>
    <w:rsid w:val="00D71C5B"/>
    <w:rsid w:val="00D71DDD"/>
    <w:rsid w:val="00D74040"/>
    <w:rsid w:val="00D76ACD"/>
    <w:rsid w:val="00D77894"/>
    <w:rsid w:val="00D80B46"/>
    <w:rsid w:val="00D80B86"/>
    <w:rsid w:val="00D80EEA"/>
    <w:rsid w:val="00D80F08"/>
    <w:rsid w:val="00D810E5"/>
    <w:rsid w:val="00D812E2"/>
    <w:rsid w:val="00D81A36"/>
    <w:rsid w:val="00D82526"/>
    <w:rsid w:val="00D82C9A"/>
    <w:rsid w:val="00D8367F"/>
    <w:rsid w:val="00D83D2B"/>
    <w:rsid w:val="00D8444A"/>
    <w:rsid w:val="00D86B5C"/>
    <w:rsid w:val="00D90ACE"/>
    <w:rsid w:val="00D92381"/>
    <w:rsid w:val="00D92B96"/>
    <w:rsid w:val="00D92CE7"/>
    <w:rsid w:val="00D93686"/>
    <w:rsid w:val="00D939C4"/>
    <w:rsid w:val="00D939D0"/>
    <w:rsid w:val="00D93D3F"/>
    <w:rsid w:val="00D94839"/>
    <w:rsid w:val="00D94BBB"/>
    <w:rsid w:val="00D9517F"/>
    <w:rsid w:val="00D9528F"/>
    <w:rsid w:val="00D95879"/>
    <w:rsid w:val="00D969EC"/>
    <w:rsid w:val="00D97DDF"/>
    <w:rsid w:val="00DA0D72"/>
    <w:rsid w:val="00DA192E"/>
    <w:rsid w:val="00DA1B2F"/>
    <w:rsid w:val="00DA40D0"/>
    <w:rsid w:val="00DA42F6"/>
    <w:rsid w:val="00DA5EE2"/>
    <w:rsid w:val="00DA697E"/>
    <w:rsid w:val="00DA724C"/>
    <w:rsid w:val="00DB0E5D"/>
    <w:rsid w:val="00DB13C6"/>
    <w:rsid w:val="00DB1D06"/>
    <w:rsid w:val="00DB25F9"/>
    <w:rsid w:val="00DB27AF"/>
    <w:rsid w:val="00DB2A12"/>
    <w:rsid w:val="00DB3FCF"/>
    <w:rsid w:val="00DB42EC"/>
    <w:rsid w:val="00DB454D"/>
    <w:rsid w:val="00DB48D9"/>
    <w:rsid w:val="00DB77DC"/>
    <w:rsid w:val="00DB78AF"/>
    <w:rsid w:val="00DB7C3E"/>
    <w:rsid w:val="00DB7D89"/>
    <w:rsid w:val="00DB7EB6"/>
    <w:rsid w:val="00DC0AC7"/>
    <w:rsid w:val="00DC1CED"/>
    <w:rsid w:val="00DC262F"/>
    <w:rsid w:val="00DC3BB7"/>
    <w:rsid w:val="00DC3CAD"/>
    <w:rsid w:val="00DC4930"/>
    <w:rsid w:val="00DC54AA"/>
    <w:rsid w:val="00DC5C04"/>
    <w:rsid w:val="00DC6428"/>
    <w:rsid w:val="00DC68EB"/>
    <w:rsid w:val="00DC6C27"/>
    <w:rsid w:val="00DC6E2B"/>
    <w:rsid w:val="00DD12B2"/>
    <w:rsid w:val="00DD16C3"/>
    <w:rsid w:val="00DD1931"/>
    <w:rsid w:val="00DD1F8B"/>
    <w:rsid w:val="00DD23EC"/>
    <w:rsid w:val="00DD2BCC"/>
    <w:rsid w:val="00DD2D7B"/>
    <w:rsid w:val="00DD3087"/>
    <w:rsid w:val="00DD3E12"/>
    <w:rsid w:val="00DD4698"/>
    <w:rsid w:val="00DD49BE"/>
    <w:rsid w:val="00DD4A02"/>
    <w:rsid w:val="00DD4A37"/>
    <w:rsid w:val="00DD51AA"/>
    <w:rsid w:val="00DD5709"/>
    <w:rsid w:val="00DD588B"/>
    <w:rsid w:val="00DD5C1F"/>
    <w:rsid w:val="00DD5E19"/>
    <w:rsid w:val="00DD76AB"/>
    <w:rsid w:val="00DD7C28"/>
    <w:rsid w:val="00DD7D4F"/>
    <w:rsid w:val="00DE1282"/>
    <w:rsid w:val="00DE1832"/>
    <w:rsid w:val="00DE18BE"/>
    <w:rsid w:val="00DE198E"/>
    <w:rsid w:val="00DE2046"/>
    <w:rsid w:val="00DE241A"/>
    <w:rsid w:val="00DE27A1"/>
    <w:rsid w:val="00DE2F30"/>
    <w:rsid w:val="00DE3CC5"/>
    <w:rsid w:val="00DE3E92"/>
    <w:rsid w:val="00DE3F91"/>
    <w:rsid w:val="00DE406A"/>
    <w:rsid w:val="00DE4A35"/>
    <w:rsid w:val="00DE4DA7"/>
    <w:rsid w:val="00DE512E"/>
    <w:rsid w:val="00DE57D5"/>
    <w:rsid w:val="00DE5FC8"/>
    <w:rsid w:val="00DE6F05"/>
    <w:rsid w:val="00DE741C"/>
    <w:rsid w:val="00DF3CB8"/>
    <w:rsid w:val="00DF3D14"/>
    <w:rsid w:val="00DF3DD8"/>
    <w:rsid w:val="00DF5213"/>
    <w:rsid w:val="00DF5660"/>
    <w:rsid w:val="00DF6484"/>
    <w:rsid w:val="00DF714E"/>
    <w:rsid w:val="00DF722D"/>
    <w:rsid w:val="00DF76B3"/>
    <w:rsid w:val="00DF7B3D"/>
    <w:rsid w:val="00E0165A"/>
    <w:rsid w:val="00E01F64"/>
    <w:rsid w:val="00E02237"/>
    <w:rsid w:val="00E023EA"/>
    <w:rsid w:val="00E02B45"/>
    <w:rsid w:val="00E02F97"/>
    <w:rsid w:val="00E03B4C"/>
    <w:rsid w:val="00E0464D"/>
    <w:rsid w:val="00E04708"/>
    <w:rsid w:val="00E04939"/>
    <w:rsid w:val="00E04A2E"/>
    <w:rsid w:val="00E04E39"/>
    <w:rsid w:val="00E05386"/>
    <w:rsid w:val="00E05515"/>
    <w:rsid w:val="00E06EBF"/>
    <w:rsid w:val="00E07075"/>
    <w:rsid w:val="00E07088"/>
    <w:rsid w:val="00E07D72"/>
    <w:rsid w:val="00E10715"/>
    <w:rsid w:val="00E112FB"/>
    <w:rsid w:val="00E11958"/>
    <w:rsid w:val="00E11B89"/>
    <w:rsid w:val="00E11BF9"/>
    <w:rsid w:val="00E12465"/>
    <w:rsid w:val="00E125E7"/>
    <w:rsid w:val="00E125F9"/>
    <w:rsid w:val="00E12D64"/>
    <w:rsid w:val="00E13C1C"/>
    <w:rsid w:val="00E148FC"/>
    <w:rsid w:val="00E1676A"/>
    <w:rsid w:val="00E169BA"/>
    <w:rsid w:val="00E17CE8"/>
    <w:rsid w:val="00E20153"/>
    <w:rsid w:val="00E218FF"/>
    <w:rsid w:val="00E22082"/>
    <w:rsid w:val="00E22AA5"/>
    <w:rsid w:val="00E233DD"/>
    <w:rsid w:val="00E24D9D"/>
    <w:rsid w:val="00E26956"/>
    <w:rsid w:val="00E26B04"/>
    <w:rsid w:val="00E26D6E"/>
    <w:rsid w:val="00E26FD0"/>
    <w:rsid w:val="00E30449"/>
    <w:rsid w:val="00E31404"/>
    <w:rsid w:val="00E316B9"/>
    <w:rsid w:val="00E323F6"/>
    <w:rsid w:val="00E326FA"/>
    <w:rsid w:val="00E329BF"/>
    <w:rsid w:val="00E32DEF"/>
    <w:rsid w:val="00E359E2"/>
    <w:rsid w:val="00E35C63"/>
    <w:rsid w:val="00E3635C"/>
    <w:rsid w:val="00E369F2"/>
    <w:rsid w:val="00E37E09"/>
    <w:rsid w:val="00E37FDA"/>
    <w:rsid w:val="00E40074"/>
    <w:rsid w:val="00E4092F"/>
    <w:rsid w:val="00E40B5E"/>
    <w:rsid w:val="00E41AB5"/>
    <w:rsid w:val="00E42DC5"/>
    <w:rsid w:val="00E42DCA"/>
    <w:rsid w:val="00E4454A"/>
    <w:rsid w:val="00E503B0"/>
    <w:rsid w:val="00E50F2C"/>
    <w:rsid w:val="00E51266"/>
    <w:rsid w:val="00E5134C"/>
    <w:rsid w:val="00E51C3D"/>
    <w:rsid w:val="00E521E4"/>
    <w:rsid w:val="00E5228C"/>
    <w:rsid w:val="00E52369"/>
    <w:rsid w:val="00E5304C"/>
    <w:rsid w:val="00E537C8"/>
    <w:rsid w:val="00E54043"/>
    <w:rsid w:val="00E551D0"/>
    <w:rsid w:val="00E57B1E"/>
    <w:rsid w:val="00E62656"/>
    <w:rsid w:val="00E62C03"/>
    <w:rsid w:val="00E638A4"/>
    <w:rsid w:val="00E65787"/>
    <w:rsid w:val="00E6584E"/>
    <w:rsid w:val="00E65A9E"/>
    <w:rsid w:val="00E65E41"/>
    <w:rsid w:val="00E6636D"/>
    <w:rsid w:val="00E664DF"/>
    <w:rsid w:val="00E67435"/>
    <w:rsid w:val="00E67575"/>
    <w:rsid w:val="00E67B96"/>
    <w:rsid w:val="00E67F2B"/>
    <w:rsid w:val="00E715BC"/>
    <w:rsid w:val="00E71AB1"/>
    <w:rsid w:val="00E71F80"/>
    <w:rsid w:val="00E7386B"/>
    <w:rsid w:val="00E73A36"/>
    <w:rsid w:val="00E74DEC"/>
    <w:rsid w:val="00E75266"/>
    <w:rsid w:val="00E75D0A"/>
    <w:rsid w:val="00E75FE0"/>
    <w:rsid w:val="00E75FF9"/>
    <w:rsid w:val="00E763D3"/>
    <w:rsid w:val="00E771F4"/>
    <w:rsid w:val="00E807E8"/>
    <w:rsid w:val="00E81974"/>
    <w:rsid w:val="00E81A0D"/>
    <w:rsid w:val="00E83730"/>
    <w:rsid w:val="00E84F14"/>
    <w:rsid w:val="00E86488"/>
    <w:rsid w:val="00E874BA"/>
    <w:rsid w:val="00E87541"/>
    <w:rsid w:val="00E90A3F"/>
    <w:rsid w:val="00E91463"/>
    <w:rsid w:val="00E91468"/>
    <w:rsid w:val="00E91505"/>
    <w:rsid w:val="00E91803"/>
    <w:rsid w:val="00E91BD3"/>
    <w:rsid w:val="00E929E6"/>
    <w:rsid w:val="00E93354"/>
    <w:rsid w:val="00E934E3"/>
    <w:rsid w:val="00E9368D"/>
    <w:rsid w:val="00E93AB0"/>
    <w:rsid w:val="00E93D6F"/>
    <w:rsid w:val="00E9421B"/>
    <w:rsid w:val="00E94575"/>
    <w:rsid w:val="00E9477C"/>
    <w:rsid w:val="00E94A60"/>
    <w:rsid w:val="00E94F77"/>
    <w:rsid w:val="00E9552C"/>
    <w:rsid w:val="00E9666B"/>
    <w:rsid w:val="00E9767E"/>
    <w:rsid w:val="00E97D81"/>
    <w:rsid w:val="00EA0C1C"/>
    <w:rsid w:val="00EA1706"/>
    <w:rsid w:val="00EA171D"/>
    <w:rsid w:val="00EA4C67"/>
    <w:rsid w:val="00EA4E09"/>
    <w:rsid w:val="00EA54ED"/>
    <w:rsid w:val="00EA5BD1"/>
    <w:rsid w:val="00EA60F2"/>
    <w:rsid w:val="00EA6141"/>
    <w:rsid w:val="00EA6360"/>
    <w:rsid w:val="00EB1383"/>
    <w:rsid w:val="00EB1B9C"/>
    <w:rsid w:val="00EB2259"/>
    <w:rsid w:val="00EB25E6"/>
    <w:rsid w:val="00EB39DB"/>
    <w:rsid w:val="00EB4329"/>
    <w:rsid w:val="00EB4949"/>
    <w:rsid w:val="00EB7582"/>
    <w:rsid w:val="00EB7CF7"/>
    <w:rsid w:val="00EB7EDB"/>
    <w:rsid w:val="00EC16A5"/>
    <w:rsid w:val="00EC200A"/>
    <w:rsid w:val="00EC3416"/>
    <w:rsid w:val="00EC37FF"/>
    <w:rsid w:val="00EC3C91"/>
    <w:rsid w:val="00EC403E"/>
    <w:rsid w:val="00EC46D1"/>
    <w:rsid w:val="00EC4CCF"/>
    <w:rsid w:val="00EC5C5C"/>
    <w:rsid w:val="00EC5EC3"/>
    <w:rsid w:val="00EC6603"/>
    <w:rsid w:val="00EC6628"/>
    <w:rsid w:val="00EC72B9"/>
    <w:rsid w:val="00EC7B1F"/>
    <w:rsid w:val="00ED0161"/>
    <w:rsid w:val="00ED16E7"/>
    <w:rsid w:val="00ED2E48"/>
    <w:rsid w:val="00ED423B"/>
    <w:rsid w:val="00ED450D"/>
    <w:rsid w:val="00ED4683"/>
    <w:rsid w:val="00ED4FB4"/>
    <w:rsid w:val="00ED57DF"/>
    <w:rsid w:val="00ED5DED"/>
    <w:rsid w:val="00ED7D8B"/>
    <w:rsid w:val="00EE1486"/>
    <w:rsid w:val="00EE26A7"/>
    <w:rsid w:val="00EE2747"/>
    <w:rsid w:val="00EE3173"/>
    <w:rsid w:val="00EE32E7"/>
    <w:rsid w:val="00EE3404"/>
    <w:rsid w:val="00EE3E78"/>
    <w:rsid w:val="00EE5AB5"/>
    <w:rsid w:val="00EE6C10"/>
    <w:rsid w:val="00EE70C4"/>
    <w:rsid w:val="00EE7612"/>
    <w:rsid w:val="00EE78F5"/>
    <w:rsid w:val="00EF02F9"/>
    <w:rsid w:val="00EF0841"/>
    <w:rsid w:val="00EF1D2D"/>
    <w:rsid w:val="00EF2683"/>
    <w:rsid w:val="00EF311D"/>
    <w:rsid w:val="00EF312E"/>
    <w:rsid w:val="00EF3915"/>
    <w:rsid w:val="00EF4A64"/>
    <w:rsid w:val="00EF548C"/>
    <w:rsid w:val="00EF5A70"/>
    <w:rsid w:val="00EF6181"/>
    <w:rsid w:val="00EF61CE"/>
    <w:rsid w:val="00EF629C"/>
    <w:rsid w:val="00EF65A3"/>
    <w:rsid w:val="00EF6C4E"/>
    <w:rsid w:val="00EF6F21"/>
    <w:rsid w:val="00EF73F5"/>
    <w:rsid w:val="00EF756D"/>
    <w:rsid w:val="00EF7A57"/>
    <w:rsid w:val="00EF7F5E"/>
    <w:rsid w:val="00F00D41"/>
    <w:rsid w:val="00F0153A"/>
    <w:rsid w:val="00F021EC"/>
    <w:rsid w:val="00F02BAF"/>
    <w:rsid w:val="00F044D3"/>
    <w:rsid w:val="00F051EA"/>
    <w:rsid w:val="00F07729"/>
    <w:rsid w:val="00F07953"/>
    <w:rsid w:val="00F10643"/>
    <w:rsid w:val="00F1101D"/>
    <w:rsid w:val="00F1145A"/>
    <w:rsid w:val="00F1171A"/>
    <w:rsid w:val="00F11A0E"/>
    <w:rsid w:val="00F12430"/>
    <w:rsid w:val="00F131FF"/>
    <w:rsid w:val="00F134A9"/>
    <w:rsid w:val="00F13950"/>
    <w:rsid w:val="00F13A04"/>
    <w:rsid w:val="00F16FF9"/>
    <w:rsid w:val="00F17863"/>
    <w:rsid w:val="00F179AA"/>
    <w:rsid w:val="00F20730"/>
    <w:rsid w:val="00F20991"/>
    <w:rsid w:val="00F20A70"/>
    <w:rsid w:val="00F21080"/>
    <w:rsid w:val="00F22F3A"/>
    <w:rsid w:val="00F2305B"/>
    <w:rsid w:val="00F23325"/>
    <w:rsid w:val="00F261F9"/>
    <w:rsid w:val="00F26482"/>
    <w:rsid w:val="00F26585"/>
    <w:rsid w:val="00F26B71"/>
    <w:rsid w:val="00F319CD"/>
    <w:rsid w:val="00F31B90"/>
    <w:rsid w:val="00F32568"/>
    <w:rsid w:val="00F32E43"/>
    <w:rsid w:val="00F33F65"/>
    <w:rsid w:val="00F34D3D"/>
    <w:rsid w:val="00F37B42"/>
    <w:rsid w:val="00F404AD"/>
    <w:rsid w:val="00F40647"/>
    <w:rsid w:val="00F40C44"/>
    <w:rsid w:val="00F41C60"/>
    <w:rsid w:val="00F42D8C"/>
    <w:rsid w:val="00F42F9D"/>
    <w:rsid w:val="00F45E57"/>
    <w:rsid w:val="00F469D7"/>
    <w:rsid w:val="00F46B46"/>
    <w:rsid w:val="00F47391"/>
    <w:rsid w:val="00F479E8"/>
    <w:rsid w:val="00F47B38"/>
    <w:rsid w:val="00F526B3"/>
    <w:rsid w:val="00F52D0D"/>
    <w:rsid w:val="00F53554"/>
    <w:rsid w:val="00F53EF6"/>
    <w:rsid w:val="00F571A3"/>
    <w:rsid w:val="00F57367"/>
    <w:rsid w:val="00F57DB3"/>
    <w:rsid w:val="00F60BEB"/>
    <w:rsid w:val="00F61174"/>
    <w:rsid w:val="00F6136B"/>
    <w:rsid w:val="00F62748"/>
    <w:rsid w:val="00F62C12"/>
    <w:rsid w:val="00F63D00"/>
    <w:rsid w:val="00F644C1"/>
    <w:rsid w:val="00F64D71"/>
    <w:rsid w:val="00F64F46"/>
    <w:rsid w:val="00F65380"/>
    <w:rsid w:val="00F658B5"/>
    <w:rsid w:val="00F65B32"/>
    <w:rsid w:val="00F65FFE"/>
    <w:rsid w:val="00F675A7"/>
    <w:rsid w:val="00F6787C"/>
    <w:rsid w:val="00F700CA"/>
    <w:rsid w:val="00F701DE"/>
    <w:rsid w:val="00F70381"/>
    <w:rsid w:val="00F70EFB"/>
    <w:rsid w:val="00F714EE"/>
    <w:rsid w:val="00F71825"/>
    <w:rsid w:val="00F71AE6"/>
    <w:rsid w:val="00F71CD1"/>
    <w:rsid w:val="00F7229F"/>
    <w:rsid w:val="00F72AB6"/>
    <w:rsid w:val="00F74323"/>
    <w:rsid w:val="00F74BDD"/>
    <w:rsid w:val="00F74EA0"/>
    <w:rsid w:val="00F7569E"/>
    <w:rsid w:val="00F75C8C"/>
    <w:rsid w:val="00F770E8"/>
    <w:rsid w:val="00F8084E"/>
    <w:rsid w:val="00F808A5"/>
    <w:rsid w:val="00F8093B"/>
    <w:rsid w:val="00F816B1"/>
    <w:rsid w:val="00F81E81"/>
    <w:rsid w:val="00F82B44"/>
    <w:rsid w:val="00F8407B"/>
    <w:rsid w:val="00F84B7D"/>
    <w:rsid w:val="00F8561C"/>
    <w:rsid w:val="00F8598D"/>
    <w:rsid w:val="00F85A11"/>
    <w:rsid w:val="00F90816"/>
    <w:rsid w:val="00F91A61"/>
    <w:rsid w:val="00F92833"/>
    <w:rsid w:val="00F92C70"/>
    <w:rsid w:val="00F92F72"/>
    <w:rsid w:val="00F94A08"/>
    <w:rsid w:val="00F96B13"/>
    <w:rsid w:val="00F97175"/>
    <w:rsid w:val="00FA076B"/>
    <w:rsid w:val="00FA08D2"/>
    <w:rsid w:val="00FA10E5"/>
    <w:rsid w:val="00FA1D04"/>
    <w:rsid w:val="00FA2255"/>
    <w:rsid w:val="00FA2894"/>
    <w:rsid w:val="00FA29B9"/>
    <w:rsid w:val="00FA2C02"/>
    <w:rsid w:val="00FA2E11"/>
    <w:rsid w:val="00FA3249"/>
    <w:rsid w:val="00FA36FF"/>
    <w:rsid w:val="00FA3904"/>
    <w:rsid w:val="00FA3F03"/>
    <w:rsid w:val="00FA413A"/>
    <w:rsid w:val="00FA47EA"/>
    <w:rsid w:val="00FA4AD5"/>
    <w:rsid w:val="00FA4CD0"/>
    <w:rsid w:val="00FA4FD9"/>
    <w:rsid w:val="00FA547E"/>
    <w:rsid w:val="00FA55F6"/>
    <w:rsid w:val="00FA5C59"/>
    <w:rsid w:val="00FA6202"/>
    <w:rsid w:val="00FA64D6"/>
    <w:rsid w:val="00FA6EB9"/>
    <w:rsid w:val="00FA7292"/>
    <w:rsid w:val="00FB0078"/>
    <w:rsid w:val="00FB01FA"/>
    <w:rsid w:val="00FB053A"/>
    <w:rsid w:val="00FB0B73"/>
    <w:rsid w:val="00FB1309"/>
    <w:rsid w:val="00FB1BD0"/>
    <w:rsid w:val="00FB1DE4"/>
    <w:rsid w:val="00FB23CE"/>
    <w:rsid w:val="00FB2B71"/>
    <w:rsid w:val="00FB2D58"/>
    <w:rsid w:val="00FB3483"/>
    <w:rsid w:val="00FB3644"/>
    <w:rsid w:val="00FB3DC1"/>
    <w:rsid w:val="00FB4EA1"/>
    <w:rsid w:val="00FB5D79"/>
    <w:rsid w:val="00FB5F8D"/>
    <w:rsid w:val="00FB6AE6"/>
    <w:rsid w:val="00FC028F"/>
    <w:rsid w:val="00FC02B2"/>
    <w:rsid w:val="00FC0B47"/>
    <w:rsid w:val="00FC22FA"/>
    <w:rsid w:val="00FC3455"/>
    <w:rsid w:val="00FC3AA2"/>
    <w:rsid w:val="00FC3CEC"/>
    <w:rsid w:val="00FC3EAC"/>
    <w:rsid w:val="00FC5572"/>
    <w:rsid w:val="00FC68EC"/>
    <w:rsid w:val="00FC6F42"/>
    <w:rsid w:val="00FC79EB"/>
    <w:rsid w:val="00FC7C11"/>
    <w:rsid w:val="00FD1633"/>
    <w:rsid w:val="00FD2A1E"/>
    <w:rsid w:val="00FD2E9E"/>
    <w:rsid w:val="00FD313D"/>
    <w:rsid w:val="00FD3343"/>
    <w:rsid w:val="00FD3ABF"/>
    <w:rsid w:val="00FD3ACE"/>
    <w:rsid w:val="00FD49BB"/>
    <w:rsid w:val="00FD4CAC"/>
    <w:rsid w:val="00FD4E45"/>
    <w:rsid w:val="00FD55CD"/>
    <w:rsid w:val="00FD6C2D"/>
    <w:rsid w:val="00FD71D2"/>
    <w:rsid w:val="00FD7653"/>
    <w:rsid w:val="00FE0948"/>
    <w:rsid w:val="00FE0CD3"/>
    <w:rsid w:val="00FE100B"/>
    <w:rsid w:val="00FE25F3"/>
    <w:rsid w:val="00FE2E45"/>
    <w:rsid w:val="00FE3FA1"/>
    <w:rsid w:val="00FE45E0"/>
    <w:rsid w:val="00FE48D9"/>
    <w:rsid w:val="00FE4DAE"/>
    <w:rsid w:val="00FE5341"/>
    <w:rsid w:val="00FE6713"/>
    <w:rsid w:val="00FF0AC1"/>
    <w:rsid w:val="00FF0F8A"/>
    <w:rsid w:val="00FF1A61"/>
    <w:rsid w:val="00FF1D9B"/>
    <w:rsid w:val="00FF22A0"/>
    <w:rsid w:val="00FF23F8"/>
    <w:rsid w:val="00FF2778"/>
    <w:rsid w:val="00FF2A44"/>
    <w:rsid w:val="00FF2FFE"/>
    <w:rsid w:val="00FF3726"/>
    <w:rsid w:val="00FF377E"/>
    <w:rsid w:val="00FF3B14"/>
    <w:rsid w:val="00FF3CAC"/>
    <w:rsid w:val="00FF47FA"/>
    <w:rsid w:val="00FF6486"/>
    <w:rsid w:val="00FF658A"/>
    <w:rsid w:val="00FF7713"/>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AE7"/>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lang w:eastAsia="en-US"/>
    </w:rPr>
  </w:style>
  <w:style w:type="paragraph" w:customStyle="1" w:styleId="Reference">
    <w:name w:val="Reference"/>
    <w:basedOn w:val="Normal"/>
    <w:rsid w:val="008A6077"/>
    <w:pPr>
      <w:spacing w:before="120"/>
      <w:ind w:left="720" w:hanging="720"/>
    </w:pPr>
    <w:rPr>
      <w:rFonts w:eastAsia="Times New Roman"/>
      <w:lang w:eastAsia="en-US"/>
    </w:rPr>
  </w:style>
  <w:style w:type="paragraph" w:styleId="Header">
    <w:name w:val="header"/>
    <w:basedOn w:val="Normal"/>
    <w:link w:val="HeaderChar"/>
    <w:uiPriority w:val="99"/>
    <w:unhideWhenUsed/>
    <w:rsid w:val="000379AB"/>
    <w:pPr>
      <w:tabs>
        <w:tab w:val="center" w:pos="4680"/>
        <w:tab w:val="right" w:pos="9360"/>
      </w:tabs>
    </w:pPr>
    <w:rPr>
      <w:rFonts w:eastAsia="Calibri"/>
      <w:sz w:val="20"/>
      <w:szCs w:val="20"/>
      <w:lang w:eastAsia="en-US"/>
    </w:r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lang w:eastAsia="en-US"/>
    </w:rPr>
  </w:style>
  <w:style w:type="paragraph" w:customStyle="1" w:styleId="Text">
    <w:name w:val="Text"/>
    <w:basedOn w:val="Normal"/>
    <w:rsid w:val="008A6077"/>
    <w:pPr>
      <w:spacing w:before="120"/>
      <w:ind w:firstLine="720"/>
    </w:pPr>
    <w:rPr>
      <w:rFonts w:eastAsia="Times New Roman"/>
      <w:lang w:eastAsia="en-US"/>
    </w:rPr>
  </w:style>
  <w:style w:type="paragraph" w:customStyle="1" w:styleId="FigureorTableCaption">
    <w:name w:val="Figure or Table Caption"/>
    <w:basedOn w:val="Normal"/>
    <w:rsid w:val="008A6077"/>
    <w:pPr>
      <w:keepNext/>
      <w:spacing w:before="240"/>
      <w:outlineLvl w:val="0"/>
    </w:pPr>
    <w:rPr>
      <w:rFonts w:eastAsia="Times New Roman"/>
      <w:kern w:val="28"/>
      <w:lang w:eastAsia="en-US"/>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uiPriority w:val="99"/>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lang w:eastAsia="en-US"/>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lang w:eastAsia="en-US"/>
    </w:rPr>
  </w:style>
  <w:style w:type="paragraph" w:customStyle="1" w:styleId="Abstract">
    <w:name w:val="Abstract"/>
    <w:basedOn w:val="Normal"/>
    <w:qFormat/>
    <w:rsid w:val="00400425"/>
    <w:pPr>
      <w:spacing w:before="120"/>
    </w:pPr>
    <w:rPr>
      <w:rFonts w:eastAsia="Times New Roman"/>
      <w:lang w:eastAsia="en-US"/>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rFonts w:eastAsia="Calibri"/>
      <w:color w:val="00B0F0"/>
      <w:sz w:val="20"/>
      <w:szCs w:val="20"/>
      <w:lang w:eastAsia="en-US"/>
    </w:rPr>
  </w:style>
  <w:style w:type="paragraph" w:styleId="NormalWeb">
    <w:name w:val="Normal (Web)"/>
    <w:basedOn w:val="Normal"/>
    <w:uiPriority w:val="99"/>
    <w:semiHidden/>
    <w:unhideWhenUsed/>
    <w:rsid w:val="002F3B11"/>
  </w:style>
  <w:style w:type="paragraph" w:styleId="Footer">
    <w:name w:val="footer"/>
    <w:basedOn w:val="Normal"/>
    <w:link w:val="FooterChar"/>
    <w:uiPriority w:val="99"/>
    <w:unhideWhenUsed/>
    <w:rsid w:val="000379AB"/>
    <w:pPr>
      <w:tabs>
        <w:tab w:val="center" w:pos="4680"/>
        <w:tab w:val="right" w:pos="9360"/>
      </w:tabs>
    </w:pPr>
    <w:rPr>
      <w:rFonts w:eastAsia="Calibri"/>
      <w:sz w:val="20"/>
      <w:szCs w:val="20"/>
      <w:lang w:eastAsia="en-US"/>
    </w:r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CommentReference">
    <w:name w:val="annotation reference"/>
    <w:basedOn w:val="DefaultParagraphFont"/>
    <w:uiPriority w:val="99"/>
    <w:semiHidden/>
    <w:unhideWhenUsed/>
    <w:rsid w:val="001549A6"/>
    <w:rPr>
      <w:sz w:val="18"/>
      <w:szCs w:val="18"/>
    </w:rPr>
  </w:style>
  <w:style w:type="paragraph" w:styleId="CommentText">
    <w:name w:val="annotation text"/>
    <w:basedOn w:val="Normal"/>
    <w:link w:val="CommentTextChar"/>
    <w:uiPriority w:val="99"/>
    <w:semiHidden/>
    <w:unhideWhenUsed/>
    <w:rsid w:val="001549A6"/>
    <w:rPr>
      <w:rFonts w:eastAsia="Calibri"/>
      <w:lang w:eastAsia="en-US"/>
    </w:rPr>
  </w:style>
  <w:style w:type="character" w:customStyle="1" w:styleId="CommentTextChar">
    <w:name w:val="Comment Text Char"/>
    <w:basedOn w:val="DefaultParagraphFont"/>
    <w:link w:val="CommentText"/>
    <w:uiPriority w:val="99"/>
    <w:semiHidden/>
    <w:rsid w:val="001549A6"/>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A21462"/>
    <w:rPr>
      <w:b/>
      <w:bCs/>
      <w:sz w:val="20"/>
      <w:szCs w:val="20"/>
    </w:rPr>
  </w:style>
  <w:style w:type="character" w:customStyle="1" w:styleId="CommentSubjectChar">
    <w:name w:val="Comment Subject Char"/>
    <w:basedOn w:val="CommentTextChar"/>
    <w:link w:val="CommentSubject"/>
    <w:uiPriority w:val="99"/>
    <w:semiHidden/>
    <w:rsid w:val="00A21462"/>
    <w:rPr>
      <w:rFonts w:ascii="Times New Roman" w:eastAsia="Calibri" w:hAnsi="Times New Roman" w:cs="Times New Roman"/>
      <w:b/>
      <w:bCs/>
      <w:sz w:val="20"/>
      <w:szCs w:val="20"/>
    </w:rPr>
  </w:style>
  <w:style w:type="paragraph" w:styleId="Revision">
    <w:name w:val="Revision"/>
    <w:hidden/>
    <w:uiPriority w:val="99"/>
    <w:semiHidden/>
    <w:rsid w:val="00592FA5"/>
    <w:rPr>
      <w:rFonts w:ascii="Times New Roman" w:eastAsia="Calibri" w:hAnsi="Times New Roman" w:cs="Times New Roman"/>
      <w:sz w:val="20"/>
      <w:szCs w:val="20"/>
    </w:rPr>
  </w:style>
  <w:style w:type="character" w:styleId="PlaceholderText">
    <w:name w:val="Placeholder Text"/>
    <w:basedOn w:val="DefaultParagraphFont"/>
    <w:uiPriority w:val="99"/>
    <w:semiHidden/>
    <w:rsid w:val="005977F2"/>
    <w:rPr>
      <w:color w:val="808080"/>
    </w:rPr>
  </w:style>
  <w:style w:type="character" w:styleId="LineNumber">
    <w:name w:val="line number"/>
    <w:basedOn w:val="DefaultParagraphFont"/>
    <w:uiPriority w:val="99"/>
    <w:semiHidden/>
    <w:unhideWhenUsed/>
    <w:rsid w:val="00463893"/>
  </w:style>
  <w:style w:type="character" w:styleId="PageNumber">
    <w:name w:val="page number"/>
    <w:basedOn w:val="DefaultParagraphFont"/>
    <w:uiPriority w:val="99"/>
    <w:semiHidden/>
    <w:unhideWhenUsed/>
    <w:rsid w:val="00DB7EB6"/>
  </w:style>
  <w:style w:type="paragraph" w:styleId="DocumentMap">
    <w:name w:val="Document Map"/>
    <w:basedOn w:val="Normal"/>
    <w:link w:val="DocumentMapChar"/>
    <w:uiPriority w:val="99"/>
    <w:semiHidden/>
    <w:unhideWhenUsed/>
    <w:rsid w:val="00D86B5C"/>
  </w:style>
  <w:style w:type="character" w:customStyle="1" w:styleId="DocumentMapChar">
    <w:name w:val="Document Map Char"/>
    <w:basedOn w:val="DefaultParagraphFont"/>
    <w:link w:val="DocumentMap"/>
    <w:uiPriority w:val="99"/>
    <w:semiHidden/>
    <w:rsid w:val="00D86B5C"/>
    <w:rPr>
      <w:rFonts w:ascii="Times New Roman" w:eastAsia="Calibri" w:hAnsi="Times New Roman" w:cs="Times New Roman"/>
    </w:rPr>
  </w:style>
  <w:style w:type="character" w:styleId="UnresolvedMention">
    <w:name w:val="Unresolved Mention"/>
    <w:basedOn w:val="DefaultParagraphFont"/>
    <w:uiPriority w:val="99"/>
    <w:rsid w:val="00576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924">
      <w:bodyDiv w:val="1"/>
      <w:marLeft w:val="0"/>
      <w:marRight w:val="0"/>
      <w:marTop w:val="0"/>
      <w:marBottom w:val="0"/>
      <w:divBdr>
        <w:top w:val="none" w:sz="0" w:space="0" w:color="auto"/>
        <w:left w:val="none" w:sz="0" w:space="0" w:color="auto"/>
        <w:bottom w:val="none" w:sz="0" w:space="0" w:color="auto"/>
        <w:right w:val="none" w:sz="0" w:space="0" w:color="auto"/>
      </w:divBdr>
    </w:div>
    <w:div w:id="208806534">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38386860">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65712782">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042049688">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2726185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66839000">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80624974">
      <w:bodyDiv w:val="1"/>
      <w:marLeft w:val="0"/>
      <w:marRight w:val="0"/>
      <w:marTop w:val="0"/>
      <w:marBottom w:val="0"/>
      <w:divBdr>
        <w:top w:val="none" w:sz="0" w:space="0" w:color="auto"/>
        <w:left w:val="none" w:sz="0" w:space="0" w:color="auto"/>
        <w:bottom w:val="none" w:sz="0" w:space="0" w:color="auto"/>
        <w:right w:val="none" w:sz="0" w:space="0" w:color="auto"/>
      </w:divBdr>
    </w:div>
    <w:div w:id="1997301214">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 w:id="2133742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84/m9.figshare.4573510.v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elchuan/Tian_Buck_2019_JGR_SDR.git" TargetMode="External"/><Relationship Id="rId4" Type="http://schemas.openxmlformats.org/officeDocument/2006/relationships/settings" Target="settings.xml"/><Relationship Id="rId9" Type="http://schemas.openxmlformats.org/officeDocument/2006/relationships/hyperlink" Target="https://doi.org/10.6084/m9.figshare.4573510.v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75C16E-F339-C646-8B28-AA2F84AC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Pages>
  <Words>36391</Words>
  <Characters>207433</Characters>
  <Application>Microsoft Office Word</Application>
  <DocSecurity>0</DocSecurity>
  <Lines>1728</Lines>
  <Paragraphs>486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Key Points:</vt:lpstr>
      <vt:lpstr>Abstract</vt:lpstr>
      <vt:lpstr>1 Introduction</vt:lpstr>
    </vt:vector>
  </TitlesOfParts>
  <Company/>
  <LinksUpToDate>false</LinksUpToDate>
  <CharactersWithSpaces>243338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Tian Xiaochuan</cp:lastModifiedBy>
  <cp:revision>196</cp:revision>
  <cp:lastPrinted>2018-12-21T17:46:00Z</cp:lastPrinted>
  <dcterms:created xsi:type="dcterms:W3CDTF">2018-12-21T17:33:00Z</dcterms:created>
  <dcterms:modified xsi:type="dcterms:W3CDTF">2019-03-11T19:03:00Z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http://www.zotero.org/styles/journal-of-geophysical-research-solid-earth</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http://www.zotero.org/styles/chicago-fullnote-bibliography</vt:lpwstr>
  </property>
  <property fmtid="{D5CDD505-2E9C-101B-9397-08002B2CF9AE}" pid="13" name="Mendeley Recent Style Name 4_1">
    <vt:lpwstr>Chicago Manual of Style 16th edition (full note)</vt:lpwstr>
  </property>
  <property fmtid="{D5CDD505-2E9C-101B-9397-08002B2CF9AE}" pid="14" name="Mendeley Recent Style Id 5_1">
    <vt:lpwstr>http://www.zotero.org/styles/geophysical-research-letters</vt:lpwstr>
  </property>
  <property fmtid="{D5CDD505-2E9C-101B-9397-08002B2CF9AE}" pid="15" name="Mendeley Recent Style Name 5_1">
    <vt:lpwstr>Geophysical Research Letters</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http://www.zotero.org/styles/journal-of-geophysical-research</vt:lpwstr>
  </property>
  <property fmtid="{D5CDD505-2E9C-101B-9397-08002B2CF9AE}" pid="19" name="Mendeley Recent Style Name 7_1">
    <vt:lpwstr>Journal of Geophysical Research</vt:lpwstr>
  </property>
  <property fmtid="{D5CDD505-2E9C-101B-9397-08002B2CF9AE}" pid="20" name="Mendeley Recent Style Id 8_1">
    <vt:lpwstr>http://www.zotero.org/styles/journal-of-geophysical-research-solid-earth</vt:lpwstr>
  </property>
  <property fmtid="{D5CDD505-2E9C-101B-9397-08002B2CF9AE}" pid="21" name="Mendeley Recent Style Name 8_1">
    <vt:lpwstr>Journal of Geophysical Research: Solid Earth</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dcb40852-0067-3b5b-bd5f-9f954264cdbd</vt:lpwstr>
  </property>
</Properties>
</file>